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7DB32" w14:textId="4B04F697" w:rsidR="00DA5E77"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Pr>
          <w:rFonts w:ascii="TimesNewRomanPSMT" w:eastAsiaTheme="minorHAnsi" w:hAnsi="TimesNewRomanPSMT" w:cs="TimesNewRomanPSMT"/>
          <w:b/>
          <w:sz w:val="32"/>
          <w:szCs w:val="32"/>
        </w:rPr>
        <w:t xml:space="preserve">Input Instructions </w:t>
      </w:r>
      <w:r w:rsidR="00DA5E77">
        <w:rPr>
          <w:rFonts w:ascii="TimesNewRomanPSMT" w:eastAsiaTheme="minorHAnsi" w:hAnsi="TimesNewRomanPSMT" w:cs="TimesNewRomanPSMT"/>
          <w:b/>
          <w:sz w:val="32"/>
          <w:szCs w:val="32"/>
        </w:rPr>
        <w:t xml:space="preserve">and Output Description </w:t>
      </w:r>
      <w:r>
        <w:rPr>
          <w:rFonts w:ascii="TimesNewRomanPSMT" w:eastAsiaTheme="minorHAnsi" w:hAnsi="TimesNewRomanPSMT" w:cs="TimesNewRomanPSMT"/>
          <w:b/>
          <w:sz w:val="32"/>
          <w:szCs w:val="32"/>
        </w:rPr>
        <w:t xml:space="preserve">for </w:t>
      </w:r>
    </w:p>
    <w:p w14:paraId="53BDE083" w14:textId="4FC19AB9" w:rsidR="00976C14" w:rsidRPr="001239B0" w:rsidRDefault="0048595B" w:rsidP="001239B0">
      <w:pPr>
        <w:autoSpaceDE w:val="0"/>
        <w:autoSpaceDN w:val="0"/>
        <w:adjustRightInd w:val="0"/>
        <w:spacing w:after="0" w:line="240" w:lineRule="auto"/>
        <w:jc w:val="center"/>
        <w:rPr>
          <w:rFonts w:ascii="TimesNewRomanPSMT" w:eastAsiaTheme="minorHAnsi" w:hAnsi="TimesNewRomanPSMT" w:cs="TimesNewRomanPSMT"/>
          <w:b/>
          <w:sz w:val="32"/>
          <w:szCs w:val="32"/>
        </w:rPr>
      </w:pPr>
      <w:r w:rsidRPr="001239B0">
        <w:rPr>
          <w:rFonts w:ascii="TimesNewRomanPSMT" w:eastAsiaTheme="minorHAnsi" w:hAnsi="TimesNewRomanPSMT" w:cs="TimesNewRomanPSMT"/>
          <w:b/>
          <w:sz w:val="32"/>
          <w:szCs w:val="32"/>
        </w:rPr>
        <w:t>MT3D-USGS Version 1.</w:t>
      </w:r>
      <w:r w:rsidR="006E4A13">
        <w:rPr>
          <w:rFonts w:ascii="TimesNewRomanPSMT" w:eastAsiaTheme="minorHAnsi" w:hAnsi="TimesNewRomanPSMT" w:cs="TimesNewRomanPSMT"/>
          <w:b/>
          <w:sz w:val="32"/>
          <w:szCs w:val="32"/>
        </w:rPr>
        <w:t>1</w:t>
      </w:r>
      <w:r w:rsidRPr="001239B0">
        <w:rPr>
          <w:rFonts w:ascii="TimesNewRomanPSMT" w:eastAsiaTheme="minorHAnsi" w:hAnsi="TimesNewRomanPSMT" w:cs="TimesNewRomanPSMT"/>
          <w:b/>
          <w:sz w:val="32"/>
          <w:szCs w:val="32"/>
        </w:rPr>
        <w:t>.0</w:t>
      </w:r>
    </w:p>
    <w:p w14:paraId="365AE4B9" w14:textId="77777777" w:rsidR="00F67271" w:rsidRDefault="00503C0F" w:rsidP="00D35F7C">
      <w:pPr>
        <w:pStyle w:val="Heading1"/>
      </w:pPr>
      <w:bookmarkStart w:id="0" w:name="_Toc321942231"/>
      <w:r>
        <w:t>Input</w:t>
      </w:r>
      <w:bookmarkEnd w:id="0"/>
    </w:p>
    <w:p w14:paraId="58054C98" w14:textId="77DC5560" w:rsidR="00390843" w:rsidRDefault="00390843" w:rsidP="00413203">
      <w:pPr>
        <w:autoSpaceDE w:val="0"/>
        <w:autoSpaceDN w:val="0"/>
        <w:adjustRightInd w:val="0"/>
        <w:spacing w:after="0" w:line="240" w:lineRule="auto"/>
        <w:jc w:val="both"/>
      </w:pPr>
      <w:r w:rsidRPr="00390843">
        <w:t xml:space="preserve">Input instructions </w:t>
      </w:r>
      <w:r w:rsidR="00454072">
        <w:t>for the packages that were modified or adde</w:t>
      </w:r>
      <w:r w:rsidR="0016755A">
        <w:t xml:space="preserve">d in </w:t>
      </w:r>
      <w:r w:rsidR="00805A6C">
        <w:t>MT3D</w:t>
      </w:r>
      <w:r w:rsidR="001F6B22">
        <w:t>-USGS</w:t>
      </w:r>
      <w:r w:rsidR="0016755A">
        <w:t xml:space="preserve"> are given below</w:t>
      </w:r>
      <w:r w:rsidR="00454072">
        <w:t>.</w:t>
      </w:r>
      <w:r w:rsidR="003D0634">
        <w:t xml:space="preserve"> </w:t>
      </w:r>
      <w:r w:rsidR="003F07A3">
        <w:t xml:space="preserve"> </w:t>
      </w:r>
      <w:r w:rsidR="0062097C">
        <w:t>For convenience, i</w:t>
      </w:r>
      <w:r w:rsidR="00173FD8">
        <w:t xml:space="preserve">nput instructions </w:t>
      </w:r>
      <w:r w:rsidR="0062097C">
        <w:t xml:space="preserve">for MT3DMS Packages </w:t>
      </w:r>
      <w:r w:rsidR="00501C23">
        <w:t>have been</w:t>
      </w:r>
      <w:r w:rsidR="00173FD8">
        <w:t xml:space="preserve"> reproduced in this document </w:t>
      </w:r>
      <w:r w:rsidR="0062097C">
        <w:t xml:space="preserve">using </w:t>
      </w:r>
      <w:r w:rsidR="00173FD8">
        <w:t xml:space="preserve">the original </w:t>
      </w:r>
      <w:r w:rsidR="00805A6C">
        <w:t>MT3DMS</w:t>
      </w:r>
      <w:r w:rsidR="001F6B22">
        <w:t xml:space="preserve"> m</w:t>
      </w:r>
      <w:r w:rsidR="00173FD8">
        <w:t>anuals</w:t>
      </w:r>
      <w:r w:rsidR="0062097C">
        <w:t xml:space="preserve"> </w:t>
      </w:r>
      <w:r w:rsidR="00173FD8">
        <w:t>(</w:t>
      </w:r>
      <w:r w:rsidR="00763A16">
        <w:t>Zheng and Wang, 1999; Zheng, 2010</w:t>
      </w:r>
      <w:r w:rsidR="00173FD8">
        <w:t>).</w:t>
      </w:r>
      <w:r w:rsidR="00B65F5D">
        <w:t xml:space="preserve"> </w:t>
      </w:r>
      <w:r w:rsidR="00D930A8">
        <w:t xml:space="preserve">Users may need to refer to these </w:t>
      </w:r>
      <w:r w:rsidR="00B65F5D">
        <w:t xml:space="preserve">original manuals for further details. </w:t>
      </w:r>
    </w:p>
    <w:p w14:paraId="5E5856AF" w14:textId="77777777" w:rsidR="0016755A" w:rsidRDefault="0016755A" w:rsidP="00413203">
      <w:pPr>
        <w:autoSpaceDE w:val="0"/>
        <w:autoSpaceDN w:val="0"/>
        <w:adjustRightInd w:val="0"/>
        <w:spacing w:after="0" w:line="240" w:lineRule="auto"/>
        <w:jc w:val="both"/>
      </w:pPr>
    </w:p>
    <w:p w14:paraId="7E024DE3" w14:textId="77777777" w:rsidR="005D302A" w:rsidRDefault="005D302A" w:rsidP="005D302A">
      <w:pPr>
        <w:pStyle w:val="Heading2"/>
      </w:pPr>
      <w:bookmarkStart w:id="1" w:name="_Toc321942232"/>
      <w:r>
        <w:t>NAM File</w:t>
      </w:r>
      <w:bookmarkEnd w:id="1"/>
    </w:p>
    <w:p w14:paraId="39730742" w14:textId="6FB2072C" w:rsidR="003560F6" w:rsidRDefault="003560F6" w:rsidP="00413203">
      <w:pPr>
        <w:spacing w:after="0" w:line="240" w:lineRule="auto"/>
        <w:jc w:val="both"/>
      </w:pPr>
      <w:r>
        <w:t>The Name File contains the names of most input and output files used in a model</w:t>
      </w:r>
      <w:r w:rsidR="00E11BA6">
        <w:t xml:space="preserve"> </w:t>
      </w:r>
      <w:r>
        <w:t>simulation and controls the parts of the model program that are active. The Name File is</w:t>
      </w:r>
      <w:r w:rsidR="00E11BA6">
        <w:t xml:space="preserve"> </w:t>
      </w:r>
      <w:r>
        <w:t>read on unit 99, which is specified in the MT3DMS</w:t>
      </w:r>
      <w:r w:rsidR="003F07A3">
        <w:t>/MT3D-USGS</w:t>
      </w:r>
      <w:r>
        <w:t xml:space="preserve"> main program. The Name File is</w:t>
      </w:r>
      <w:r w:rsidR="00E11BA6">
        <w:t xml:space="preserve"> </w:t>
      </w:r>
      <w:r>
        <w:t>constructed as follows:</w:t>
      </w:r>
    </w:p>
    <w:p w14:paraId="0CEA4A51" w14:textId="77777777" w:rsidR="00E63215" w:rsidRDefault="00E63215" w:rsidP="00413203">
      <w:pPr>
        <w:spacing w:after="0" w:line="240" w:lineRule="auto"/>
        <w:jc w:val="both"/>
      </w:pPr>
    </w:p>
    <w:p w14:paraId="1331C904" w14:textId="77777777" w:rsidR="00E63215" w:rsidRDefault="00E63215" w:rsidP="00413203">
      <w:pPr>
        <w:autoSpaceDE w:val="0"/>
        <w:autoSpaceDN w:val="0"/>
        <w:adjustRightInd w:val="0"/>
        <w:spacing w:after="0" w:line="240" w:lineRule="auto"/>
        <w:jc w:val="both"/>
      </w:pPr>
      <w:r w:rsidRPr="001B4315">
        <w:t>For each simulation:</w:t>
      </w:r>
    </w:p>
    <w:p w14:paraId="77F94BC8" w14:textId="77777777" w:rsidR="00B40618" w:rsidRPr="001B4315" w:rsidRDefault="00B40618" w:rsidP="00B40618">
      <w:pPr>
        <w:autoSpaceDE w:val="0"/>
        <w:autoSpaceDN w:val="0"/>
        <w:adjustRightInd w:val="0"/>
        <w:spacing w:after="0" w:line="240" w:lineRule="auto"/>
      </w:pPr>
    </w:p>
    <w:p w14:paraId="31DD33BD" w14:textId="77777777" w:rsidR="00B40618" w:rsidRPr="001B4315" w:rsidRDefault="00B40618" w:rsidP="00B40618">
      <w:pPr>
        <w:autoSpaceDE w:val="0"/>
        <w:autoSpaceDN w:val="0"/>
        <w:adjustRightInd w:val="0"/>
        <w:spacing w:after="0" w:line="240" w:lineRule="auto"/>
      </w:pPr>
      <w:r w:rsidRPr="001B4315">
        <w:t xml:space="preserve">1 </w:t>
      </w:r>
      <w:r w:rsidRPr="001B4315">
        <w:tab/>
        <w:t xml:space="preserve">Record: </w:t>
      </w:r>
      <w:r w:rsidRPr="001B4315">
        <w:tab/>
      </w:r>
      <w:proofErr w:type="spellStart"/>
      <w:r w:rsidRPr="00B40618">
        <w:t>Ftype</w:t>
      </w:r>
      <w:proofErr w:type="spellEnd"/>
      <w:r>
        <w:t>,</w:t>
      </w:r>
      <w:r w:rsidRPr="00B40618">
        <w:t xml:space="preserve"> </w:t>
      </w:r>
      <w:proofErr w:type="spellStart"/>
      <w:r w:rsidRPr="00B40618">
        <w:t>Nunit</w:t>
      </w:r>
      <w:proofErr w:type="spellEnd"/>
      <w:r>
        <w:t>,</w:t>
      </w:r>
      <w:r w:rsidRPr="00B40618">
        <w:t xml:space="preserve"> </w:t>
      </w:r>
      <w:proofErr w:type="spellStart"/>
      <w:r w:rsidRPr="00B40618">
        <w:t>Fname</w:t>
      </w:r>
      <w:proofErr w:type="spellEnd"/>
      <w:r>
        <w:t>,</w:t>
      </w:r>
      <w:r w:rsidRPr="00B40618">
        <w:t xml:space="preserve"> [options]</w:t>
      </w:r>
    </w:p>
    <w:p w14:paraId="0E16ABB6" w14:textId="77777777" w:rsidR="00F27FFC" w:rsidRDefault="00805032" w:rsidP="000A469D">
      <w:pPr>
        <w:autoSpaceDE w:val="0"/>
        <w:autoSpaceDN w:val="0"/>
        <w:adjustRightInd w:val="0"/>
        <w:spacing w:after="0" w:line="240" w:lineRule="auto"/>
        <w:ind w:firstLine="720"/>
      </w:pPr>
      <w:r>
        <w:t xml:space="preserve">Format: </w:t>
      </w:r>
      <w:r>
        <w:tab/>
        <w:t>Free</w:t>
      </w:r>
    </w:p>
    <w:p w14:paraId="16C614A0" w14:textId="77777777" w:rsidR="00173FD8" w:rsidRDefault="00173FD8" w:rsidP="00AE57C7">
      <w:pPr>
        <w:spacing w:after="0" w:line="240" w:lineRule="auto"/>
      </w:pPr>
    </w:p>
    <w:p w14:paraId="4811F7BF" w14:textId="48869D1F" w:rsidR="00E11BA6" w:rsidRDefault="00E11BA6" w:rsidP="00413203">
      <w:pPr>
        <w:spacing w:after="0" w:line="240" w:lineRule="auto"/>
        <w:jc w:val="both"/>
      </w:pPr>
      <w:r>
        <w:t xml:space="preserve">The Name File contains one of the above records (item 1) for each file. All variables are free format. The length of each record must be </w:t>
      </w:r>
      <w:r w:rsidR="0088585C">
        <w:t>2,000</w:t>
      </w:r>
      <w:r>
        <w:t xml:space="preserve"> characters or less. The records can be in any order except for the record where </w:t>
      </w:r>
      <w:proofErr w:type="spellStart"/>
      <w:r>
        <w:t>Ftype</w:t>
      </w:r>
      <w:proofErr w:type="spellEnd"/>
      <w:r>
        <w:t xml:space="preserve"> (file type) is ‘LIST’ as described below.</w:t>
      </w:r>
    </w:p>
    <w:p w14:paraId="745A2802" w14:textId="77777777" w:rsidR="00E11BA6" w:rsidRDefault="00E11BA6" w:rsidP="00413203">
      <w:pPr>
        <w:spacing w:after="0" w:line="240" w:lineRule="auto"/>
        <w:jc w:val="both"/>
      </w:pPr>
    </w:p>
    <w:p w14:paraId="41BDDBD3" w14:textId="77777777" w:rsidR="0065513C" w:rsidRDefault="00E11BA6" w:rsidP="00413203">
      <w:pPr>
        <w:spacing w:after="0" w:line="240" w:lineRule="auto"/>
        <w:jc w:val="both"/>
      </w:pPr>
      <w:r>
        <w:t>Comment records are indicated by the # character in column 1 and can be located anywhere in the file. Any text characters can follow the # character. Comment records have no effect on the simulation; their purpose is to allow users to provide documentation about a particular simulation. All comment records after the first item -1 record are written in the listing file.</w:t>
      </w:r>
    </w:p>
    <w:p w14:paraId="2BA6F450" w14:textId="77777777" w:rsidR="006939C8" w:rsidRDefault="006939C8" w:rsidP="00AE57C7">
      <w:pPr>
        <w:spacing w:after="0" w:line="240" w:lineRule="auto"/>
      </w:pPr>
    </w:p>
    <w:p w14:paraId="3EF75F8E" w14:textId="77777777" w:rsidR="006939C8" w:rsidRPr="006939C8" w:rsidRDefault="006939C8" w:rsidP="006939C8">
      <w:pPr>
        <w:spacing w:after="0" w:line="240" w:lineRule="auto"/>
        <w:rPr>
          <w:b/>
          <w:bCs/>
          <w:iCs/>
        </w:rPr>
      </w:pPr>
      <w:r w:rsidRPr="006939C8">
        <w:rPr>
          <w:b/>
          <w:bCs/>
          <w:iCs/>
        </w:rPr>
        <w:t>Explanation of Variables in the Name File</w:t>
      </w:r>
    </w:p>
    <w:p w14:paraId="331990CB" w14:textId="77777777" w:rsidR="006939C8" w:rsidRPr="006939C8" w:rsidRDefault="006939C8" w:rsidP="006939C8">
      <w:pPr>
        <w:spacing w:after="0" w:line="240" w:lineRule="auto"/>
      </w:pPr>
      <w:proofErr w:type="spellStart"/>
      <w:r w:rsidRPr="006939C8">
        <w:rPr>
          <w:b/>
          <w:bCs/>
        </w:rPr>
        <w:t>Ftype</w:t>
      </w:r>
      <w:proofErr w:type="spellEnd"/>
      <w:r w:rsidRPr="006939C8">
        <w:rPr>
          <w:b/>
          <w:bCs/>
        </w:rPr>
        <w:t xml:space="preserve"> </w:t>
      </w:r>
      <w:r w:rsidRPr="006939C8">
        <w:t xml:space="preserve">- is the file type, which must be one of the following character values. </w:t>
      </w:r>
      <w:proofErr w:type="spellStart"/>
      <w:r w:rsidRPr="006939C8">
        <w:t>Ftype</w:t>
      </w:r>
      <w:proofErr w:type="spellEnd"/>
      <w:r w:rsidRPr="006939C8">
        <w:t xml:space="preserve"> may</w:t>
      </w:r>
      <w:r w:rsidR="00CA7516">
        <w:t xml:space="preserve"> </w:t>
      </w:r>
      <w:r w:rsidRPr="006939C8">
        <w:t>be entered in all uppercase, all lowercase, or any combination.</w:t>
      </w:r>
    </w:p>
    <w:p w14:paraId="76D49D26" w14:textId="77777777" w:rsidR="006939C8" w:rsidRPr="006939C8" w:rsidRDefault="006939C8" w:rsidP="006939C8">
      <w:pPr>
        <w:spacing w:after="0" w:line="240" w:lineRule="auto"/>
      </w:pPr>
    </w:p>
    <w:p w14:paraId="559DC01A" w14:textId="26296BC8" w:rsidR="006939C8" w:rsidRPr="006939C8" w:rsidRDefault="006939C8" w:rsidP="00413203">
      <w:pPr>
        <w:spacing w:after="0" w:line="240" w:lineRule="auto"/>
        <w:jc w:val="both"/>
      </w:pPr>
      <w:r w:rsidRPr="006939C8">
        <w:rPr>
          <w:b/>
          <w:bCs/>
          <w:i/>
          <w:iCs/>
        </w:rPr>
        <w:t xml:space="preserve">LIST </w:t>
      </w:r>
      <w:r w:rsidRPr="006939C8">
        <w:t>for the standard MT3DMS</w:t>
      </w:r>
      <w:r w:rsidR="003F07A3">
        <w:t>/MT3D-USGS</w:t>
      </w:r>
      <w:r w:rsidRPr="006939C8">
        <w:t xml:space="preserve"> output file – the Name File for MT3DMS</w:t>
      </w:r>
      <w:r w:rsidR="003F07A3">
        <w:t>/MT3D-USGS</w:t>
      </w:r>
      <w:r w:rsidRPr="006939C8">
        <w:t xml:space="preserve"> must</w:t>
      </w:r>
      <w:r w:rsidR="00CA7516">
        <w:t xml:space="preserve"> </w:t>
      </w:r>
      <w:r w:rsidRPr="006939C8">
        <w:t xml:space="preserve">always include a record that specifies ‘LIST’ for </w:t>
      </w:r>
      <w:proofErr w:type="spellStart"/>
      <w:r w:rsidRPr="006939C8">
        <w:t>Ftype</w:t>
      </w:r>
      <w:proofErr w:type="spellEnd"/>
      <w:r w:rsidRPr="006939C8">
        <w:t xml:space="preserve"> and the LIST record</w:t>
      </w:r>
      <w:r w:rsidR="00CA7516">
        <w:t xml:space="preserve"> </w:t>
      </w:r>
      <w:r w:rsidRPr="006939C8">
        <w:t>must be the first non-comment record.</w:t>
      </w:r>
    </w:p>
    <w:p w14:paraId="1FDF84AE" w14:textId="6F467717" w:rsidR="006939C8" w:rsidRPr="006939C8" w:rsidRDefault="006939C8" w:rsidP="00413203">
      <w:pPr>
        <w:spacing w:after="0" w:line="240" w:lineRule="auto"/>
        <w:jc w:val="both"/>
      </w:pPr>
      <w:r w:rsidRPr="006939C8">
        <w:rPr>
          <w:b/>
          <w:bCs/>
          <w:i/>
          <w:iCs/>
        </w:rPr>
        <w:t xml:space="preserve">BTN </w:t>
      </w:r>
      <w:r w:rsidRPr="006939C8">
        <w:t>for the MT3D</w:t>
      </w:r>
      <w:r w:rsidR="00DF1FB1">
        <w:t>-USGS</w:t>
      </w:r>
      <w:r w:rsidRPr="006939C8">
        <w:t xml:space="preserve"> Basic Transport Package.</w:t>
      </w:r>
    </w:p>
    <w:p w14:paraId="5CF1DBE1" w14:textId="120AE539" w:rsidR="006939C8" w:rsidRDefault="006939C8" w:rsidP="00413203">
      <w:pPr>
        <w:spacing w:after="0" w:line="240" w:lineRule="auto"/>
        <w:jc w:val="both"/>
      </w:pPr>
      <w:r w:rsidRPr="006939C8">
        <w:rPr>
          <w:b/>
          <w:bCs/>
          <w:i/>
          <w:iCs/>
        </w:rPr>
        <w:t xml:space="preserve">FTL </w:t>
      </w:r>
      <w:r w:rsidRPr="006939C8">
        <w:t xml:space="preserve">for </w:t>
      </w:r>
      <w:r w:rsidR="002F03C0">
        <w:t>a</w:t>
      </w:r>
      <w:r w:rsidR="002F03C0" w:rsidRPr="006939C8">
        <w:t xml:space="preserve"> </w:t>
      </w:r>
      <w:r w:rsidRPr="006939C8">
        <w:t>MODFLOW</w:t>
      </w:r>
      <w:r w:rsidR="002F03C0">
        <w:t>-2005 or MODFLOW-NWT</w:t>
      </w:r>
      <w:r w:rsidRPr="006939C8">
        <w:t>-produced flow-transport link file.</w:t>
      </w:r>
    </w:p>
    <w:p w14:paraId="7EFB59F5" w14:textId="1D866002" w:rsidR="000E6011" w:rsidRDefault="002F03C0" w:rsidP="000E6011">
      <w:pPr>
        <w:spacing w:after="0" w:line="240" w:lineRule="auto"/>
        <w:ind w:left="540" w:hanging="540"/>
        <w:jc w:val="both"/>
      </w:pPr>
      <w:r w:rsidRPr="000E6011">
        <w:rPr>
          <w:b/>
          <w:i/>
        </w:rPr>
        <w:t>FT6</w:t>
      </w:r>
      <w:r w:rsidRPr="000E6011">
        <w:rPr>
          <w:i/>
        </w:rPr>
        <w:t xml:space="preserve"> </w:t>
      </w:r>
      <w:r w:rsidRPr="000E6011">
        <w:t xml:space="preserve">appears once for each of the three MODFLOW 6-generated flow-transport link files required when using MT3D-USGS with MODFLOW 6 output </w:t>
      </w:r>
      <w:r w:rsidR="000E6011">
        <w:t xml:space="preserve">(for more information </w:t>
      </w:r>
      <w:r w:rsidR="000E6011">
        <w:lastRenderedPageBreak/>
        <w:t>on this new feature available in version 1.1.0 and later, please see the section below titled “Notes on FT6 Option Starting with Version 1.1.0”</w:t>
      </w:r>
    </w:p>
    <w:p w14:paraId="301A60AB" w14:textId="77777777" w:rsidR="000E6011" w:rsidRPr="000E6011" w:rsidRDefault="000E6011" w:rsidP="000E6011">
      <w:pPr>
        <w:spacing w:after="0" w:line="240" w:lineRule="auto"/>
        <w:ind w:left="540" w:hanging="540"/>
        <w:jc w:val="both"/>
      </w:pPr>
    </w:p>
    <w:p w14:paraId="458D2A51" w14:textId="7D539C79" w:rsidR="006939C8" w:rsidRPr="006939C8" w:rsidRDefault="006939C8" w:rsidP="00413203">
      <w:pPr>
        <w:spacing w:after="0" w:line="240" w:lineRule="auto"/>
        <w:jc w:val="both"/>
      </w:pPr>
      <w:r w:rsidRPr="006939C8">
        <w:rPr>
          <w:b/>
          <w:bCs/>
          <w:i/>
          <w:iCs/>
        </w:rPr>
        <w:t xml:space="preserve">ADV </w:t>
      </w:r>
      <w:r w:rsidRPr="006939C8">
        <w:t>for the MT3D</w:t>
      </w:r>
      <w:r w:rsidR="00DF1FB1">
        <w:t>-USGS</w:t>
      </w:r>
      <w:r w:rsidR="00DF1FB1" w:rsidRPr="006939C8" w:rsidDel="00DF1FB1">
        <w:t xml:space="preserve"> </w:t>
      </w:r>
      <w:r w:rsidRPr="006939C8">
        <w:t xml:space="preserve"> Advection Package.</w:t>
      </w:r>
    </w:p>
    <w:p w14:paraId="539D4EA0" w14:textId="0BA6B630" w:rsidR="006939C8" w:rsidRPr="006939C8" w:rsidRDefault="006939C8" w:rsidP="00413203">
      <w:pPr>
        <w:spacing w:after="0" w:line="240" w:lineRule="auto"/>
        <w:jc w:val="both"/>
      </w:pPr>
      <w:r w:rsidRPr="006939C8">
        <w:rPr>
          <w:b/>
          <w:bCs/>
          <w:i/>
          <w:iCs/>
        </w:rPr>
        <w:t xml:space="preserve">DSP </w:t>
      </w:r>
      <w:r w:rsidRPr="006939C8">
        <w:t>for the MT3D</w:t>
      </w:r>
      <w:r w:rsidR="00DF1FB1">
        <w:t>-USGS</w:t>
      </w:r>
      <w:r w:rsidR="00DF1FB1" w:rsidRPr="006939C8" w:rsidDel="00DF1FB1">
        <w:t xml:space="preserve"> </w:t>
      </w:r>
      <w:r w:rsidRPr="006939C8">
        <w:t xml:space="preserve"> Dispersion Package.</w:t>
      </w:r>
    </w:p>
    <w:p w14:paraId="54DE2ADD" w14:textId="15A7F607" w:rsidR="006939C8" w:rsidRPr="006939C8" w:rsidRDefault="006939C8" w:rsidP="00413203">
      <w:pPr>
        <w:spacing w:after="0" w:line="240" w:lineRule="auto"/>
        <w:jc w:val="both"/>
      </w:pPr>
      <w:r w:rsidRPr="006939C8">
        <w:rPr>
          <w:b/>
          <w:bCs/>
          <w:i/>
          <w:iCs/>
        </w:rPr>
        <w:t xml:space="preserve">SSM </w:t>
      </w:r>
      <w:r w:rsidRPr="006939C8">
        <w:t>for the MT3D</w:t>
      </w:r>
      <w:r w:rsidR="00DF1FB1">
        <w:t>-USGS</w:t>
      </w:r>
      <w:r w:rsidR="00DF1FB1" w:rsidRPr="006939C8" w:rsidDel="00DF1FB1">
        <w:t xml:space="preserve"> </w:t>
      </w:r>
      <w:r w:rsidRPr="006939C8">
        <w:t xml:space="preserve"> Sink/Source Mixing Package.</w:t>
      </w:r>
    </w:p>
    <w:p w14:paraId="6A1F38D9" w14:textId="679632EC" w:rsidR="006939C8" w:rsidRPr="006939C8" w:rsidRDefault="006939C8" w:rsidP="00413203">
      <w:pPr>
        <w:spacing w:after="0" w:line="240" w:lineRule="auto"/>
        <w:jc w:val="both"/>
      </w:pPr>
      <w:r w:rsidRPr="006939C8">
        <w:rPr>
          <w:b/>
          <w:bCs/>
          <w:i/>
          <w:iCs/>
        </w:rPr>
        <w:t xml:space="preserve">RCT </w:t>
      </w:r>
      <w:r w:rsidRPr="006939C8">
        <w:t>for the MT3D</w:t>
      </w:r>
      <w:r w:rsidR="00DF1FB1">
        <w:t>-USGS</w:t>
      </w:r>
      <w:r w:rsidR="00DF1FB1" w:rsidRPr="006939C8" w:rsidDel="00DF1FB1">
        <w:t xml:space="preserve"> </w:t>
      </w:r>
      <w:r w:rsidRPr="006939C8">
        <w:t xml:space="preserve"> Reaction Package.</w:t>
      </w:r>
    </w:p>
    <w:p w14:paraId="4AD4D17F" w14:textId="082C7369" w:rsidR="006939C8" w:rsidRPr="006939C8" w:rsidRDefault="006939C8" w:rsidP="00413203">
      <w:pPr>
        <w:spacing w:after="0" w:line="240" w:lineRule="auto"/>
        <w:jc w:val="both"/>
      </w:pPr>
      <w:r w:rsidRPr="006939C8">
        <w:rPr>
          <w:b/>
          <w:bCs/>
          <w:i/>
          <w:iCs/>
        </w:rPr>
        <w:t xml:space="preserve">GCG </w:t>
      </w:r>
      <w:r w:rsidRPr="006939C8">
        <w:t>for the MT3D</w:t>
      </w:r>
      <w:r w:rsidR="00DF1FB1">
        <w:t>-USGS</w:t>
      </w:r>
      <w:r w:rsidR="00DF1FB1" w:rsidRPr="006939C8" w:rsidDel="00DF1FB1">
        <w:t xml:space="preserve"> </w:t>
      </w:r>
      <w:r w:rsidRPr="006939C8">
        <w:t xml:space="preserve"> Generalized Conjugate-Gradient Solver Package.</w:t>
      </w:r>
    </w:p>
    <w:p w14:paraId="6175C7DB" w14:textId="2C54374C" w:rsidR="006939C8" w:rsidRDefault="006939C8" w:rsidP="00413203">
      <w:pPr>
        <w:spacing w:after="0" w:line="240" w:lineRule="auto"/>
        <w:jc w:val="both"/>
      </w:pPr>
      <w:r w:rsidRPr="006939C8">
        <w:rPr>
          <w:b/>
          <w:bCs/>
          <w:i/>
          <w:iCs/>
        </w:rPr>
        <w:t xml:space="preserve">TOB </w:t>
      </w:r>
      <w:r w:rsidRPr="006939C8">
        <w:t>for the MT3D</w:t>
      </w:r>
      <w:r w:rsidR="00DF1FB1">
        <w:t>-USGS</w:t>
      </w:r>
      <w:r w:rsidR="00DF1FB1" w:rsidRPr="006939C8" w:rsidDel="00DF1FB1">
        <w:t xml:space="preserve"> </w:t>
      </w:r>
      <w:r w:rsidRPr="006939C8">
        <w:t xml:space="preserve"> Transport Observation Package.</w:t>
      </w:r>
    </w:p>
    <w:p w14:paraId="446B9DC5" w14:textId="1794ADBD" w:rsidR="00DA605E" w:rsidRPr="006939C8" w:rsidRDefault="00DA605E" w:rsidP="00413203">
      <w:pPr>
        <w:spacing w:after="0" w:line="240" w:lineRule="auto"/>
        <w:jc w:val="both"/>
      </w:pPr>
      <w:r w:rsidRPr="00BE212F">
        <w:rPr>
          <w:b/>
          <w:i/>
        </w:rPr>
        <w:t>HSS</w:t>
      </w:r>
      <w:r w:rsidR="00DF1FB1">
        <w:t xml:space="preserve"> for the MT3D-USGS</w:t>
      </w:r>
      <w:r w:rsidRPr="00DA605E">
        <w:t xml:space="preserve"> HSS Time-Varying Source Package</w:t>
      </w:r>
    </w:p>
    <w:p w14:paraId="7E810AC6" w14:textId="35DA2245" w:rsidR="00CA7516" w:rsidRPr="00D35F7C" w:rsidRDefault="00CA7516" w:rsidP="00413203">
      <w:pPr>
        <w:spacing w:after="0" w:line="240" w:lineRule="auto"/>
        <w:jc w:val="both"/>
      </w:pPr>
      <w:r w:rsidRPr="00D35F7C">
        <w:rPr>
          <w:b/>
          <w:bCs/>
          <w:i/>
          <w:iCs/>
        </w:rPr>
        <w:t xml:space="preserve">CTS </w:t>
      </w:r>
      <w:r w:rsidRPr="00D35F7C">
        <w:t>for the MT3D</w:t>
      </w:r>
      <w:r w:rsidR="00DF1FB1" w:rsidRPr="00D35F7C">
        <w:t>-USGS</w:t>
      </w:r>
      <w:r w:rsidR="00DF1FB1" w:rsidRPr="00D35F7C" w:rsidDel="00DF1FB1">
        <w:t xml:space="preserve"> </w:t>
      </w:r>
      <w:r w:rsidRPr="00D35F7C">
        <w:t xml:space="preserve"> Contaminant Treatment System Package.</w:t>
      </w:r>
    </w:p>
    <w:p w14:paraId="3787558D" w14:textId="77777777" w:rsidR="00EA0451" w:rsidRDefault="00EA0451" w:rsidP="00EA0451">
      <w:pPr>
        <w:spacing w:after="0" w:line="240" w:lineRule="auto"/>
        <w:jc w:val="both"/>
      </w:pPr>
      <w:r w:rsidRPr="00D35F7C">
        <w:rPr>
          <w:b/>
          <w:bCs/>
          <w:i/>
          <w:iCs/>
        </w:rPr>
        <w:t xml:space="preserve">TSO </w:t>
      </w:r>
      <w:r w:rsidRPr="00D35F7C">
        <w:t>for reading the adaptive-time-stepping information generated by MF2K-SSPA.</w:t>
      </w:r>
    </w:p>
    <w:p w14:paraId="38C9A9D9" w14:textId="4997EEA0" w:rsidR="00DA605E" w:rsidRDefault="00DA605E" w:rsidP="00EA0451">
      <w:pPr>
        <w:spacing w:after="0" w:line="240" w:lineRule="auto"/>
        <w:jc w:val="both"/>
      </w:pPr>
      <w:r w:rsidRPr="00BE212F">
        <w:rPr>
          <w:b/>
          <w:i/>
        </w:rPr>
        <w:t>UZT</w:t>
      </w:r>
      <w:r>
        <w:t xml:space="preserve"> for the MT3D-USGS </w:t>
      </w:r>
      <w:r w:rsidR="00DD6A3A">
        <w:t>Unsaturated-Zone Transport Package</w:t>
      </w:r>
    </w:p>
    <w:p w14:paraId="24002238" w14:textId="62D2BEB6" w:rsidR="00DD6A3A" w:rsidRDefault="00DD6A3A" w:rsidP="00DD6A3A">
      <w:pPr>
        <w:spacing w:after="0" w:line="240" w:lineRule="auto"/>
        <w:jc w:val="both"/>
      </w:pPr>
      <w:r>
        <w:rPr>
          <w:b/>
          <w:i/>
        </w:rPr>
        <w:t>LK</w:t>
      </w:r>
      <w:r w:rsidRPr="004F29C9">
        <w:rPr>
          <w:b/>
          <w:i/>
        </w:rPr>
        <w:t>T</w:t>
      </w:r>
      <w:r>
        <w:t xml:space="preserve"> for the MT3D-USGS Lake Transport Package</w:t>
      </w:r>
    </w:p>
    <w:p w14:paraId="342D9004" w14:textId="726B8A42" w:rsidR="00DD6A3A" w:rsidRDefault="00DD6A3A" w:rsidP="00DD6A3A">
      <w:pPr>
        <w:spacing w:after="0" w:line="240" w:lineRule="auto"/>
        <w:jc w:val="both"/>
      </w:pPr>
      <w:r w:rsidRPr="00BE212F">
        <w:rPr>
          <w:b/>
          <w:i/>
        </w:rPr>
        <w:t>SFT</w:t>
      </w:r>
      <w:r>
        <w:t xml:space="preserve"> for the MT3D-USGS Stream-Flow Transport Package</w:t>
      </w:r>
    </w:p>
    <w:p w14:paraId="5DE9D35E" w14:textId="77777777" w:rsidR="006939C8" w:rsidRPr="006939C8" w:rsidRDefault="006939C8" w:rsidP="00413203">
      <w:pPr>
        <w:spacing w:after="0" w:line="240" w:lineRule="auto"/>
        <w:jc w:val="both"/>
      </w:pPr>
      <w:r w:rsidRPr="006939C8">
        <w:rPr>
          <w:b/>
          <w:bCs/>
          <w:i/>
          <w:iCs/>
        </w:rPr>
        <w:t xml:space="preserve">DATA(BINARY) </w:t>
      </w:r>
      <w:r w:rsidRPr="006939C8">
        <w:t>for binary (unformatted) files such as those used for input of</w:t>
      </w:r>
      <w:r w:rsidR="00B02131">
        <w:t xml:space="preserve"> </w:t>
      </w:r>
      <w:r w:rsidRPr="006939C8">
        <w:t>concentrations saved in a previous simulation as the initial condition for a</w:t>
      </w:r>
      <w:r w:rsidR="00B02131">
        <w:t xml:space="preserve"> </w:t>
      </w:r>
      <w:r w:rsidRPr="006939C8">
        <w:t>continuation run.</w:t>
      </w:r>
    </w:p>
    <w:p w14:paraId="6E5EB27C" w14:textId="77777777" w:rsidR="006939C8" w:rsidRDefault="006939C8" w:rsidP="00413203">
      <w:pPr>
        <w:spacing w:after="0" w:line="240" w:lineRule="auto"/>
        <w:jc w:val="both"/>
      </w:pPr>
      <w:r w:rsidRPr="006939C8">
        <w:rPr>
          <w:b/>
          <w:bCs/>
          <w:i/>
          <w:iCs/>
        </w:rPr>
        <w:t xml:space="preserve">DATA </w:t>
      </w:r>
      <w:r w:rsidRPr="006939C8">
        <w:t>for formatted (text) files such as those used to save formatted</w:t>
      </w:r>
      <w:r w:rsidR="00B02131">
        <w:t xml:space="preserve"> </w:t>
      </w:r>
      <w:r w:rsidRPr="006939C8">
        <w:t>concentrations at observation points and mass budget summaries or for input of</w:t>
      </w:r>
      <w:r w:rsidR="00B02131">
        <w:t xml:space="preserve"> </w:t>
      </w:r>
      <w:r w:rsidRPr="006939C8">
        <w:t>data from files that are separate from the primary package input files.</w:t>
      </w:r>
    </w:p>
    <w:p w14:paraId="41F22A1F" w14:textId="77777777" w:rsidR="00B02131" w:rsidRPr="006939C8" w:rsidRDefault="00B02131" w:rsidP="00413203">
      <w:pPr>
        <w:spacing w:after="0" w:line="240" w:lineRule="auto"/>
        <w:jc w:val="both"/>
      </w:pPr>
    </w:p>
    <w:p w14:paraId="0246B079" w14:textId="0C618BBC" w:rsidR="00CC1BC9" w:rsidRDefault="00CC1BC9" w:rsidP="00413203">
      <w:pPr>
        <w:spacing w:after="0" w:line="240" w:lineRule="auto"/>
        <w:jc w:val="both"/>
      </w:pPr>
    </w:p>
    <w:p w14:paraId="6CECB0D3" w14:textId="77777777" w:rsidR="00CC1BC9" w:rsidRDefault="00CC1BC9" w:rsidP="00413203">
      <w:pPr>
        <w:spacing w:after="0" w:line="240" w:lineRule="auto"/>
        <w:jc w:val="both"/>
      </w:pPr>
    </w:p>
    <w:p w14:paraId="4F488890" w14:textId="119B67D5" w:rsidR="00AB5F1F" w:rsidRDefault="006939C8" w:rsidP="00413203">
      <w:pPr>
        <w:spacing w:after="0" w:line="240" w:lineRule="auto"/>
        <w:jc w:val="both"/>
      </w:pPr>
      <w:r w:rsidRPr="006939C8">
        <w:t>Various output control options of MT3DMS</w:t>
      </w:r>
      <w:r w:rsidR="00C1337B">
        <w:t>/MT3D-USGS</w:t>
      </w:r>
      <w:r w:rsidRPr="006939C8">
        <w:t xml:space="preserve"> can be set up to save several optional</w:t>
      </w:r>
      <w:r w:rsidR="00AB5F1F">
        <w:t xml:space="preserve"> </w:t>
      </w:r>
      <w:r w:rsidRPr="006939C8">
        <w:t>output files: the unformatted (binary) concentration file, the formatted</w:t>
      </w:r>
      <w:r w:rsidR="00AB5F1F">
        <w:t xml:space="preserve"> </w:t>
      </w:r>
      <w:r w:rsidRPr="006939C8">
        <w:t>concentration observation file, the formatted mass budget summary file, and the</w:t>
      </w:r>
      <w:r w:rsidR="00AB5F1F">
        <w:t xml:space="preserve"> </w:t>
      </w:r>
      <w:r w:rsidRPr="006939C8">
        <w:t>model configuration file. MT3DMS</w:t>
      </w:r>
      <w:r w:rsidR="00C1337B">
        <w:t>/MT3D-USGS</w:t>
      </w:r>
      <w:r w:rsidRPr="006939C8">
        <w:t xml:space="preserve"> always assigns default names to these files</w:t>
      </w:r>
      <w:r w:rsidR="00AB5F1F">
        <w:t xml:space="preserve"> </w:t>
      </w:r>
      <w:r w:rsidRPr="006939C8">
        <w:t xml:space="preserve">with the conventions listed below. </w:t>
      </w:r>
    </w:p>
    <w:p w14:paraId="2CABDB19" w14:textId="77777777" w:rsidR="00AB5F1F" w:rsidRDefault="00AB5F1F" w:rsidP="00413203">
      <w:pPr>
        <w:spacing w:after="0" w:line="240" w:lineRule="auto"/>
        <w:jc w:val="both"/>
      </w:pPr>
    </w:p>
    <w:p w14:paraId="58011F4E" w14:textId="77777777" w:rsidR="006939C8" w:rsidRPr="006939C8" w:rsidRDefault="006939C8" w:rsidP="00413203">
      <w:pPr>
        <w:spacing w:after="0" w:line="240" w:lineRule="auto"/>
        <w:jc w:val="both"/>
      </w:pPr>
      <w:r w:rsidRPr="006939C8">
        <w:t>These default names can be overridden, as</w:t>
      </w:r>
      <w:r w:rsidR="00AB5F1F">
        <w:t xml:space="preserve"> </w:t>
      </w:r>
      <w:r w:rsidRPr="006939C8">
        <w:t xml:space="preserve">explained in </w:t>
      </w:r>
      <w:r w:rsidR="00501C23">
        <w:t>(Zheng, 2010)</w:t>
      </w:r>
      <w:r w:rsidRPr="006939C8">
        <w:t>.</w:t>
      </w:r>
    </w:p>
    <w:p w14:paraId="3E1AC947" w14:textId="77777777" w:rsidR="00F517E0" w:rsidRDefault="006939C8" w:rsidP="00413203">
      <w:pPr>
        <w:pStyle w:val="ListParagraph"/>
        <w:numPr>
          <w:ilvl w:val="0"/>
          <w:numId w:val="13"/>
        </w:numPr>
        <w:spacing w:after="0" w:line="240" w:lineRule="auto"/>
        <w:jc w:val="both"/>
      </w:pPr>
      <w:r w:rsidRPr="00F517E0">
        <w:rPr>
          <w:b/>
          <w:bCs/>
        </w:rPr>
        <w:t xml:space="preserve">MT3Dnnn.UCN </w:t>
      </w:r>
      <w:r w:rsidRPr="006939C8">
        <w:t>for the dissolved-phase unformatted concentration files</w:t>
      </w:r>
      <w:r w:rsidR="00AB5F1F">
        <w:t xml:space="preserve"> </w:t>
      </w:r>
      <w:r w:rsidRPr="006939C8">
        <w:t xml:space="preserve">where </w:t>
      </w:r>
      <w:proofErr w:type="spellStart"/>
      <w:r w:rsidRPr="00F517E0">
        <w:rPr>
          <w:b/>
          <w:bCs/>
        </w:rPr>
        <w:t>nnn</w:t>
      </w:r>
      <w:proofErr w:type="spellEnd"/>
      <w:r w:rsidRPr="00F517E0">
        <w:rPr>
          <w:b/>
          <w:bCs/>
        </w:rPr>
        <w:t xml:space="preserve"> </w:t>
      </w:r>
      <w:r w:rsidRPr="006939C8">
        <w:t>is the species index number such as 001 for species 1, 002 for</w:t>
      </w:r>
      <w:r w:rsidR="00AB5F1F">
        <w:t xml:space="preserve"> </w:t>
      </w:r>
      <w:r w:rsidRPr="006939C8">
        <w:t>species 2, and so on;</w:t>
      </w:r>
    </w:p>
    <w:p w14:paraId="24A88FBF" w14:textId="77777777" w:rsidR="00F517E0" w:rsidRDefault="006939C8" w:rsidP="00413203">
      <w:pPr>
        <w:pStyle w:val="ListParagraph"/>
        <w:numPr>
          <w:ilvl w:val="0"/>
          <w:numId w:val="13"/>
        </w:numPr>
        <w:spacing w:after="0" w:line="240" w:lineRule="auto"/>
        <w:jc w:val="both"/>
      </w:pPr>
      <w:r w:rsidRPr="00F517E0">
        <w:rPr>
          <w:b/>
          <w:bCs/>
        </w:rPr>
        <w:t xml:space="preserve">MT3DnnnS.UCN </w:t>
      </w:r>
      <w:r w:rsidRPr="006939C8">
        <w:t xml:space="preserve">for the </w:t>
      </w:r>
      <w:proofErr w:type="spellStart"/>
      <w:r w:rsidRPr="006939C8">
        <w:t>sorbed</w:t>
      </w:r>
      <w:proofErr w:type="spellEnd"/>
      <w:r w:rsidRPr="006939C8">
        <w:t>-phase or immobile-liquid-phase</w:t>
      </w:r>
      <w:r w:rsidR="00AB5F1F">
        <w:t xml:space="preserve"> </w:t>
      </w:r>
      <w:r w:rsidRPr="006939C8">
        <w:t xml:space="preserve">unformatted concentration files where </w:t>
      </w:r>
      <w:proofErr w:type="spellStart"/>
      <w:r w:rsidRPr="00F517E0">
        <w:rPr>
          <w:b/>
          <w:bCs/>
        </w:rPr>
        <w:t>nnn</w:t>
      </w:r>
      <w:proofErr w:type="spellEnd"/>
      <w:r w:rsidRPr="00F517E0">
        <w:rPr>
          <w:b/>
          <w:bCs/>
        </w:rPr>
        <w:t xml:space="preserve"> </w:t>
      </w:r>
      <w:r w:rsidRPr="006939C8">
        <w:t>is the species index number</w:t>
      </w:r>
      <w:r w:rsidR="00AB5F1F">
        <w:t xml:space="preserve"> </w:t>
      </w:r>
      <w:r w:rsidRPr="006939C8">
        <w:t>such as 001 for species 1, 002 for species 2, and so on;</w:t>
      </w:r>
    </w:p>
    <w:p w14:paraId="09951AF0" w14:textId="77777777" w:rsidR="00F517E0" w:rsidRDefault="006939C8" w:rsidP="00413203">
      <w:pPr>
        <w:pStyle w:val="ListParagraph"/>
        <w:numPr>
          <w:ilvl w:val="0"/>
          <w:numId w:val="13"/>
        </w:numPr>
        <w:spacing w:after="0" w:line="240" w:lineRule="auto"/>
        <w:jc w:val="both"/>
      </w:pPr>
      <w:r w:rsidRPr="00F517E0">
        <w:rPr>
          <w:b/>
          <w:bCs/>
        </w:rPr>
        <w:t xml:space="preserve">MT3Dnnn.OBS </w:t>
      </w:r>
      <w:r w:rsidRPr="006939C8">
        <w:t>for the formatted concentration observation files;</w:t>
      </w:r>
    </w:p>
    <w:p w14:paraId="38372C40" w14:textId="57883E36" w:rsidR="00F517E0" w:rsidRDefault="006939C8" w:rsidP="00413203">
      <w:pPr>
        <w:pStyle w:val="ListParagraph"/>
        <w:numPr>
          <w:ilvl w:val="0"/>
          <w:numId w:val="13"/>
        </w:numPr>
        <w:spacing w:after="0" w:line="240" w:lineRule="auto"/>
        <w:jc w:val="both"/>
      </w:pPr>
      <w:r w:rsidRPr="00F517E0">
        <w:rPr>
          <w:b/>
          <w:bCs/>
        </w:rPr>
        <w:t xml:space="preserve">MT3Dnnn.MAS </w:t>
      </w:r>
      <w:r w:rsidRPr="006939C8">
        <w:t>for the formatte</w:t>
      </w:r>
      <w:r w:rsidR="001060C1">
        <w:t xml:space="preserve">d mass budget summary files; </w:t>
      </w:r>
      <w:r w:rsidR="0089798C">
        <w:t>and</w:t>
      </w:r>
    </w:p>
    <w:p w14:paraId="774F999B" w14:textId="77777777" w:rsidR="006939C8" w:rsidRPr="006939C8" w:rsidRDefault="006939C8" w:rsidP="00413203">
      <w:pPr>
        <w:pStyle w:val="ListParagraph"/>
        <w:numPr>
          <w:ilvl w:val="0"/>
          <w:numId w:val="13"/>
        </w:numPr>
        <w:spacing w:after="0" w:line="240" w:lineRule="auto"/>
        <w:jc w:val="both"/>
      </w:pPr>
      <w:r w:rsidRPr="00F517E0">
        <w:rPr>
          <w:b/>
          <w:bCs/>
        </w:rPr>
        <w:t xml:space="preserve">MT3D.CNF </w:t>
      </w:r>
      <w:r w:rsidRPr="006939C8">
        <w:t>for storing the model configuration (spatial discretization)</w:t>
      </w:r>
      <w:r w:rsidR="00AB5F1F">
        <w:t xml:space="preserve"> </w:t>
      </w:r>
      <w:r w:rsidRPr="006939C8">
        <w:t>information needed by post-processing programs. It is always saved along</w:t>
      </w:r>
      <w:r w:rsidR="00AB5F1F">
        <w:t xml:space="preserve"> </w:t>
      </w:r>
      <w:r w:rsidRPr="006939C8">
        <w:t>with the UCN files.</w:t>
      </w:r>
    </w:p>
    <w:p w14:paraId="43C4C519" w14:textId="77777777" w:rsidR="00AB5F1F" w:rsidRDefault="00AB5F1F" w:rsidP="00413203">
      <w:pPr>
        <w:spacing w:after="0" w:line="240" w:lineRule="auto"/>
        <w:jc w:val="both"/>
        <w:rPr>
          <w:b/>
          <w:bCs/>
        </w:rPr>
      </w:pPr>
    </w:p>
    <w:p w14:paraId="6ECA183C" w14:textId="11EB05D0" w:rsidR="006939C8" w:rsidRDefault="006939C8" w:rsidP="00413203">
      <w:pPr>
        <w:spacing w:after="0" w:line="240" w:lineRule="auto"/>
        <w:jc w:val="both"/>
      </w:pPr>
      <w:proofErr w:type="spellStart"/>
      <w:r w:rsidRPr="006939C8">
        <w:rPr>
          <w:b/>
          <w:bCs/>
        </w:rPr>
        <w:t>Nunit</w:t>
      </w:r>
      <w:proofErr w:type="spellEnd"/>
      <w:r w:rsidRPr="006939C8">
        <w:rPr>
          <w:b/>
          <w:bCs/>
        </w:rPr>
        <w:t xml:space="preserve"> </w:t>
      </w:r>
      <w:r w:rsidRPr="006939C8">
        <w:t>- is the FORTRAN unit to be used when reading from or writing to the file. Any</w:t>
      </w:r>
      <w:r w:rsidR="004A65A1">
        <w:t xml:space="preserve"> </w:t>
      </w:r>
      <w:r w:rsidRPr="006939C8">
        <w:t>valid unit number on the computer being used can be specified except for the unit</w:t>
      </w:r>
      <w:r w:rsidR="004A65A1">
        <w:t xml:space="preserve"> </w:t>
      </w:r>
      <w:r w:rsidRPr="006939C8">
        <w:t xml:space="preserve">numbers that have been internally </w:t>
      </w:r>
      <w:r w:rsidR="00501C23">
        <w:t>reserved by the MT3DMS</w:t>
      </w:r>
      <w:r w:rsidR="00C1337B">
        <w:t>/MT3D-USGS</w:t>
      </w:r>
      <w:r w:rsidR="00501C23">
        <w:t xml:space="preserve"> program</w:t>
      </w:r>
      <w:r w:rsidRPr="006939C8">
        <w:t xml:space="preserve">. To use the reserved unit number for a particular file, simply set </w:t>
      </w:r>
      <w:proofErr w:type="spellStart"/>
      <w:r w:rsidRPr="006939C8">
        <w:t>Nunit</w:t>
      </w:r>
      <w:proofErr w:type="spellEnd"/>
      <w:r w:rsidRPr="006939C8">
        <w:t xml:space="preserve"> associated</w:t>
      </w:r>
      <w:r w:rsidR="004A65A1">
        <w:t xml:space="preserve"> </w:t>
      </w:r>
      <w:r w:rsidRPr="006939C8">
        <w:t xml:space="preserve">with that file to 0. If </w:t>
      </w:r>
      <w:r w:rsidRPr="006939C8">
        <w:lastRenderedPageBreak/>
        <w:t>a reserved unit is used for a file for which the unit is not intended,</w:t>
      </w:r>
      <w:r w:rsidR="004A65A1">
        <w:t xml:space="preserve"> </w:t>
      </w:r>
      <w:r w:rsidRPr="006939C8">
        <w:t>an error may occur and the program execution will be terminated. To avoid potential</w:t>
      </w:r>
      <w:r w:rsidR="004A65A1">
        <w:t xml:space="preserve"> </w:t>
      </w:r>
      <w:r w:rsidRPr="006939C8">
        <w:t>errors, avoid using any units between 1 and 20, and any units above 100, when specifying</w:t>
      </w:r>
      <w:r w:rsidR="004A65A1">
        <w:t xml:space="preserve"> </w:t>
      </w:r>
      <w:r w:rsidRPr="006939C8">
        <w:t>units for those files that do not have a reserved unit</w:t>
      </w:r>
      <w:r w:rsidR="00E56B4A">
        <w:t xml:space="preserve"> number</w:t>
      </w:r>
      <w:r w:rsidRPr="006939C8">
        <w:t>.</w:t>
      </w:r>
      <w:r w:rsidR="008A0C0B">
        <w:t xml:space="preserve"> </w:t>
      </w:r>
      <w:r w:rsidR="003D731C">
        <w:t>A</w:t>
      </w:r>
      <w:r w:rsidR="00343E6A">
        <w:t xml:space="preserve"> complete list of reserved unit</w:t>
      </w:r>
      <w:r w:rsidR="003D731C">
        <w:t xml:space="preserve"> number</w:t>
      </w:r>
      <w:r w:rsidR="00343E6A">
        <w:t>s</w:t>
      </w:r>
      <w:r w:rsidR="003D731C">
        <w:t xml:space="preserve"> is provided in Table </w:t>
      </w:r>
      <w:r w:rsidR="00D35F7C">
        <w:t>1</w:t>
      </w:r>
      <w:r w:rsidR="003D731C">
        <w:t xml:space="preserve">. </w:t>
      </w:r>
    </w:p>
    <w:p w14:paraId="7206ADE4" w14:textId="77777777" w:rsidR="00CF38F9" w:rsidRDefault="00CF38F9" w:rsidP="00413203">
      <w:pPr>
        <w:spacing w:after="0" w:line="240" w:lineRule="auto"/>
        <w:jc w:val="both"/>
      </w:pPr>
    </w:p>
    <w:p w14:paraId="0549E9CF" w14:textId="440884F3" w:rsidR="00CF38F9" w:rsidRDefault="00CF38F9" w:rsidP="00413203">
      <w:pPr>
        <w:spacing w:after="0" w:line="240" w:lineRule="auto"/>
        <w:jc w:val="both"/>
      </w:pPr>
      <w:r>
        <w:t>A negative sign may be assigned to unit numbers 200+ and 300+, that are reserved for UCN files, to switch off the saving of a particular UCN file.</w:t>
      </w:r>
    </w:p>
    <w:p w14:paraId="5A10B2ED" w14:textId="77777777" w:rsidR="004A65A1" w:rsidRPr="006939C8" w:rsidRDefault="004A65A1" w:rsidP="00413203">
      <w:pPr>
        <w:spacing w:after="0" w:line="240" w:lineRule="auto"/>
        <w:jc w:val="both"/>
      </w:pPr>
    </w:p>
    <w:p w14:paraId="4DAD1520" w14:textId="51599408" w:rsidR="006939C8" w:rsidRPr="006939C8" w:rsidRDefault="006939C8" w:rsidP="00413203">
      <w:pPr>
        <w:spacing w:after="0" w:line="240" w:lineRule="auto"/>
        <w:jc w:val="both"/>
      </w:pPr>
      <w:proofErr w:type="spellStart"/>
      <w:r w:rsidRPr="006939C8">
        <w:rPr>
          <w:b/>
          <w:bCs/>
        </w:rPr>
        <w:t>Fname</w:t>
      </w:r>
      <w:proofErr w:type="spellEnd"/>
      <w:r w:rsidRPr="006939C8">
        <w:rPr>
          <w:b/>
          <w:bCs/>
        </w:rPr>
        <w:t xml:space="preserve"> </w:t>
      </w:r>
      <w:r w:rsidR="00F22C80">
        <w:t>–</w:t>
      </w:r>
      <w:r w:rsidRPr="006939C8">
        <w:t xml:space="preserve"> is the name of the input/output file, which is a character value. Path</w:t>
      </w:r>
      <w:r w:rsidR="006E4A13">
        <w:t xml:space="preserve"> </w:t>
      </w:r>
      <w:r w:rsidRPr="006939C8">
        <w:t>names may</w:t>
      </w:r>
      <w:r w:rsidR="00ED4B7C">
        <w:t xml:space="preserve"> </w:t>
      </w:r>
      <w:r w:rsidRPr="006939C8">
        <w:t xml:space="preserve">be specified as part of </w:t>
      </w:r>
      <w:proofErr w:type="spellStart"/>
      <w:r w:rsidRPr="006939C8">
        <w:t>Fname</w:t>
      </w:r>
      <w:proofErr w:type="spellEnd"/>
      <w:r w:rsidRPr="006939C8">
        <w:t>.</w:t>
      </w:r>
    </w:p>
    <w:p w14:paraId="04103D1A" w14:textId="77777777" w:rsidR="00ED4B7C" w:rsidRDefault="00ED4B7C" w:rsidP="00413203">
      <w:pPr>
        <w:spacing w:after="0" w:line="240" w:lineRule="auto"/>
        <w:jc w:val="both"/>
        <w:rPr>
          <w:b/>
          <w:bCs/>
        </w:rPr>
      </w:pPr>
    </w:p>
    <w:p w14:paraId="7E04C511" w14:textId="77777777" w:rsidR="006939C8" w:rsidRPr="006939C8" w:rsidRDefault="006939C8" w:rsidP="00413203">
      <w:pPr>
        <w:spacing w:after="0" w:line="240" w:lineRule="auto"/>
        <w:jc w:val="both"/>
      </w:pPr>
      <w:r w:rsidRPr="006939C8">
        <w:rPr>
          <w:b/>
          <w:bCs/>
        </w:rPr>
        <w:t xml:space="preserve">[Options] </w:t>
      </w:r>
      <w:r w:rsidRPr="006939C8">
        <w:t>– optional keywords that may be used for the corresponding input/output file.</w:t>
      </w:r>
    </w:p>
    <w:p w14:paraId="180906FA" w14:textId="77777777" w:rsidR="005F6DE1" w:rsidRDefault="00051BCD" w:rsidP="006E4A13">
      <w:pPr>
        <w:spacing w:after="0" w:line="240" w:lineRule="auto"/>
        <w:ind w:left="1260"/>
        <w:jc w:val="both"/>
      </w:pPr>
      <w:r w:rsidRPr="00A33115">
        <w:rPr>
          <w:u w:val="single"/>
        </w:rPr>
        <w:t>FTL file</w:t>
      </w:r>
      <w:r>
        <w:t xml:space="preserve"> – </w:t>
      </w:r>
      <w:r w:rsidR="005F6DE1">
        <w:t xml:space="preserve">the following </w:t>
      </w:r>
      <w:r w:rsidR="006939C8" w:rsidRPr="006939C8">
        <w:t>two keywords</w:t>
      </w:r>
      <w:r w:rsidR="005F6DE1">
        <w:t xml:space="preserve"> </w:t>
      </w:r>
      <w:r w:rsidR="006939C8" w:rsidRPr="006939C8">
        <w:t>may be specified in conjunction</w:t>
      </w:r>
      <w:r w:rsidR="00AF4687">
        <w:t xml:space="preserve"> </w:t>
      </w:r>
      <w:r w:rsidR="006939C8" w:rsidRPr="006939C8">
        <w:t xml:space="preserve">with the </w:t>
      </w:r>
      <w:r w:rsidR="005F6DE1">
        <w:t xml:space="preserve">flow-transport link (FTL) file. </w:t>
      </w:r>
      <w:r w:rsidR="005F6DE1" w:rsidRPr="006939C8">
        <w:t>Note that if no keyword is</w:t>
      </w:r>
      <w:r w:rsidR="005F6DE1">
        <w:t xml:space="preserve"> </w:t>
      </w:r>
      <w:r w:rsidR="005F6DE1" w:rsidRPr="006939C8">
        <w:t>specified after the FTL file name, the FTL file is assumed to be unformatted (binary) by</w:t>
      </w:r>
      <w:r w:rsidR="005F6DE1">
        <w:t xml:space="preserve"> </w:t>
      </w:r>
      <w:r w:rsidR="005F6DE1" w:rsidRPr="006939C8">
        <w:t>default.</w:t>
      </w:r>
    </w:p>
    <w:p w14:paraId="2D5D6A94" w14:textId="77777777" w:rsidR="005F6DE1" w:rsidRDefault="005F6DE1" w:rsidP="001A5346">
      <w:pPr>
        <w:pStyle w:val="ListParagraph"/>
        <w:numPr>
          <w:ilvl w:val="0"/>
          <w:numId w:val="14"/>
        </w:numPr>
        <w:spacing w:after="0" w:line="240" w:lineRule="auto"/>
        <w:ind w:left="1620"/>
        <w:jc w:val="both"/>
      </w:pPr>
      <w:r w:rsidRPr="006939C8">
        <w:t>FREE indicates that</w:t>
      </w:r>
      <w:r>
        <w:t xml:space="preserve"> </w:t>
      </w:r>
      <w:r w:rsidRPr="006939C8">
        <w:t>the FTL input file for MT3DMS is in list-directed (free) format, i.e., produced by the</w:t>
      </w:r>
      <w:r>
        <w:t xml:space="preserve"> </w:t>
      </w:r>
      <w:r w:rsidRPr="006939C8">
        <w:t>LMT6 Package with the option OUTPUT_FILE_FORMAT set to formatted</w:t>
      </w:r>
      <w:r>
        <w:t>; and</w:t>
      </w:r>
    </w:p>
    <w:p w14:paraId="73CE8DB9" w14:textId="45AFE941" w:rsidR="005F6DE1" w:rsidRDefault="005F6DE1" w:rsidP="001A5346">
      <w:pPr>
        <w:pStyle w:val="ListParagraph"/>
        <w:numPr>
          <w:ilvl w:val="0"/>
          <w:numId w:val="14"/>
        </w:numPr>
        <w:spacing w:after="0" w:line="240" w:lineRule="auto"/>
        <w:ind w:left="1620"/>
        <w:jc w:val="both"/>
      </w:pPr>
      <w:r w:rsidRPr="006939C8">
        <w:t>PRINT</w:t>
      </w:r>
      <w:r>
        <w:t xml:space="preserve"> indicates that the </w:t>
      </w:r>
      <w:r w:rsidRPr="006939C8">
        <w:t>content of the flow-transport link file is printed to the</w:t>
      </w:r>
      <w:r>
        <w:t xml:space="preserve"> </w:t>
      </w:r>
      <w:r w:rsidRPr="006939C8">
        <w:t>standard output file for checking and debugging purposes</w:t>
      </w:r>
      <w:r w:rsidR="00E56B4A">
        <w:t xml:space="preserve">. This option is available in </w:t>
      </w:r>
      <w:r w:rsidR="002D439F">
        <w:t>two places: (1) as an option in the NAM file (for compatibility with MT3DMS) as described here; and (2) as an optional keyword “</w:t>
      </w:r>
      <w:r w:rsidR="00E56B4A" w:rsidRPr="00E56B4A">
        <w:t>FTLPRINT</w:t>
      </w:r>
      <w:r w:rsidR="002D439F">
        <w:t>” in the BTN package, described below.</w:t>
      </w:r>
    </w:p>
    <w:p w14:paraId="725EFFAC" w14:textId="77777777" w:rsidR="00201E6C" w:rsidRDefault="00201E6C" w:rsidP="00201E6C">
      <w:pPr>
        <w:spacing w:after="0" w:line="240" w:lineRule="auto"/>
        <w:jc w:val="both"/>
        <w:rPr>
          <w:highlight w:val="lightGray"/>
        </w:rPr>
      </w:pPr>
    </w:p>
    <w:p w14:paraId="12A635EE" w14:textId="437AE699" w:rsidR="00201E6C" w:rsidRPr="00201E6C" w:rsidRDefault="001D6521" w:rsidP="00201E6C">
      <w:pPr>
        <w:spacing w:after="0" w:line="240" w:lineRule="auto"/>
        <w:jc w:val="both"/>
      </w:pPr>
      <w:r>
        <w:t xml:space="preserve">Table </w:t>
      </w:r>
      <w:r w:rsidR="00D35F7C">
        <w:t>1</w:t>
      </w:r>
      <w:r>
        <w:t xml:space="preserve"> – Reserved Unit Numbers for MT3D-USGS Input and Output File</w:t>
      </w:r>
      <w:r w:rsidR="008A0394">
        <w:t>s</w:t>
      </w:r>
      <w:r>
        <w:t xml:space="preserve"> (</w:t>
      </w:r>
      <w:r w:rsidR="00BE32F7">
        <w:t xml:space="preserve">modified </w:t>
      </w:r>
      <w:r>
        <w:t xml:space="preserve">from </w:t>
      </w:r>
      <w:r w:rsidR="008A0394">
        <w:t>t</w:t>
      </w:r>
      <w:r>
        <w:t>able in MT3DMS v5.3 Supplemental User’s Guide)</w:t>
      </w:r>
    </w:p>
    <w:tbl>
      <w:tblPr>
        <w:tblStyle w:val="TableGrid"/>
        <w:tblW w:w="0" w:type="auto"/>
        <w:tblLook w:val="04A0" w:firstRow="1" w:lastRow="0" w:firstColumn="1" w:lastColumn="0" w:noHBand="0" w:noVBand="1"/>
      </w:tblPr>
      <w:tblGrid>
        <w:gridCol w:w="5172"/>
        <w:gridCol w:w="1766"/>
        <w:gridCol w:w="1692"/>
      </w:tblGrid>
      <w:tr w:rsidR="001D6521" w:rsidRPr="001D6521" w14:paraId="6257078C" w14:textId="77777777" w:rsidTr="008A0394">
        <w:trPr>
          <w:trHeight w:val="300"/>
        </w:trPr>
        <w:tc>
          <w:tcPr>
            <w:tcW w:w="5312" w:type="dxa"/>
            <w:noWrap/>
            <w:hideMark/>
          </w:tcPr>
          <w:p w14:paraId="7E255559" w14:textId="19A0B2FA" w:rsidR="001D6521" w:rsidRPr="001D6521" w:rsidRDefault="00C1337B" w:rsidP="00BE212F">
            <w:pPr>
              <w:spacing w:after="0" w:line="240" w:lineRule="auto"/>
              <w:jc w:val="center"/>
            </w:pPr>
            <w:r>
              <w:t>MT3D-USGS</w:t>
            </w:r>
            <w:r w:rsidRPr="001D6521">
              <w:t xml:space="preserve"> </w:t>
            </w:r>
            <w:r w:rsidR="001D6521" w:rsidRPr="001D6521">
              <w:t>Input/Output Files</w:t>
            </w:r>
          </w:p>
        </w:tc>
        <w:tc>
          <w:tcPr>
            <w:tcW w:w="1810" w:type="dxa"/>
            <w:noWrap/>
            <w:hideMark/>
          </w:tcPr>
          <w:p w14:paraId="794844A5" w14:textId="66D49287" w:rsidR="001D6521" w:rsidRPr="001D6521" w:rsidRDefault="001D6521" w:rsidP="00BE212F">
            <w:pPr>
              <w:spacing w:after="0" w:line="240" w:lineRule="auto"/>
              <w:jc w:val="center"/>
            </w:pPr>
            <w:r w:rsidRPr="001D6521">
              <w:t>File Type</w:t>
            </w:r>
          </w:p>
        </w:tc>
        <w:tc>
          <w:tcPr>
            <w:tcW w:w="1734" w:type="dxa"/>
            <w:noWrap/>
            <w:hideMark/>
          </w:tcPr>
          <w:p w14:paraId="647E74E3" w14:textId="0FBB3F1D" w:rsidR="001D6521" w:rsidRPr="001D6521" w:rsidRDefault="0042081D" w:rsidP="00BE212F">
            <w:pPr>
              <w:spacing w:after="0" w:line="240" w:lineRule="auto"/>
              <w:jc w:val="center"/>
            </w:pPr>
            <w:r>
              <w:t>R</w:t>
            </w:r>
            <w:r w:rsidR="001D6521" w:rsidRPr="001D6521">
              <w:t>eserved Unit</w:t>
            </w:r>
          </w:p>
        </w:tc>
      </w:tr>
      <w:tr w:rsidR="001D6521" w:rsidRPr="001D6521" w14:paraId="2DAFF874" w14:textId="77777777" w:rsidTr="008A0394">
        <w:trPr>
          <w:trHeight w:val="300"/>
        </w:trPr>
        <w:tc>
          <w:tcPr>
            <w:tcW w:w="5312" w:type="dxa"/>
            <w:noWrap/>
          </w:tcPr>
          <w:p w14:paraId="159871B2" w14:textId="7ABD7A5D" w:rsidR="001D6521" w:rsidRPr="001D6521" w:rsidRDefault="001D6521" w:rsidP="00BE212F">
            <w:pPr>
              <w:spacing w:after="0" w:line="240" w:lineRule="auto"/>
              <w:jc w:val="center"/>
            </w:pPr>
            <w:r>
              <w:t>Name File</w:t>
            </w:r>
            <w:r w:rsidR="00690FED" w:rsidRPr="000E6011">
              <w:rPr>
                <w:vertAlign w:val="superscript"/>
              </w:rPr>
              <w:t>1</w:t>
            </w:r>
          </w:p>
        </w:tc>
        <w:tc>
          <w:tcPr>
            <w:tcW w:w="1810" w:type="dxa"/>
            <w:noWrap/>
          </w:tcPr>
          <w:p w14:paraId="144E8857" w14:textId="034226E2" w:rsidR="001D6521" w:rsidRPr="001D6521" w:rsidRDefault="00BE32F7" w:rsidP="00BE212F">
            <w:pPr>
              <w:spacing w:after="0" w:line="240" w:lineRule="auto"/>
              <w:jc w:val="center"/>
            </w:pPr>
            <w:r>
              <w:t>---</w:t>
            </w:r>
          </w:p>
        </w:tc>
        <w:tc>
          <w:tcPr>
            <w:tcW w:w="1734" w:type="dxa"/>
            <w:noWrap/>
          </w:tcPr>
          <w:p w14:paraId="23D140CF" w14:textId="38B1A0AD" w:rsidR="001D6521" w:rsidRPr="001D6521" w:rsidRDefault="001D6521" w:rsidP="00BE212F">
            <w:pPr>
              <w:spacing w:after="0" w:line="240" w:lineRule="auto"/>
              <w:jc w:val="center"/>
            </w:pPr>
            <w:r>
              <w:t>99</w:t>
            </w:r>
          </w:p>
        </w:tc>
      </w:tr>
      <w:tr w:rsidR="008A0394" w:rsidRPr="001D6521" w14:paraId="193CBD46" w14:textId="77777777" w:rsidTr="00E56B4A">
        <w:trPr>
          <w:trHeight w:val="300"/>
        </w:trPr>
        <w:tc>
          <w:tcPr>
            <w:tcW w:w="8856" w:type="dxa"/>
            <w:gridSpan w:val="3"/>
            <w:noWrap/>
            <w:hideMark/>
          </w:tcPr>
          <w:p w14:paraId="7012B87E" w14:textId="20E78B05" w:rsidR="008A0394" w:rsidRPr="001D6521" w:rsidRDefault="008A0394" w:rsidP="006213F4">
            <w:pPr>
              <w:spacing w:after="0" w:line="240" w:lineRule="auto"/>
              <w:jc w:val="center"/>
            </w:pPr>
            <w:r w:rsidRPr="001D6521">
              <w:t>Package Options</w:t>
            </w:r>
          </w:p>
        </w:tc>
      </w:tr>
      <w:tr w:rsidR="001D6521" w:rsidRPr="001D6521" w14:paraId="7CED0E3C" w14:textId="77777777" w:rsidTr="008A0394">
        <w:trPr>
          <w:trHeight w:val="300"/>
        </w:trPr>
        <w:tc>
          <w:tcPr>
            <w:tcW w:w="5312" w:type="dxa"/>
            <w:noWrap/>
            <w:hideMark/>
          </w:tcPr>
          <w:p w14:paraId="4A35F7E0" w14:textId="520C4715" w:rsidR="001D6521" w:rsidRPr="001D6521" w:rsidRDefault="001D6521" w:rsidP="00BE212F">
            <w:pPr>
              <w:spacing w:after="0" w:line="240" w:lineRule="auto"/>
              <w:jc w:val="center"/>
            </w:pPr>
            <w:r w:rsidRPr="001D6521">
              <w:t>Basic Transport</w:t>
            </w:r>
            <w:r w:rsidR="00690FED" w:rsidRPr="007A162A">
              <w:rPr>
                <w:vertAlign w:val="superscript"/>
              </w:rPr>
              <w:t>1</w:t>
            </w:r>
          </w:p>
        </w:tc>
        <w:tc>
          <w:tcPr>
            <w:tcW w:w="1810" w:type="dxa"/>
            <w:noWrap/>
            <w:hideMark/>
          </w:tcPr>
          <w:p w14:paraId="1373373A" w14:textId="1B802B17" w:rsidR="001D6521" w:rsidRPr="001D6521" w:rsidRDefault="001D6521" w:rsidP="00BE212F">
            <w:pPr>
              <w:spacing w:after="0" w:line="240" w:lineRule="auto"/>
              <w:jc w:val="center"/>
            </w:pPr>
            <w:r w:rsidRPr="001D6521">
              <w:t>BTN</w:t>
            </w:r>
          </w:p>
        </w:tc>
        <w:tc>
          <w:tcPr>
            <w:tcW w:w="1734" w:type="dxa"/>
            <w:noWrap/>
            <w:hideMark/>
          </w:tcPr>
          <w:p w14:paraId="461A604C" w14:textId="77777777" w:rsidR="001D6521" w:rsidRPr="001D6521" w:rsidRDefault="001D6521" w:rsidP="00BE212F">
            <w:pPr>
              <w:spacing w:after="0" w:line="240" w:lineRule="auto"/>
              <w:jc w:val="center"/>
            </w:pPr>
            <w:r w:rsidRPr="001D6521">
              <w:t>1</w:t>
            </w:r>
          </w:p>
        </w:tc>
      </w:tr>
      <w:tr w:rsidR="001D6521" w:rsidRPr="001D6521" w14:paraId="615E4091" w14:textId="77777777" w:rsidTr="008A0394">
        <w:trPr>
          <w:trHeight w:val="300"/>
        </w:trPr>
        <w:tc>
          <w:tcPr>
            <w:tcW w:w="5312" w:type="dxa"/>
            <w:noWrap/>
            <w:hideMark/>
          </w:tcPr>
          <w:p w14:paraId="2D4810B4" w14:textId="3C0FCFDD" w:rsidR="001D6521" w:rsidRPr="001D6521" w:rsidRDefault="001D6521" w:rsidP="00BE212F">
            <w:pPr>
              <w:spacing w:after="0" w:line="240" w:lineRule="auto"/>
              <w:jc w:val="center"/>
            </w:pPr>
            <w:r w:rsidRPr="001D6521">
              <w:t>Flow-Transport Link</w:t>
            </w:r>
            <w:r w:rsidR="00690FED">
              <w:t xml:space="preserve"> (non-MODFLOW 6)</w:t>
            </w:r>
            <w:r w:rsidR="00690FED" w:rsidRPr="007A162A">
              <w:rPr>
                <w:vertAlign w:val="superscript"/>
              </w:rPr>
              <w:t>1</w:t>
            </w:r>
          </w:p>
        </w:tc>
        <w:tc>
          <w:tcPr>
            <w:tcW w:w="1810" w:type="dxa"/>
            <w:noWrap/>
            <w:hideMark/>
          </w:tcPr>
          <w:p w14:paraId="40B59B70" w14:textId="221F8E99" w:rsidR="001D6521" w:rsidRPr="001D6521" w:rsidRDefault="001D6521" w:rsidP="00BE212F">
            <w:pPr>
              <w:spacing w:after="0" w:line="240" w:lineRule="auto"/>
              <w:jc w:val="center"/>
            </w:pPr>
            <w:r w:rsidRPr="001D6521">
              <w:t>FTL</w:t>
            </w:r>
          </w:p>
        </w:tc>
        <w:tc>
          <w:tcPr>
            <w:tcW w:w="1734" w:type="dxa"/>
            <w:noWrap/>
            <w:hideMark/>
          </w:tcPr>
          <w:p w14:paraId="1218ED8F" w14:textId="77777777" w:rsidR="001D6521" w:rsidRPr="001D6521" w:rsidRDefault="001D6521" w:rsidP="00BE212F">
            <w:pPr>
              <w:spacing w:after="0" w:line="240" w:lineRule="auto"/>
              <w:jc w:val="center"/>
            </w:pPr>
            <w:r w:rsidRPr="001D6521">
              <w:t>10</w:t>
            </w:r>
          </w:p>
        </w:tc>
      </w:tr>
      <w:tr w:rsidR="002F03C0" w:rsidRPr="001D6521" w14:paraId="3318F86C" w14:textId="77777777" w:rsidTr="000E6011">
        <w:trPr>
          <w:trHeight w:val="907"/>
        </w:trPr>
        <w:tc>
          <w:tcPr>
            <w:tcW w:w="5312" w:type="dxa"/>
            <w:noWrap/>
            <w:vAlign w:val="center"/>
          </w:tcPr>
          <w:p w14:paraId="0341BD19" w14:textId="3ABC096F" w:rsidR="002F03C0" w:rsidRPr="001D6521" w:rsidRDefault="002F03C0" w:rsidP="00BE212F">
            <w:pPr>
              <w:spacing w:after="0" w:line="240" w:lineRule="auto"/>
              <w:jc w:val="center"/>
            </w:pPr>
            <w:r>
              <w:t>Flow-Transport Link (MODFLOW 6)</w:t>
            </w:r>
          </w:p>
        </w:tc>
        <w:tc>
          <w:tcPr>
            <w:tcW w:w="1810" w:type="dxa"/>
            <w:noWrap/>
            <w:vAlign w:val="center"/>
          </w:tcPr>
          <w:p w14:paraId="0C001485" w14:textId="1A9C9276" w:rsidR="002F03C0" w:rsidRPr="001D6521" w:rsidRDefault="002F03C0" w:rsidP="00BE212F">
            <w:pPr>
              <w:spacing w:after="0" w:line="240" w:lineRule="auto"/>
              <w:jc w:val="center"/>
            </w:pPr>
            <w:r>
              <w:t>FT6</w:t>
            </w:r>
          </w:p>
        </w:tc>
        <w:tc>
          <w:tcPr>
            <w:tcW w:w="1734" w:type="dxa"/>
            <w:noWrap/>
          </w:tcPr>
          <w:p w14:paraId="1D30E9F0" w14:textId="57279E32" w:rsidR="002F03C0" w:rsidRDefault="002F03C0" w:rsidP="00BE212F">
            <w:pPr>
              <w:spacing w:after="0" w:line="240" w:lineRule="auto"/>
              <w:jc w:val="center"/>
            </w:pPr>
            <w:r>
              <w:t>21</w:t>
            </w:r>
            <w:r w:rsidRPr="000E6011">
              <w:rPr>
                <w:vertAlign w:val="superscript"/>
              </w:rPr>
              <w:t>2</w:t>
            </w:r>
          </w:p>
          <w:p w14:paraId="1B87383A" w14:textId="0AFEBA24" w:rsidR="002F03C0" w:rsidRDefault="002F03C0" w:rsidP="00BE212F">
            <w:pPr>
              <w:spacing w:after="0" w:line="240" w:lineRule="auto"/>
              <w:jc w:val="center"/>
            </w:pPr>
            <w:r>
              <w:t>22</w:t>
            </w:r>
            <w:r w:rsidR="00690FED">
              <w:rPr>
                <w:vertAlign w:val="superscript"/>
              </w:rPr>
              <w:t>2</w:t>
            </w:r>
          </w:p>
          <w:p w14:paraId="7A1FDAC7" w14:textId="194327FE" w:rsidR="002F03C0" w:rsidRPr="001D6521" w:rsidRDefault="002F03C0" w:rsidP="00BE212F">
            <w:pPr>
              <w:spacing w:after="0" w:line="240" w:lineRule="auto"/>
              <w:jc w:val="center"/>
            </w:pPr>
            <w:r>
              <w:t>23</w:t>
            </w:r>
            <w:r w:rsidR="00690FED">
              <w:rPr>
                <w:vertAlign w:val="superscript"/>
              </w:rPr>
              <w:t>2</w:t>
            </w:r>
          </w:p>
        </w:tc>
      </w:tr>
      <w:tr w:rsidR="001D6521" w:rsidRPr="001D6521" w14:paraId="636BB8D0" w14:textId="77777777" w:rsidTr="008A0394">
        <w:trPr>
          <w:trHeight w:val="300"/>
        </w:trPr>
        <w:tc>
          <w:tcPr>
            <w:tcW w:w="5312" w:type="dxa"/>
            <w:noWrap/>
            <w:hideMark/>
          </w:tcPr>
          <w:p w14:paraId="77DFEEA9" w14:textId="2FAE3509" w:rsidR="001D6521" w:rsidRPr="001D6521" w:rsidRDefault="001D6521" w:rsidP="00BE212F">
            <w:pPr>
              <w:spacing w:after="0" w:line="240" w:lineRule="auto"/>
              <w:jc w:val="center"/>
            </w:pPr>
            <w:r w:rsidRPr="001D6521">
              <w:t>Advection</w:t>
            </w:r>
          </w:p>
        </w:tc>
        <w:tc>
          <w:tcPr>
            <w:tcW w:w="1810" w:type="dxa"/>
            <w:noWrap/>
            <w:hideMark/>
          </w:tcPr>
          <w:p w14:paraId="64D3D07D" w14:textId="49356F9D" w:rsidR="001D6521" w:rsidRPr="001D6521" w:rsidRDefault="001D6521" w:rsidP="00BE212F">
            <w:pPr>
              <w:spacing w:after="0" w:line="240" w:lineRule="auto"/>
              <w:jc w:val="center"/>
            </w:pPr>
            <w:r w:rsidRPr="001D6521">
              <w:t>ADV</w:t>
            </w:r>
          </w:p>
        </w:tc>
        <w:tc>
          <w:tcPr>
            <w:tcW w:w="1734" w:type="dxa"/>
            <w:noWrap/>
            <w:hideMark/>
          </w:tcPr>
          <w:p w14:paraId="2CF2386F" w14:textId="77777777" w:rsidR="001D6521" w:rsidRPr="001D6521" w:rsidRDefault="001D6521" w:rsidP="00BE212F">
            <w:pPr>
              <w:spacing w:after="0" w:line="240" w:lineRule="auto"/>
              <w:jc w:val="center"/>
            </w:pPr>
            <w:r w:rsidRPr="001D6521">
              <w:t>2</w:t>
            </w:r>
          </w:p>
        </w:tc>
      </w:tr>
      <w:tr w:rsidR="001D6521" w:rsidRPr="001D6521" w14:paraId="44A6594E" w14:textId="77777777" w:rsidTr="008A0394">
        <w:trPr>
          <w:trHeight w:val="300"/>
        </w:trPr>
        <w:tc>
          <w:tcPr>
            <w:tcW w:w="5312" w:type="dxa"/>
            <w:noWrap/>
            <w:hideMark/>
          </w:tcPr>
          <w:p w14:paraId="369DF022" w14:textId="2207AF9B" w:rsidR="001D6521" w:rsidRPr="001D6521" w:rsidRDefault="001D6521" w:rsidP="00BE212F">
            <w:pPr>
              <w:spacing w:after="0" w:line="240" w:lineRule="auto"/>
              <w:jc w:val="center"/>
            </w:pPr>
            <w:r w:rsidRPr="001D6521">
              <w:t>Dispersion</w:t>
            </w:r>
          </w:p>
        </w:tc>
        <w:tc>
          <w:tcPr>
            <w:tcW w:w="1810" w:type="dxa"/>
            <w:noWrap/>
            <w:hideMark/>
          </w:tcPr>
          <w:p w14:paraId="641229C2" w14:textId="1BE8916C" w:rsidR="001D6521" w:rsidRPr="001D6521" w:rsidRDefault="001D6521" w:rsidP="00BE212F">
            <w:pPr>
              <w:spacing w:after="0" w:line="240" w:lineRule="auto"/>
              <w:jc w:val="center"/>
            </w:pPr>
            <w:r w:rsidRPr="001D6521">
              <w:t>DSP</w:t>
            </w:r>
          </w:p>
        </w:tc>
        <w:tc>
          <w:tcPr>
            <w:tcW w:w="1734" w:type="dxa"/>
            <w:noWrap/>
            <w:hideMark/>
          </w:tcPr>
          <w:p w14:paraId="27D8D66A" w14:textId="77777777" w:rsidR="001D6521" w:rsidRPr="001D6521" w:rsidRDefault="001D6521" w:rsidP="00BE212F">
            <w:pPr>
              <w:spacing w:after="0" w:line="240" w:lineRule="auto"/>
              <w:jc w:val="center"/>
            </w:pPr>
            <w:r w:rsidRPr="001D6521">
              <w:t>3</w:t>
            </w:r>
          </w:p>
        </w:tc>
      </w:tr>
      <w:tr w:rsidR="001D6521" w:rsidRPr="001D6521" w14:paraId="0C04FEA2" w14:textId="77777777" w:rsidTr="008A0394">
        <w:trPr>
          <w:trHeight w:val="300"/>
        </w:trPr>
        <w:tc>
          <w:tcPr>
            <w:tcW w:w="5312" w:type="dxa"/>
            <w:noWrap/>
            <w:hideMark/>
          </w:tcPr>
          <w:p w14:paraId="3CBCD309" w14:textId="441F93FB" w:rsidR="001D6521" w:rsidRPr="001D6521" w:rsidRDefault="001D6521" w:rsidP="00BE212F">
            <w:pPr>
              <w:spacing w:after="0" w:line="240" w:lineRule="auto"/>
              <w:jc w:val="center"/>
            </w:pPr>
            <w:r w:rsidRPr="001D6521">
              <w:t>Sink/Source Mixing</w:t>
            </w:r>
          </w:p>
        </w:tc>
        <w:tc>
          <w:tcPr>
            <w:tcW w:w="1810" w:type="dxa"/>
            <w:noWrap/>
            <w:hideMark/>
          </w:tcPr>
          <w:p w14:paraId="32F8E7F9" w14:textId="0A7CE36C" w:rsidR="001D6521" w:rsidRPr="001D6521" w:rsidRDefault="001D6521" w:rsidP="00BE212F">
            <w:pPr>
              <w:spacing w:after="0" w:line="240" w:lineRule="auto"/>
              <w:jc w:val="center"/>
            </w:pPr>
            <w:r w:rsidRPr="001D6521">
              <w:t>SSM</w:t>
            </w:r>
          </w:p>
        </w:tc>
        <w:tc>
          <w:tcPr>
            <w:tcW w:w="1734" w:type="dxa"/>
            <w:noWrap/>
            <w:hideMark/>
          </w:tcPr>
          <w:p w14:paraId="11E7FDEC" w14:textId="77777777" w:rsidR="001D6521" w:rsidRPr="001D6521" w:rsidRDefault="001D6521" w:rsidP="00BE212F">
            <w:pPr>
              <w:spacing w:after="0" w:line="240" w:lineRule="auto"/>
              <w:jc w:val="center"/>
            </w:pPr>
            <w:r w:rsidRPr="001D6521">
              <w:t>4</w:t>
            </w:r>
          </w:p>
        </w:tc>
      </w:tr>
      <w:tr w:rsidR="00BE32F7" w:rsidRPr="001D6521" w14:paraId="62656FBF" w14:textId="77777777" w:rsidTr="008A0394">
        <w:trPr>
          <w:trHeight w:val="300"/>
        </w:trPr>
        <w:tc>
          <w:tcPr>
            <w:tcW w:w="5312" w:type="dxa"/>
            <w:noWrap/>
          </w:tcPr>
          <w:p w14:paraId="78F57CEA" w14:textId="22D3CAFA" w:rsidR="00BE32F7" w:rsidRPr="001D6521" w:rsidRDefault="00BE32F7" w:rsidP="00BE32F7">
            <w:pPr>
              <w:spacing w:after="0" w:line="240" w:lineRule="auto"/>
              <w:jc w:val="center"/>
            </w:pPr>
            <w:r>
              <w:t>Contaminant Treatment System</w:t>
            </w:r>
          </w:p>
        </w:tc>
        <w:tc>
          <w:tcPr>
            <w:tcW w:w="1810" w:type="dxa"/>
            <w:noWrap/>
          </w:tcPr>
          <w:p w14:paraId="7CC61C28" w14:textId="321EA64C" w:rsidR="00BE32F7" w:rsidRPr="001D6521" w:rsidRDefault="00BE32F7" w:rsidP="006213F4">
            <w:pPr>
              <w:spacing w:after="0" w:line="240" w:lineRule="auto"/>
              <w:jc w:val="center"/>
            </w:pPr>
            <w:r>
              <w:t>CTS</w:t>
            </w:r>
          </w:p>
        </w:tc>
        <w:tc>
          <w:tcPr>
            <w:tcW w:w="1734" w:type="dxa"/>
            <w:noWrap/>
          </w:tcPr>
          <w:p w14:paraId="5733342C" w14:textId="6711BF66" w:rsidR="00BE32F7" w:rsidRPr="001D6521" w:rsidRDefault="00FF042C" w:rsidP="006213F4">
            <w:pPr>
              <w:spacing w:after="0" w:line="240" w:lineRule="auto"/>
              <w:jc w:val="center"/>
            </w:pPr>
            <w:r>
              <w:t>20</w:t>
            </w:r>
          </w:p>
        </w:tc>
      </w:tr>
      <w:tr w:rsidR="00BE32F7" w:rsidRPr="001D6521" w14:paraId="39F89C12" w14:textId="77777777" w:rsidTr="008A0394">
        <w:trPr>
          <w:trHeight w:val="300"/>
        </w:trPr>
        <w:tc>
          <w:tcPr>
            <w:tcW w:w="5312" w:type="dxa"/>
            <w:noWrap/>
          </w:tcPr>
          <w:p w14:paraId="7CF057E5" w14:textId="11881EE8" w:rsidR="00BE32F7" w:rsidRDefault="00BE32F7" w:rsidP="00BE32F7">
            <w:pPr>
              <w:spacing w:after="0" w:line="240" w:lineRule="auto"/>
              <w:jc w:val="center"/>
            </w:pPr>
            <w:r>
              <w:t>Unsaturated-Zone Transport</w:t>
            </w:r>
          </w:p>
        </w:tc>
        <w:tc>
          <w:tcPr>
            <w:tcW w:w="1810" w:type="dxa"/>
            <w:noWrap/>
          </w:tcPr>
          <w:p w14:paraId="2B68F144" w14:textId="2E165EE2" w:rsidR="00BE32F7" w:rsidRDefault="00BE32F7" w:rsidP="006213F4">
            <w:pPr>
              <w:spacing w:after="0" w:line="240" w:lineRule="auto"/>
              <w:jc w:val="center"/>
            </w:pPr>
            <w:r>
              <w:t>UZT</w:t>
            </w:r>
          </w:p>
        </w:tc>
        <w:tc>
          <w:tcPr>
            <w:tcW w:w="1734" w:type="dxa"/>
            <w:noWrap/>
          </w:tcPr>
          <w:p w14:paraId="73FC87F4" w14:textId="2B42CB36" w:rsidR="00BE32F7" w:rsidRDefault="00BE32F7" w:rsidP="006213F4">
            <w:pPr>
              <w:spacing w:after="0" w:line="240" w:lineRule="auto"/>
              <w:jc w:val="center"/>
            </w:pPr>
            <w:r>
              <w:t>7</w:t>
            </w:r>
          </w:p>
        </w:tc>
      </w:tr>
      <w:tr w:rsidR="001D6521" w:rsidRPr="001D6521" w14:paraId="69E1F18D" w14:textId="77777777" w:rsidTr="008A0394">
        <w:trPr>
          <w:trHeight w:val="300"/>
        </w:trPr>
        <w:tc>
          <w:tcPr>
            <w:tcW w:w="5312" w:type="dxa"/>
            <w:noWrap/>
            <w:hideMark/>
          </w:tcPr>
          <w:p w14:paraId="36A953A9" w14:textId="742D548A" w:rsidR="001D6521" w:rsidRPr="001D6521" w:rsidRDefault="001D6521" w:rsidP="00BE212F">
            <w:pPr>
              <w:spacing w:after="0" w:line="240" w:lineRule="auto"/>
              <w:jc w:val="center"/>
            </w:pPr>
            <w:r w:rsidRPr="001D6521">
              <w:t>Reaction</w:t>
            </w:r>
          </w:p>
        </w:tc>
        <w:tc>
          <w:tcPr>
            <w:tcW w:w="1810" w:type="dxa"/>
            <w:noWrap/>
            <w:hideMark/>
          </w:tcPr>
          <w:p w14:paraId="18FB46D3" w14:textId="0A1115B7" w:rsidR="001D6521" w:rsidRPr="001D6521" w:rsidRDefault="001D6521" w:rsidP="00BE212F">
            <w:pPr>
              <w:spacing w:after="0" w:line="240" w:lineRule="auto"/>
              <w:jc w:val="center"/>
            </w:pPr>
            <w:r w:rsidRPr="001D6521">
              <w:t>RCT</w:t>
            </w:r>
          </w:p>
        </w:tc>
        <w:tc>
          <w:tcPr>
            <w:tcW w:w="1734" w:type="dxa"/>
            <w:noWrap/>
            <w:hideMark/>
          </w:tcPr>
          <w:p w14:paraId="7AD8CA9D" w14:textId="77777777" w:rsidR="001D6521" w:rsidRPr="001D6521" w:rsidRDefault="001D6521" w:rsidP="00BE212F">
            <w:pPr>
              <w:spacing w:after="0" w:line="240" w:lineRule="auto"/>
              <w:jc w:val="center"/>
            </w:pPr>
            <w:r w:rsidRPr="001D6521">
              <w:t>8</w:t>
            </w:r>
          </w:p>
        </w:tc>
      </w:tr>
      <w:tr w:rsidR="001D6521" w:rsidRPr="001D6521" w14:paraId="5B1146DC" w14:textId="77777777" w:rsidTr="008A0394">
        <w:trPr>
          <w:trHeight w:val="300"/>
        </w:trPr>
        <w:tc>
          <w:tcPr>
            <w:tcW w:w="5312" w:type="dxa"/>
            <w:noWrap/>
            <w:hideMark/>
          </w:tcPr>
          <w:p w14:paraId="1BFCACA1" w14:textId="4C7AD064" w:rsidR="001D6521" w:rsidRPr="001D6521" w:rsidRDefault="001D6521" w:rsidP="00BE212F">
            <w:pPr>
              <w:spacing w:after="0" w:line="240" w:lineRule="auto"/>
              <w:jc w:val="center"/>
            </w:pPr>
            <w:r w:rsidRPr="001D6521">
              <w:t>Generalized Conjugate Gradient</w:t>
            </w:r>
          </w:p>
        </w:tc>
        <w:tc>
          <w:tcPr>
            <w:tcW w:w="1810" w:type="dxa"/>
            <w:noWrap/>
            <w:hideMark/>
          </w:tcPr>
          <w:p w14:paraId="47776060" w14:textId="1E996E09" w:rsidR="001D6521" w:rsidRPr="001D6521" w:rsidRDefault="001D6521" w:rsidP="00BE212F">
            <w:pPr>
              <w:spacing w:after="0" w:line="240" w:lineRule="auto"/>
              <w:jc w:val="center"/>
            </w:pPr>
            <w:r w:rsidRPr="001D6521">
              <w:t>GCG</w:t>
            </w:r>
          </w:p>
        </w:tc>
        <w:tc>
          <w:tcPr>
            <w:tcW w:w="1734" w:type="dxa"/>
            <w:noWrap/>
            <w:hideMark/>
          </w:tcPr>
          <w:p w14:paraId="49B90C14" w14:textId="77777777" w:rsidR="001D6521" w:rsidRPr="001D6521" w:rsidRDefault="001D6521" w:rsidP="00BE212F">
            <w:pPr>
              <w:spacing w:after="0" w:line="240" w:lineRule="auto"/>
              <w:jc w:val="center"/>
            </w:pPr>
            <w:r w:rsidRPr="001D6521">
              <w:t>9</w:t>
            </w:r>
          </w:p>
        </w:tc>
      </w:tr>
      <w:tr w:rsidR="001D6521" w:rsidRPr="001D6521" w14:paraId="4185E931" w14:textId="77777777" w:rsidTr="008A0394">
        <w:trPr>
          <w:trHeight w:val="300"/>
        </w:trPr>
        <w:tc>
          <w:tcPr>
            <w:tcW w:w="5312" w:type="dxa"/>
            <w:noWrap/>
            <w:hideMark/>
          </w:tcPr>
          <w:p w14:paraId="40D85FD5" w14:textId="7F1F23B6" w:rsidR="001D6521" w:rsidRPr="001D6521" w:rsidRDefault="001D6521" w:rsidP="00BE212F">
            <w:pPr>
              <w:spacing w:after="0" w:line="240" w:lineRule="auto"/>
              <w:jc w:val="center"/>
            </w:pPr>
            <w:r w:rsidRPr="001D6521">
              <w:t>Transport Observation</w:t>
            </w:r>
          </w:p>
        </w:tc>
        <w:tc>
          <w:tcPr>
            <w:tcW w:w="1810" w:type="dxa"/>
            <w:noWrap/>
            <w:hideMark/>
          </w:tcPr>
          <w:p w14:paraId="47E13629" w14:textId="68A9F227" w:rsidR="001D6521" w:rsidRPr="001D6521" w:rsidRDefault="001D6521" w:rsidP="00BE212F">
            <w:pPr>
              <w:spacing w:after="0" w:line="240" w:lineRule="auto"/>
              <w:jc w:val="center"/>
            </w:pPr>
            <w:r w:rsidRPr="001D6521">
              <w:t>TOB</w:t>
            </w:r>
          </w:p>
        </w:tc>
        <w:tc>
          <w:tcPr>
            <w:tcW w:w="1734" w:type="dxa"/>
            <w:noWrap/>
            <w:hideMark/>
          </w:tcPr>
          <w:p w14:paraId="25E79D2F" w14:textId="463B536E" w:rsidR="001D6521" w:rsidRPr="001D6521" w:rsidRDefault="00BE32F7" w:rsidP="00BE212F">
            <w:pPr>
              <w:spacing w:after="0" w:line="240" w:lineRule="auto"/>
              <w:jc w:val="center"/>
            </w:pPr>
            <w:r>
              <w:t>12</w:t>
            </w:r>
          </w:p>
        </w:tc>
      </w:tr>
      <w:tr w:rsidR="001D6521" w:rsidRPr="001D6521" w14:paraId="020FB07F" w14:textId="77777777" w:rsidTr="008A0394">
        <w:trPr>
          <w:trHeight w:val="300"/>
        </w:trPr>
        <w:tc>
          <w:tcPr>
            <w:tcW w:w="5312" w:type="dxa"/>
            <w:noWrap/>
            <w:hideMark/>
          </w:tcPr>
          <w:p w14:paraId="494FE3D4" w14:textId="5ABBB7E1" w:rsidR="001D6521" w:rsidRPr="001D6521" w:rsidRDefault="001D6521" w:rsidP="00BE212F">
            <w:pPr>
              <w:spacing w:after="0" w:line="240" w:lineRule="auto"/>
              <w:jc w:val="center"/>
            </w:pPr>
            <w:r w:rsidRPr="001D6521">
              <w:lastRenderedPageBreak/>
              <w:t>HSS Time-Varying Source</w:t>
            </w:r>
          </w:p>
        </w:tc>
        <w:tc>
          <w:tcPr>
            <w:tcW w:w="1810" w:type="dxa"/>
            <w:noWrap/>
            <w:hideMark/>
          </w:tcPr>
          <w:p w14:paraId="18E40C7E" w14:textId="6E8A1A49" w:rsidR="001D6521" w:rsidRPr="001D6521" w:rsidRDefault="001D6521" w:rsidP="00BE212F">
            <w:pPr>
              <w:spacing w:after="0" w:line="240" w:lineRule="auto"/>
              <w:jc w:val="center"/>
            </w:pPr>
            <w:r w:rsidRPr="001D6521">
              <w:t>HSS</w:t>
            </w:r>
          </w:p>
        </w:tc>
        <w:tc>
          <w:tcPr>
            <w:tcW w:w="1734" w:type="dxa"/>
            <w:noWrap/>
            <w:hideMark/>
          </w:tcPr>
          <w:p w14:paraId="7FBFF465" w14:textId="77777777" w:rsidR="001D6521" w:rsidRPr="001D6521" w:rsidRDefault="001D6521" w:rsidP="00BE212F">
            <w:pPr>
              <w:spacing w:after="0" w:line="240" w:lineRule="auto"/>
              <w:jc w:val="center"/>
            </w:pPr>
            <w:r w:rsidRPr="001D6521">
              <w:t>13</w:t>
            </w:r>
          </w:p>
        </w:tc>
      </w:tr>
      <w:tr w:rsidR="00D77120" w:rsidRPr="001D6521" w14:paraId="47899567" w14:textId="77777777" w:rsidTr="008A0394">
        <w:trPr>
          <w:trHeight w:val="300"/>
        </w:trPr>
        <w:tc>
          <w:tcPr>
            <w:tcW w:w="5312" w:type="dxa"/>
            <w:noWrap/>
          </w:tcPr>
          <w:p w14:paraId="3FD1CD5A" w14:textId="1DEBBEA5" w:rsidR="00D77120" w:rsidRPr="001D6521" w:rsidRDefault="00D77120" w:rsidP="00D77120">
            <w:pPr>
              <w:spacing w:after="0" w:line="240" w:lineRule="auto"/>
              <w:jc w:val="center"/>
            </w:pPr>
            <w:r>
              <w:t>Time-Step Output</w:t>
            </w:r>
          </w:p>
        </w:tc>
        <w:tc>
          <w:tcPr>
            <w:tcW w:w="1810" w:type="dxa"/>
            <w:noWrap/>
          </w:tcPr>
          <w:p w14:paraId="6EBFCAD0" w14:textId="7DB3EEE6" w:rsidR="00D77120" w:rsidRPr="001D6521" w:rsidRDefault="00D77120" w:rsidP="006213F4">
            <w:pPr>
              <w:spacing w:after="0" w:line="240" w:lineRule="auto"/>
              <w:jc w:val="center"/>
            </w:pPr>
            <w:r>
              <w:t>TSO</w:t>
            </w:r>
          </w:p>
        </w:tc>
        <w:tc>
          <w:tcPr>
            <w:tcW w:w="1734" w:type="dxa"/>
            <w:noWrap/>
          </w:tcPr>
          <w:p w14:paraId="4ED47497" w14:textId="76607370" w:rsidR="00D77120" w:rsidRPr="001D6521" w:rsidRDefault="00D77120" w:rsidP="006213F4">
            <w:pPr>
              <w:spacing w:after="0" w:line="240" w:lineRule="auto"/>
              <w:jc w:val="center"/>
            </w:pPr>
            <w:r>
              <w:t>14</w:t>
            </w:r>
          </w:p>
        </w:tc>
      </w:tr>
      <w:tr w:rsidR="00471928" w:rsidRPr="001D6521" w14:paraId="205A912C" w14:textId="77777777" w:rsidTr="008A0394">
        <w:trPr>
          <w:trHeight w:val="300"/>
        </w:trPr>
        <w:tc>
          <w:tcPr>
            <w:tcW w:w="5312" w:type="dxa"/>
            <w:noWrap/>
          </w:tcPr>
          <w:p w14:paraId="0A91A69B" w14:textId="16DE99E9" w:rsidR="00471928" w:rsidRDefault="00471928" w:rsidP="00D77120">
            <w:pPr>
              <w:spacing w:after="0" w:line="240" w:lineRule="auto"/>
              <w:jc w:val="center"/>
            </w:pPr>
            <w:r>
              <w:t>Lake Transport</w:t>
            </w:r>
          </w:p>
        </w:tc>
        <w:tc>
          <w:tcPr>
            <w:tcW w:w="1810" w:type="dxa"/>
            <w:noWrap/>
          </w:tcPr>
          <w:p w14:paraId="10B15005" w14:textId="7FC82CE0" w:rsidR="00471928" w:rsidRDefault="00471928" w:rsidP="006213F4">
            <w:pPr>
              <w:spacing w:after="0" w:line="240" w:lineRule="auto"/>
              <w:jc w:val="center"/>
            </w:pPr>
            <w:r>
              <w:t>LKT</w:t>
            </w:r>
          </w:p>
        </w:tc>
        <w:tc>
          <w:tcPr>
            <w:tcW w:w="1734" w:type="dxa"/>
            <w:noWrap/>
          </w:tcPr>
          <w:p w14:paraId="7D577CC5" w14:textId="525779D3" w:rsidR="00471928" w:rsidRDefault="00471928" w:rsidP="00471928">
            <w:pPr>
              <w:spacing w:after="0" w:line="240" w:lineRule="auto"/>
              <w:jc w:val="center"/>
            </w:pPr>
            <w:r>
              <w:t>18</w:t>
            </w:r>
          </w:p>
        </w:tc>
      </w:tr>
      <w:tr w:rsidR="00471928" w:rsidRPr="001D6521" w14:paraId="06714657" w14:textId="77777777" w:rsidTr="008A0394">
        <w:trPr>
          <w:trHeight w:val="300"/>
        </w:trPr>
        <w:tc>
          <w:tcPr>
            <w:tcW w:w="5312" w:type="dxa"/>
            <w:noWrap/>
          </w:tcPr>
          <w:p w14:paraId="5C5128C7" w14:textId="156A19F9" w:rsidR="00471928" w:rsidRDefault="00471928" w:rsidP="00471928">
            <w:pPr>
              <w:spacing w:after="0" w:line="240" w:lineRule="auto"/>
              <w:jc w:val="center"/>
            </w:pPr>
            <w:r>
              <w:t>Stream Flow Transport</w:t>
            </w:r>
          </w:p>
        </w:tc>
        <w:tc>
          <w:tcPr>
            <w:tcW w:w="1810" w:type="dxa"/>
            <w:noWrap/>
          </w:tcPr>
          <w:p w14:paraId="30965481" w14:textId="227324CD" w:rsidR="00471928" w:rsidRDefault="00471928" w:rsidP="00471928">
            <w:pPr>
              <w:spacing w:after="0" w:line="240" w:lineRule="auto"/>
              <w:jc w:val="center"/>
            </w:pPr>
            <w:r>
              <w:t>SFT</w:t>
            </w:r>
          </w:p>
        </w:tc>
        <w:tc>
          <w:tcPr>
            <w:tcW w:w="1734" w:type="dxa"/>
            <w:noWrap/>
          </w:tcPr>
          <w:p w14:paraId="12349628" w14:textId="36579A06" w:rsidR="00471928" w:rsidRDefault="00471928" w:rsidP="00471928">
            <w:pPr>
              <w:spacing w:after="0" w:line="240" w:lineRule="auto"/>
              <w:jc w:val="center"/>
            </w:pPr>
            <w:r>
              <w:t>19</w:t>
            </w:r>
          </w:p>
        </w:tc>
      </w:tr>
      <w:tr w:rsidR="00471928" w:rsidRPr="001D6521" w14:paraId="34F2BFA0" w14:textId="77777777" w:rsidTr="00E56B4A">
        <w:trPr>
          <w:trHeight w:val="300"/>
        </w:trPr>
        <w:tc>
          <w:tcPr>
            <w:tcW w:w="8856" w:type="dxa"/>
            <w:gridSpan w:val="3"/>
            <w:noWrap/>
            <w:hideMark/>
          </w:tcPr>
          <w:p w14:paraId="047C7074" w14:textId="265D3777" w:rsidR="00471928" w:rsidRPr="001D6521" w:rsidRDefault="00471928" w:rsidP="00471928">
            <w:pPr>
              <w:spacing w:after="0" w:line="240" w:lineRule="auto"/>
              <w:jc w:val="center"/>
            </w:pPr>
            <w:r w:rsidRPr="001D6521">
              <w:t>Output Files</w:t>
            </w:r>
          </w:p>
        </w:tc>
      </w:tr>
      <w:tr w:rsidR="00471928" w:rsidRPr="001D6521" w14:paraId="4886E92C" w14:textId="77777777" w:rsidTr="008A0394">
        <w:trPr>
          <w:trHeight w:val="300"/>
        </w:trPr>
        <w:tc>
          <w:tcPr>
            <w:tcW w:w="5312" w:type="dxa"/>
            <w:noWrap/>
            <w:hideMark/>
          </w:tcPr>
          <w:p w14:paraId="5FAE1A6A" w14:textId="45A625F4" w:rsidR="00471928" w:rsidRPr="001D6521" w:rsidRDefault="00471928" w:rsidP="00BE212F">
            <w:pPr>
              <w:spacing w:after="0" w:line="240" w:lineRule="auto"/>
              <w:jc w:val="center"/>
            </w:pPr>
            <w:r w:rsidRPr="001D6521">
              <w:t>Output Listing File</w:t>
            </w:r>
            <w:r w:rsidR="00690FED" w:rsidRPr="007A162A">
              <w:rPr>
                <w:vertAlign w:val="superscript"/>
              </w:rPr>
              <w:t>1</w:t>
            </w:r>
          </w:p>
        </w:tc>
        <w:tc>
          <w:tcPr>
            <w:tcW w:w="1810" w:type="dxa"/>
            <w:noWrap/>
            <w:hideMark/>
          </w:tcPr>
          <w:p w14:paraId="353844AD" w14:textId="50CC47EF" w:rsidR="00471928" w:rsidRPr="001D6521" w:rsidRDefault="00471928" w:rsidP="00BE212F">
            <w:pPr>
              <w:spacing w:after="0" w:line="240" w:lineRule="auto"/>
              <w:jc w:val="center"/>
            </w:pPr>
            <w:r w:rsidRPr="001D6521">
              <w:t>LIST</w:t>
            </w:r>
          </w:p>
        </w:tc>
        <w:tc>
          <w:tcPr>
            <w:tcW w:w="1734" w:type="dxa"/>
            <w:noWrap/>
            <w:hideMark/>
          </w:tcPr>
          <w:p w14:paraId="4AAF7777" w14:textId="6F7FC52F" w:rsidR="00471928" w:rsidRPr="001D6521" w:rsidRDefault="00471928" w:rsidP="00BE212F">
            <w:pPr>
              <w:spacing w:after="0" w:line="240" w:lineRule="auto"/>
              <w:jc w:val="center"/>
            </w:pPr>
            <w:r w:rsidRPr="001D6521">
              <w:t>16</w:t>
            </w:r>
          </w:p>
        </w:tc>
      </w:tr>
      <w:tr w:rsidR="00471928" w:rsidRPr="001D6521" w14:paraId="6F6D58C5" w14:textId="77777777" w:rsidTr="008A0394">
        <w:trPr>
          <w:trHeight w:val="300"/>
        </w:trPr>
        <w:tc>
          <w:tcPr>
            <w:tcW w:w="5312" w:type="dxa"/>
            <w:noWrap/>
          </w:tcPr>
          <w:p w14:paraId="11514692" w14:textId="14583029" w:rsidR="00471928" w:rsidRPr="001D6521" w:rsidRDefault="00471928" w:rsidP="00471928">
            <w:pPr>
              <w:spacing w:after="0" w:line="240" w:lineRule="auto"/>
              <w:jc w:val="center"/>
            </w:pPr>
            <w:r w:rsidRPr="001D6521">
              <w:t>Model Configuration File</w:t>
            </w:r>
          </w:p>
        </w:tc>
        <w:tc>
          <w:tcPr>
            <w:tcW w:w="1810" w:type="dxa"/>
            <w:noWrap/>
          </w:tcPr>
          <w:p w14:paraId="760D1851" w14:textId="163C4D3E" w:rsidR="00471928" w:rsidRPr="001D6521" w:rsidRDefault="00471928" w:rsidP="00471928">
            <w:pPr>
              <w:spacing w:after="0" w:line="240" w:lineRule="auto"/>
              <w:jc w:val="center"/>
            </w:pPr>
            <w:r w:rsidRPr="001D6521">
              <w:t>CNF</w:t>
            </w:r>
          </w:p>
        </w:tc>
        <w:tc>
          <w:tcPr>
            <w:tcW w:w="1734" w:type="dxa"/>
            <w:noWrap/>
          </w:tcPr>
          <w:p w14:paraId="6F6ACDFD" w14:textId="226C0DC8" w:rsidR="00471928" w:rsidRPr="001D6521" w:rsidRDefault="00471928" w:rsidP="00471928">
            <w:pPr>
              <w:spacing w:after="0" w:line="240" w:lineRule="auto"/>
              <w:jc w:val="center"/>
            </w:pPr>
            <w:r w:rsidRPr="001D6521">
              <w:t>17</w:t>
            </w:r>
          </w:p>
        </w:tc>
      </w:tr>
      <w:tr w:rsidR="00471928" w:rsidRPr="001D6521" w14:paraId="4A5F6CD6" w14:textId="77777777" w:rsidTr="008A0394">
        <w:trPr>
          <w:trHeight w:val="300"/>
        </w:trPr>
        <w:tc>
          <w:tcPr>
            <w:tcW w:w="5312" w:type="dxa"/>
            <w:noWrap/>
            <w:hideMark/>
          </w:tcPr>
          <w:p w14:paraId="7AAC07C2" w14:textId="77777777" w:rsidR="00471928" w:rsidRPr="001D6521" w:rsidRDefault="00471928" w:rsidP="00BE212F">
            <w:pPr>
              <w:spacing w:after="0" w:line="240" w:lineRule="auto"/>
              <w:jc w:val="center"/>
            </w:pPr>
            <w:r w:rsidRPr="001D6521">
              <w:t>Unformatted Concentration File (dissolved phase)</w:t>
            </w:r>
          </w:p>
        </w:tc>
        <w:tc>
          <w:tcPr>
            <w:tcW w:w="1810" w:type="dxa"/>
            <w:noWrap/>
            <w:hideMark/>
          </w:tcPr>
          <w:p w14:paraId="34B2A852" w14:textId="023F4F79" w:rsidR="00471928" w:rsidRPr="001D6521" w:rsidRDefault="00471928" w:rsidP="00BE212F">
            <w:pPr>
              <w:spacing w:after="0" w:line="240" w:lineRule="auto"/>
              <w:jc w:val="center"/>
            </w:pPr>
            <w:r w:rsidRPr="001D6521">
              <w:t>UCN</w:t>
            </w:r>
          </w:p>
        </w:tc>
        <w:tc>
          <w:tcPr>
            <w:tcW w:w="1734" w:type="dxa"/>
            <w:noWrap/>
            <w:hideMark/>
          </w:tcPr>
          <w:p w14:paraId="44F01B98" w14:textId="77777777" w:rsidR="00471928" w:rsidRPr="001D6521" w:rsidRDefault="00471928" w:rsidP="00BE212F">
            <w:pPr>
              <w:spacing w:after="0" w:line="240" w:lineRule="auto"/>
              <w:jc w:val="center"/>
            </w:pPr>
            <w:r w:rsidRPr="001D6521">
              <w:t>200+species index</w:t>
            </w:r>
          </w:p>
        </w:tc>
      </w:tr>
      <w:tr w:rsidR="00471928" w:rsidRPr="001D6521" w14:paraId="12B0A715" w14:textId="77777777" w:rsidTr="008A0394">
        <w:trPr>
          <w:trHeight w:val="300"/>
        </w:trPr>
        <w:tc>
          <w:tcPr>
            <w:tcW w:w="5312" w:type="dxa"/>
            <w:noWrap/>
            <w:hideMark/>
          </w:tcPr>
          <w:p w14:paraId="49DF26AF" w14:textId="77777777" w:rsidR="00471928" w:rsidRPr="001D6521" w:rsidRDefault="00471928" w:rsidP="00BE212F">
            <w:pPr>
              <w:spacing w:after="0" w:line="240" w:lineRule="auto"/>
              <w:jc w:val="center"/>
            </w:pPr>
            <w:r w:rsidRPr="001D6521">
              <w:t>Unformatted Concentration File(</w:t>
            </w:r>
            <w:proofErr w:type="spellStart"/>
            <w:r w:rsidRPr="001D6521">
              <w:t>sorbed</w:t>
            </w:r>
            <w:proofErr w:type="spellEnd"/>
            <w:r w:rsidRPr="001D6521">
              <w:t>/immobile phase)</w:t>
            </w:r>
          </w:p>
        </w:tc>
        <w:tc>
          <w:tcPr>
            <w:tcW w:w="1810" w:type="dxa"/>
            <w:noWrap/>
            <w:hideMark/>
          </w:tcPr>
          <w:p w14:paraId="10DBD25B" w14:textId="51D87DF1" w:rsidR="00471928" w:rsidRPr="001D6521" w:rsidRDefault="00471928" w:rsidP="00BE212F">
            <w:pPr>
              <w:spacing w:after="0" w:line="240" w:lineRule="auto"/>
              <w:jc w:val="center"/>
            </w:pPr>
            <w:r w:rsidRPr="001D6521">
              <w:t>UCN</w:t>
            </w:r>
          </w:p>
        </w:tc>
        <w:tc>
          <w:tcPr>
            <w:tcW w:w="1734" w:type="dxa"/>
            <w:noWrap/>
            <w:hideMark/>
          </w:tcPr>
          <w:p w14:paraId="5C21AB2C" w14:textId="77777777" w:rsidR="00471928" w:rsidRPr="001D6521" w:rsidRDefault="00471928" w:rsidP="00BE212F">
            <w:pPr>
              <w:spacing w:after="0" w:line="240" w:lineRule="auto"/>
              <w:jc w:val="center"/>
            </w:pPr>
            <w:r w:rsidRPr="001D6521">
              <w:t>300+species index</w:t>
            </w:r>
          </w:p>
        </w:tc>
      </w:tr>
      <w:tr w:rsidR="00471928" w:rsidRPr="001D6521" w14:paraId="69394CA0" w14:textId="77777777" w:rsidTr="008A0394">
        <w:trPr>
          <w:trHeight w:val="300"/>
        </w:trPr>
        <w:tc>
          <w:tcPr>
            <w:tcW w:w="5312" w:type="dxa"/>
            <w:noWrap/>
            <w:hideMark/>
          </w:tcPr>
          <w:p w14:paraId="1E0679EB" w14:textId="79646E1A" w:rsidR="00471928" w:rsidRPr="001D6521" w:rsidRDefault="00471928" w:rsidP="00BE212F">
            <w:pPr>
              <w:spacing w:after="0" w:line="240" w:lineRule="auto"/>
              <w:jc w:val="center"/>
            </w:pPr>
            <w:r w:rsidRPr="001D6521">
              <w:t>Concentrations Observation File</w:t>
            </w:r>
          </w:p>
        </w:tc>
        <w:tc>
          <w:tcPr>
            <w:tcW w:w="1810" w:type="dxa"/>
            <w:noWrap/>
            <w:hideMark/>
          </w:tcPr>
          <w:p w14:paraId="797FE311" w14:textId="1CE0CD57" w:rsidR="00471928" w:rsidRPr="001D6521" w:rsidRDefault="00471928" w:rsidP="00BE212F">
            <w:pPr>
              <w:spacing w:after="0" w:line="240" w:lineRule="auto"/>
              <w:jc w:val="center"/>
            </w:pPr>
            <w:r w:rsidRPr="001D6521">
              <w:t>OBS</w:t>
            </w:r>
          </w:p>
        </w:tc>
        <w:tc>
          <w:tcPr>
            <w:tcW w:w="1734" w:type="dxa"/>
            <w:noWrap/>
            <w:hideMark/>
          </w:tcPr>
          <w:p w14:paraId="3A36F3F2" w14:textId="77777777" w:rsidR="00471928" w:rsidRPr="001D6521" w:rsidRDefault="00471928" w:rsidP="00BE212F">
            <w:pPr>
              <w:spacing w:after="0" w:line="240" w:lineRule="auto"/>
              <w:jc w:val="center"/>
            </w:pPr>
            <w:r w:rsidRPr="001D6521">
              <w:t>400+species index</w:t>
            </w:r>
          </w:p>
        </w:tc>
      </w:tr>
      <w:tr w:rsidR="00471928" w:rsidRPr="001D6521" w14:paraId="5A0A5272" w14:textId="77777777" w:rsidTr="008A0394">
        <w:trPr>
          <w:trHeight w:val="300"/>
        </w:trPr>
        <w:tc>
          <w:tcPr>
            <w:tcW w:w="5312" w:type="dxa"/>
            <w:noWrap/>
            <w:hideMark/>
          </w:tcPr>
          <w:p w14:paraId="563D7B6D" w14:textId="773239AD" w:rsidR="00471928" w:rsidRPr="001D6521" w:rsidRDefault="00471928" w:rsidP="00BE212F">
            <w:pPr>
              <w:spacing w:after="0" w:line="240" w:lineRule="auto"/>
              <w:jc w:val="center"/>
            </w:pPr>
            <w:r w:rsidRPr="001D6521">
              <w:t>Mass Budget Summary File</w:t>
            </w:r>
          </w:p>
        </w:tc>
        <w:tc>
          <w:tcPr>
            <w:tcW w:w="1810" w:type="dxa"/>
            <w:noWrap/>
            <w:hideMark/>
          </w:tcPr>
          <w:p w14:paraId="0FB4F49E" w14:textId="5CDB8F17" w:rsidR="00471928" w:rsidRPr="001D6521" w:rsidRDefault="00471928" w:rsidP="00BE212F">
            <w:pPr>
              <w:spacing w:after="0" w:line="240" w:lineRule="auto"/>
              <w:jc w:val="center"/>
            </w:pPr>
            <w:r w:rsidRPr="001D6521">
              <w:t>MAS</w:t>
            </w:r>
          </w:p>
        </w:tc>
        <w:tc>
          <w:tcPr>
            <w:tcW w:w="1734" w:type="dxa"/>
            <w:noWrap/>
            <w:hideMark/>
          </w:tcPr>
          <w:p w14:paraId="2C191A15" w14:textId="77777777" w:rsidR="00471928" w:rsidRPr="001D6521" w:rsidRDefault="00471928" w:rsidP="00BE212F">
            <w:pPr>
              <w:spacing w:after="0" w:line="240" w:lineRule="auto"/>
              <w:jc w:val="center"/>
            </w:pPr>
            <w:r w:rsidRPr="001D6521">
              <w:t>600+species index</w:t>
            </w:r>
          </w:p>
        </w:tc>
      </w:tr>
    </w:tbl>
    <w:p w14:paraId="155C57EF" w14:textId="2BEB753C" w:rsidR="00201E6C" w:rsidRDefault="00690FED" w:rsidP="00201E6C">
      <w:pPr>
        <w:spacing w:after="0" w:line="240" w:lineRule="auto"/>
        <w:jc w:val="both"/>
      </w:pPr>
      <w:r w:rsidRPr="007A162A">
        <w:rPr>
          <w:vertAlign w:val="superscript"/>
        </w:rPr>
        <w:t>1</w:t>
      </w:r>
      <w:r w:rsidR="006213F4">
        <w:t xml:space="preserve"> </w:t>
      </w:r>
      <w:r>
        <w:t xml:space="preserve"> T</w:t>
      </w:r>
      <w:r w:rsidR="009F50CA">
        <w:t>hese files are always required for every simulation</w:t>
      </w:r>
    </w:p>
    <w:p w14:paraId="0EAE1053" w14:textId="066352FA" w:rsidR="00690FED" w:rsidRPr="00690FED" w:rsidRDefault="00690FED" w:rsidP="000E6011">
      <w:pPr>
        <w:spacing w:after="0" w:line="240" w:lineRule="auto"/>
        <w:ind w:left="270" w:hanging="270"/>
      </w:pPr>
      <w:r>
        <w:rPr>
          <w:vertAlign w:val="superscript"/>
        </w:rPr>
        <w:t>2</w:t>
      </w:r>
      <w:r>
        <w:t xml:space="preserve"> Reserved unit numbers 21 through 23 will be assigned in whichever order the MODFLOW 6 linker files are encountered in the name file. </w:t>
      </w:r>
    </w:p>
    <w:p w14:paraId="485D9D57" w14:textId="77777777" w:rsidR="00201E6C" w:rsidRPr="00201E6C" w:rsidRDefault="00201E6C" w:rsidP="00201E6C">
      <w:pPr>
        <w:spacing w:after="0" w:line="240" w:lineRule="auto"/>
        <w:jc w:val="both"/>
      </w:pPr>
    </w:p>
    <w:p w14:paraId="473248B7" w14:textId="133766EA" w:rsidR="00690FED" w:rsidRDefault="00690FED" w:rsidP="00B92E48">
      <w:pPr>
        <w:pStyle w:val="Heading2"/>
      </w:pPr>
      <w:bookmarkStart w:id="2" w:name="_Toc321942233"/>
      <w:r>
        <w:t>Notes on FT6 Option Starting with Version 1.1.0</w:t>
      </w:r>
    </w:p>
    <w:p w14:paraId="5632F0A8" w14:textId="77777777" w:rsidR="00690FED" w:rsidRDefault="00690FED" w:rsidP="000E6011">
      <w:pPr>
        <w:spacing w:after="160" w:line="300" w:lineRule="exact"/>
      </w:pPr>
      <w:r>
        <w:t xml:space="preserve">Upon its release, MT3D-USGS expanded upon the functionality available within MT3DMS.  In keeping with the original design of MT3DMS, MT3D-USGS can be run independent of a flow model provided that the required flow-field input followed the format given in appendix C of Zheng and Wang (1999).  That is, “MT3DMS is designed to be used in conjunction with a block-centered finite-difference flow model,” (Zheng and Wang, 1999; pg. 101), and as such will support simulation of groundwater solute transport using flow fields calculated by MODFLOW 6.  </w:t>
      </w:r>
    </w:p>
    <w:p w14:paraId="7B4753A4" w14:textId="77777777" w:rsidR="00690FED" w:rsidRDefault="00690FED" w:rsidP="000E6011">
      <w:pPr>
        <w:spacing w:after="160" w:line="300" w:lineRule="exact"/>
      </w:pPr>
      <w:r>
        <w:t xml:space="preserve">In order to use MT3D-USGS with MODFLOW 6 (Langevin and others, 2017), the user needs to ensure that the selected grid type in MODFLOW 6 is a regular MODFLOW grid consisting of layers, rows, and columns.  A regular MODFLOW grid is specified in the MODFLOW 6 Groundwater Flow (GWF) name file using the DIS6 file type. In addition to the regular grid requirement, the heads and flows for every active package must be saved to the binary heads and budget (cell-by-cell flow) files for every time step.  For MODFLOW 6, saving of the flows for every package can be activated by specifying SAVE_FLOWS” in the OPTIONS block for the GWF name file.  The following example of a MODFLOW 6 output control file (specified with OC6 in the GWF name file) can be used to save the heads and flows for every time step in the simulation:  </w:t>
      </w:r>
    </w:p>
    <w:p w14:paraId="7A60A905"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OPTIONS</w:t>
      </w:r>
    </w:p>
    <w:p w14:paraId="69411B20"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BUDGET FILEOUT  MF6_output.cbc</w:t>
      </w:r>
    </w:p>
    <w:p w14:paraId="01BA93A3"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HEAD FILEOUT  MF6_output.bhd</w:t>
      </w:r>
    </w:p>
    <w:p w14:paraId="6DBE951A"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OPTIONS</w:t>
      </w:r>
    </w:p>
    <w:p w14:paraId="436AEBD3" w14:textId="77777777" w:rsidR="00690FED" w:rsidRPr="000E6011" w:rsidRDefault="00690FED" w:rsidP="000E6011">
      <w:pPr>
        <w:spacing w:after="0" w:line="240" w:lineRule="auto"/>
        <w:rPr>
          <w:rFonts w:ascii="Courier New" w:hAnsi="Courier New" w:cs="Courier New"/>
          <w:sz w:val="22"/>
        </w:rPr>
      </w:pPr>
    </w:p>
    <w:p w14:paraId="77E5E54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BEGIN PERIOD  1</w:t>
      </w:r>
    </w:p>
    <w:p w14:paraId="4999B6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HEAD  ALL</w:t>
      </w:r>
    </w:p>
    <w:p w14:paraId="2900E0D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 xml:space="preserve">  SAVE BUDGET  ALL</w:t>
      </w:r>
    </w:p>
    <w:p w14:paraId="21BE461D"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END PERIOD</w:t>
      </w:r>
    </w:p>
    <w:p w14:paraId="1B948E3E" w14:textId="77777777" w:rsidR="00690FED" w:rsidRDefault="00690FED" w:rsidP="000E6011">
      <w:pPr>
        <w:spacing w:after="160" w:line="300" w:lineRule="exact"/>
      </w:pPr>
    </w:p>
    <w:p w14:paraId="2D21B3D8" w14:textId="77777777" w:rsidR="00690FED" w:rsidRDefault="00690FED" w:rsidP="000E6011">
      <w:pPr>
        <w:spacing w:after="160" w:line="300" w:lineRule="exact"/>
      </w:pPr>
      <w:r>
        <w:t>The “ALL” keyword in the example output control file above indicates that heads and flows will be saved for all time steps in period 1 and all subsequent stress periods.  The PERIOD block continues to apply for the entire simulation unless a new PERIOD block is encountered.  Thus, with the specification of “SAVE_FLOWS” in the name file and use of the example output control file above, all of the relevant head and flow information will be saved.  Unlike previous versions of MODFLOW in which heads could be saved for only selected layers and flows could be written to different files, MODFLOW 6 saves heads for every layer and flows can only be written to a single budget file.</w:t>
      </w:r>
    </w:p>
    <w:p w14:paraId="00FD3EB6" w14:textId="77777777" w:rsidR="00690FED" w:rsidRDefault="00690FED" w:rsidP="000E6011">
      <w:pPr>
        <w:spacing w:after="160" w:line="300" w:lineRule="exact"/>
      </w:pPr>
      <w:r>
        <w:t xml:space="preserve">The present version of MT3D-USGS cannot be used with “vertical pass through cells,” which can be specified using a negative number in the IDOMAIN input array of the discretization package for MODFLOW 6.  </w:t>
      </w:r>
    </w:p>
    <w:p w14:paraId="0E5B8C69" w14:textId="77777777" w:rsidR="00690FED" w:rsidRDefault="00690FED" w:rsidP="000E6011">
      <w:pPr>
        <w:spacing w:after="160" w:line="300" w:lineRule="exact"/>
      </w:pPr>
      <w:r>
        <w:t>Among the advanced MODFLOW 6 packages (Langevin and others, 2017, table B-1), solute transport is only supported as a boundary condition.  That is, MT3D-USGS is not equipped to simulate solute transport among or within the identified “advanced stress” packages.  It can, however, support exchange with the advanced stress packages as is the case with MODFLOW-2005 (Harbaugh, 2005) and MODFLOW-NWT (</w:t>
      </w:r>
      <w:proofErr w:type="spellStart"/>
      <w:r>
        <w:t>Niswonger</w:t>
      </w:r>
      <w:proofErr w:type="spellEnd"/>
      <w:r>
        <w:t xml:space="preserve"> and others, 2011).  In order to take advantage of transport capabilities within streams, lakes, and the unsaturated zone, the user is directed to use MODFLOW-NWT with the appropriate keywords added to the LMT package (Zheng and others, 2001) input file (see also LMT8.pdf input instruction distributed with MT3D-USGS).  </w:t>
      </w:r>
    </w:p>
    <w:p w14:paraId="692645C6" w14:textId="77777777" w:rsidR="00690FED" w:rsidRDefault="00690FED" w:rsidP="000E6011">
      <w:pPr>
        <w:spacing w:after="160" w:line="300" w:lineRule="exact"/>
      </w:pPr>
      <w:r>
        <w:t xml:space="preserve">In order to use of MT3D-USGS with either MODFLOW-2005 or MODFLOW-NWT calculated flow fields, the user points the model to a </w:t>
      </w:r>
      <w:r w:rsidRPr="00446FFD">
        <w:rPr>
          <w:u w:val="single"/>
        </w:rPr>
        <w:t>F</w:t>
      </w:r>
      <w:r>
        <w:t>low-</w:t>
      </w:r>
      <w:r w:rsidRPr="00446FFD">
        <w:rPr>
          <w:u w:val="single"/>
        </w:rPr>
        <w:t>T</w:t>
      </w:r>
      <w:r>
        <w:t xml:space="preserve">ransport </w:t>
      </w:r>
      <w:r w:rsidRPr="00446FFD">
        <w:rPr>
          <w:u w:val="single"/>
        </w:rPr>
        <w:t>L</w:t>
      </w:r>
      <w:r>
        <w:t>inker file using the keyword “FTL” in the MT3D-USGS name file.  For example:</w:t>
      </w:r>
    </w:p>
    <w:p w14:paraId="7C4FBA05" w14:textId="77777777" w:rsidR="00690FED" w:rsidRPr="00446FFD" w:rsidRDefault="00690FED" w:rsidP="000E6011">
      <w:pPr>
        <w:spacing w:after="160" w:line="300" w:lineRule="exact"/>
        <w:rPr>
          <w:rFonts w:ascii="Courier New" w:hAnsi="Courier New" w:cs="Courier New"/>
        </w:rPr>
      </w:pPr>
      <w:r w:rsidRPr="000E6011">
        <w:rPr>
          <w:rFonts w:ascii="Courier New" w:hAnsi="Courier New" w:cs="Courier New"/>
          <w:sz w:val="22"/>
        </w:rPr>
        <w:t xml:space="preserve">FTL   10 </w:t>
      </w:r>
      <w:proofErr w:type="spellStart"/>
      <w:r w:rsidRPr="000E6011">
        <w:rPr>
          <w:rFonts w:ascii="Courier New" w:hAnsi="Courier New" w:cs="Courier New"/>
          <w:sz w:val="22"/>
        </w:rPr>
        <w:t>modelname.ftl</w:t>
      </w:r>
      <w:proofErr w:type="spellEnd"/>
      <w:r w:rsidRPr="000E6011">
        <w:rPr>
          <w:rFonts w:ascii="Courier New" w:hAnsi="Courier New" w:cs="Courier New"/>
          <w:sz w:val="22"/>
        </w:rPr>
        <w:t xml:space="preserve"> FREE</w:t>
      </w:r>
    </w:p>
    <w:p w14:paraId="19A0485B" w14:textId="77777777" w:rsidR="00690FED" w:rsidRDefault="00690FED" w:rsidP="000E6011">
      <w:pPr>
        <w:spacing w:after="160" w:line="300" w:lineRule="exact"/>
      </w:pPr>
      <w:r>
        <w:t xml:space="preserve">where the keyword </w:t>
      </w:r>
      <w:r w:rsidRPr="00446FFD">
        <w:rPr>
          <w:rFonts w:ascii="Courier New" w:hAnsi="Courier New" w:cs="Courier New"/>
        </w:rPr>
        <w:t>FREE</w:t>
      </w:r>
      <w:r>
        <w:t xml:space="preserve"> is used only if a formatted flow-transport link file is passed to MT3D-USGS and omitted otherwise.  When using MT3D-USGS with a structured MODFLOW 6-generated flow field, the line above is replaced with 3 new lines, each starting with “</w:t>
      </w:r>
      <w:r w:rsidRPr="00446FFD">
        <w:rPr>
          <w:rFonts w:ascii="Courier New" w:hAnsi="Courier New" w:cs="Courier New"/>
        </w:rPr>
        <w:t>FT6</w:t>
      </w:r>
      <w:r>
        <w:t>” that direct the MT3D-USGS model to three native MODFLOW 6 output files:</w:t>
      </w:r>
    </w:p>
    <w:p w14:paraId="35048C52"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10   MF6_output.cbc</w:t>
      </w:r>
    </w:p>
    <w:p w14:paraId="0A8807A6" w14:textId="77777777" w:rsidR="00690FED" w:rsidRPr="000E6011" w:rsidRDefault="00690FED" w:rsidP="000E6011">
      <w:pPr>
        <w:spacing w:after="0" w:line="240" w:lineRule="auto"/>
        <w:rPr>
          <w:rFonts w:ascii="Courier New" w:hAnsi="Courier New" w:cs="Courier New"/>
          <w:sz w:val="22"/>
        </w:rPr>
      </w:pPr>
      <w:r w:rsidRPr="000E6011">
        <w:rPr>
          <w:rFonts w:ascii="Courier New" w:hAnsi="Courier New" w:cs="Courier New"/>
          <w:sz w:val="22"/>
        </w:rPr>
        <w:t>FT6   20   MF6_output.bhd</w:t>
      </w:r>
    </w:p>
    <w:p w14:paraId="1F9A2753" w14:textId="77777777" w:rsidR="00690FED" w:rsidRPr="000E6011" w:rsidRDefault="00690FED" w:rsidP="000E6011">
      <w:pPr>
        <w:spacing w:after="160" w:line="240" w:lineRule="auto"/>
        <w:rPr>
          <w:rFonts w:ascii="Courier New" w:hAnsi="Courier New" w:cs="Courier New"/>
          <w:sz w:val="22"/>
        </w:rPr>
      </w:pPr>
      <w:r w:rsidRPr="000E6011">
        <w:rPr>
          <w:rFonts w:ascii="Courier New" w:hAnsi="Courier New" w:cs="Courier New"/>
          <w:sz w:val="22"/>
        </w:rPr>
        <w:t>FT6   21   MF6_output.dis.grb</w:t>
      </w:r>
    </w:p>
    <w:p w14:paraId="77E36195" w14:textId="77777777" w:rsidR="00690FED" w:rsidRDefault="00690FED" w:rsidP="000E6011">
      <w:pPr>
        <w:spacing w:after="160" w:line="300" w:lineRule="exact"/>
      </w:pPr>
      <w:r>
        <w:lastRenderedPageBreak/>
        <w:t>These files may appear in any order within the MT3D-USGS name file and do not need to be listed consecutively.  For the example provided above, the first file (*.</w:t>
      </w:r>
      <w:proofErr w:type="spellStart"/>
      <w:r>
        <w:t>cbc</w:t>
      </w:r>
      <w:proofErr w:type="spellEnd"/>
      <w:r>
        <w:t>) is a binary output file with all cell-by-cell flow rates, included exchange flows with any activated packages (e.g., RIV).  The second example file listed above (*.</w:t>
      </w:r>
      <w:proofErr w:type="spellStart"/>
      <w:r>
        <w:t>bhd</w:t>
      </w:r>
      <w:proofErr w:type="spellEnd"/>
      <w:r>
        <w:t>) is the binary head file and is used by MT3D-USGS for calculating the saturated thickness of each cell, including which cells are dry and therefore deactivated (ICBUND=0) for the current time step.  The final file listed above is a binary grid file containing information about the model grid and therefore a key component for interpreting the *.</w:t>
      </w:r>
      <w:proofErr w:type="spellStart"/>
      <w:r>
        <w:t>cbc</w:t>
      </w:r>
      <w:proofErr w:type="spellEnd"/>
      <w:r>
        <w:t xml:space="preserve"> file.  The binary grid file is automatically created at run time by MODFLOW 6.</w:t>
      </w:r>
    </w:p>
    <w:p w14:paraId="4F73DA0D" w14:textId="0E6E7501" w:rsidR="00690FED" w:rsidRDefault="00690FED" w:rsidP="000E6011">
      <w:pPr>
        <w:spacing w:after="160" w:line="300" w:lineRule="exact"/>
      </w:pPr>
      <w:r>
        <w:t xml:space="preserve">As mentioned, all three files are native MODFLOW 6 output and do not require a dedicated package, like LMT, to prepare a file for use with MT3D-USGS.  The unit numbers associated with each file are arbitrary; however, they need to be distinct from all other unit numbers appearing in the MT3D-USGS input file unless a value of 0 is assigned to each, in which case MT3D-USGS will internally assign unit numbers.  </w:t>
      </w:r>
    </w:p>
    <w:p w14:paraId="077AEC19" w14:textId="5D0D31D6" w:rsidR="003A5214" w:rsidRPr="00690FED" w:rsidRDefault="003A5214" w:rsidP="000E6011">
      <w:pPr>
        <w:spacing w:after="160" w:line="300" w:lineRule="exact"/>
      </w:pPr>
      <w:r>
        <w:t xml:space="preserve">Note that when using MODFLOW 6-generated flow fields that include recharge or evapotranspiration, users must enter the concentrations associated with these fluxes into the NSS array in the SSM package and not use the </w:t>
      </w:r>
      <w:r w:rsidR="004C22E4">
        <w:t>CRCH or CEVT arrays historically used in conjunction with MODFLOW-2005 style linker input.</w:t>
      </w:r>
    </w:p>
    <w:p w14:paraId="59F735F0" w14:textId="5E42E404" w:rsidR="00B92E48" w:rsidRDefault="00B92E48" w:rsidP="00B92E48">
      <w:pPr>
        <w:pStyle w:val="Heading2"/>
      </w:pPr>
      <w:r>
        <w:t>ADV Package</w:t>
      </w:r>
      <w:bookmarkEnd w:id="2"/>
    </w:p>
    <w:p w14:paraId="7BDD286D" w14:textId="77777777" w:rsidR="00AE57C7" w:rsidRDefault="00B92E48" w:rsidP="00B92E48">
      <w:pPr>
        <w:spacing w:after="0" w:line="240" w:lineRule="auto"/>
        <w:jc w:val="both"/>
      </w:pPr>
      <w:r>
        <w:t>Input for the Advection (ADV) package is read on unit INADV = 2, which is preset in the main program. ADV package is invoked in the NAM file with the use of keyword ADV.</w:t>
      </w:r>
    </w:p>
    <w:p w14:paraId="6E64E18B" w14:textId="77777777" w:rsidR="00B92E48" w:rsidRDefault="00B92E48" w:rsidP="00B92E48">
      <w:pPr>
        <w:spacing w:after="0" w:line="240" w:lineRule="auto"/>
        <w:jc w:val="both"/>
      </w:pPr>
    </w:p>
    <w:p w14:paraId="2F2D8CC1" w14:textId="77777777" w:rsidR="00B07CA0" w:rsidRDefault="00B07CA0" w:rsidP="00B07CA0">
      <w:pPr>
        <w:autoSpaceDE w:val="0"/>
        <w:autoSpaceDN w:val="0"/>
        <w:adjustRightInd w:val="0"/>
        <w:spacing w:after="0" w:line="240" w:lineRule="auto"/>
        <w:jc w:val="both"/>
      </w:pPr>
      <w:r w:rsidRPr="001B4315">
        <w:t>For each simulation:</w:t>
      </w:r>
    </w:p>
    <w:p w14:paraId="017D9A50" w14:textId="77777777" w:rsidR="00B07CA0" w:rsidRPr="001B4315" w:rsidRDefault="00B07CA0" w:rsidP="00B07CA0">
      <w:pPr>
        <w:autoSpaceDE w:val="0"/>
        <w:autoSpaceDN w:val="0"/>
        <w:adjustRightInd w:val="0"/>
        <w:spacing w:after="0" w:line="240" w:lineRule="auto"/>
        <w:jc w:val="both"/>
      </w:pPr>
    </w:p>
    <w:p w14:paraId="4A95AC81" w14:textId="60C2E5D1" w:rsidR="00B07CA0" w:rsidRPr="001B4315" w:rsidRDefault="00B07CA0" w:rsidP="00546D83">
      <w:pPr>
        <w:autoSpaceDE w:val="0"/>
        <w:autoSpaceDN w:val="0"/>
        <w:adjustRightInd w:val="0"/>
        <w:spacing w:after="0" w:line="240" w:lineRule="auto"/>
        <w:ind w:left="720" w:hanging="720"/>
      </w:pPr>
      <w:r w:rsidRPr="001B4315">
        <w:t xml:space="preserve">1 </w:t>
      </w:r>
      <w:r w:rsidRPr="001B4315">
        <w:tab/>
        <w:t xml:space="preserve">Record: </w:t>
      </w:r>
      <w:r w:rsidRPr="001B4315">
        <w:tab/>
      </w:r>
      <w:r w:rsidRPr="00B07CA0">
        <w:t>MIXELM, PERCEL, MXPART, NADVFD</w:t>
      </w:r>
    </w:p>
    <w:p w14:paraId="6B07A89A" w14:textId="2FF76562" w:rsidR="00B07CA0" w:rsidRPr="001B4315" w:rsidRDefault="00B07CA0" w:rsidP="00B07CA0">
      <w:pPr>
        <w:autoSpaceDE w:val="0"/>
        <w:autoSpaceDN w:val="0"/>
        <w:adjustRightInd w:val="0"/>
        <w:spacing w:after="0" w:line="240" w:lineRule="auto"/>
        <w:ind w:firstLine="720"/>
      </w:pPr>
      <w:r w:rsidRPr="001B4315">
        <w:t xml:space="preserve">Format: </w:t>
      </w:r>
      <w:r w:rsidRPr="001B4315">
        <w:tab/>
      </w:r>
      <w:r w:rsidRPr="00B07CA0">
        <w:t xml:space="preserve">I10, F10.0, </w:t>
      </w:r>
      <w:r w:rsidR="00882A6A">
        <w:t>2</w:t>
      </w:r>
      <w:r w:rsidRPr="00B07CA0">
        <w:t>I10</w:t>
      </w:r>
    </w:p>
    <w:p w14:paraId="1FDC1C26" w14:textId="77777777" w:rsidR="00BE1032" w:rsidRDefault="00DA28E0" w:rsidP="00BE1032">
      <w:pPr>
        <w:pStyle w:val="ListParagraph"/>
        <w:numPr>
          <w:ilvl w:val="0"/>
          <w:numId w:val="8"/>
        </w:numPr>
        <w:autoSpaceDE w:val="0"/>
        <w:autoSpaceDN w:val="0"/>
        <w:adjustRightInd w:val="0"/>
        <w:spacing w:after="0" w:line="240" w:lineRule="auto"/>
        <w:ind w:left="2160" w:hanging="270"/>
      </w:pPr>
      <w:r>
        <w:t>MIXELM is an integer flag for the advection solution option.</w:t>
      </w:r>
    </w:p>
    <w:p w14:paraId="5A30AF8D" w14:textId="77777777" w:rsidR="00BE1032" w:rsidRDefault="00BE1032" w:rsidP="00BE1032">
      <w:pPr>
        <w:pStyle w:val="ListParagraph"/>
        <w:autoSpaceDE w:val="0"/>
        <w:autoSpaceDN w:val="0"/>
        <w:adjustRightInd w:val="0"/>
        <w:spacing w:after="0" w:line="240" w:lineRule="auto"/>
        <w:ind w:left="2160"/>
      </w:pPr>
      <w:r>
        <w:t>MIXELM = 0, the standard finite-difference method with upstream or central-in-space weighting, depending on the value of NADVFD;</w:t>
      </w:r>
    </w:p>
    <w:p w14:paraId="18CB9495" w14:textId="77777777" w:rsidR="00BE1032" w:rsidRDefault="00BE1032" w:rsidP="00BE1032">
      <w:pPr>
        <w:pStyle w:val="ListParagraph"/>
        <w:autoSpaceDE w:val="0"/>
        <w:autoSpaceDN w:val="0"/>
        <w:adjustRightInd w:val="0"/>
        <w:spacing w:after="0" w:line="240" w:lineRule="auto"/>
        <w:ind w:left="2160"/>
      </w:pPr>
      <w:r>
        <w:t>= 1, the forward-tracking method of characteristics (MOC);</w:t>
      </w:r>
    </w:p>
    <w:p w14:paraId="550FE23B" w14:textId="77777777" w:rsidR="00BE1032" w:rsidRDefault="00BE1032" w:rsidP="00BE1032">
      <w:pPr>
        <w:pStyle w:val="ListParagraph"/>
        <w:autoSpaceDE w:val="0"/>
        <w:autoSpaceDN w:val="0"/>
        <w:adjustRightInd w:val="0"/>
        <w:spacing w:after="0" w:line="240" w:lineRule="auto"/>
        <w:ind w:left="2160"/>
      </w:pPr>
      <w:r>
        <w:t>= 2, the backward-tracking modified method of characteristics (MMOC);</w:t>
      </w:r>
    </w:p>
    <w:p w14:paraId="5D66E3EC" w14:textId="77777777" w:rsidR="00BE1032" w:rsidRDefault="00BE1032" w:rsidP="00BE1032">
      <w:pPr>
        <w:pStyle w:val="ListParagraph"/>
        <w:autoSpaceDE w:val="0"/>
        <w:autoSpaceDN w:val="0"/>
        <w:adjustRightInd w:val="0"/>
        <w:spacing w:after="0" w:line="240" w:lineRule="auto"/>
        <w:ind w:left="2160"/>
      </w:pPr>
      <w:r>
        <w:t>= 3, the hybrid method of characteristics (HMOC) with MOC or MMOC automatically and dynamically selected;</w:t>
      </w:r>
    </w:p>
    <w:p w14:paraId="4F42C38D" w14:textId="77777777" w:rsidR="00BE1032" w:rsidRDefault="00BE1032" w:rsidP="00BE1032">
      <w:pPr>
        <w:pStyle w:val="ListParagraph"/>
        <w:autoSpaceDE w:val="0"/>
        <w:autoSpaceDN w:val="0"/>
        <w:adjustRightInd w:val="0"/>
        <w:spacing w:after="0" w:line="240" w:lineRule="auto"/>
        <w:ind w:left="2160"/>
      </w:pPr>
      <w:r>
        <w:t>= -1, the third-order TVD scheme (ULTIMATE).</w:t>
      </w:r>
    </w:p>
    <w:p w14:paraId="4F54EADD" w14:textId="77777777" w:rsidR="00795F18" w:rsidRDefault="00556FC0" w:rsidP="00556FC0">
      <w:pPr>
        <w:pStyle w:val="ListParagraph"/>
        <w:numPr>
          <w:ilvl w:val="0"/>
          <w:numId w:val="8"/>
        </w:numPr>
        <w:autoSpaceDE w:val="0"/>
        <w:autoSpaceDN w:val="0"/>
        <w:adjustRightInd w:val="0"/>
        <w:spacing w:after="0" w:line="240" w:lineRule="auto"/>
        <w:ind w:left="2160" w:hanging="270"/>
        <w:jc w:val="both"/>
      </w:pPr>
      <w:r>
        <w:t>PERCEL is the Courant number (i.e., the number of cells, or a fraction of a cell) advection will be allowed in any direction in one transport step.</w:t>
      </w:r>
    </w:p>
    <w:p w14:paraId="07C2F6AE" w14:textId="77777777" w:rsidR="00795F18" w:rsidRDefault="00795F18" w:rsidP="00795F18">
      <w:pPr>
        <w:pStyle w:val="ListParagraph"/>
        <w:autoSpaceDE w:val="0"/>
        <w:autoSpaceDN w:val="0"/>
        <w:adjustRightInd w:val="0"/>
        <w:spacing w:after="0" w:line="240" w:lineRule="auto"/>
        <w:ind w:left="2160"/>
        <w:jc w:val="both"/>
      </w:pPr>
    </w:p>
    <w:p w14:paraId="5D7E353F" w14:textId="77777777" w:rsidR="00795F18" w:rsidRDefault="00556FC0" w:rsidP="00795F18">
      <w:pPr>
        <w:pStyle w:val="ListParagraph"/>
        <w:autoSpaceDE w:val="0"/>
        <w:autoSpaceDN w:val="0"/>
        <w:adjustRightInd w:val="0"/>
        <w:spacing w:after="0" w:line="240" w:lineRule="auto"/>
        <w:ind w:left="2160"/>
        <w:jc w:val="both"/>
      </w:pPr>
      <w:r>
        <w:t>For implicit finite-difference or particle-tracking-based schemes, there is no limit on PERCEL, but for accuracy reasons, it is generally</w:t>
      </w:r>
      <w:r w:rsidR="00795F18">
        <w:t xml:space="preserve"> </w:t>
      </w:r>
      <w:r w:rsidR="00795F18">
        <w:lastRenderedPageBreak/>
        <w:t xml:space="preserve">not set much greater than one. </w:t>
      </w:r>
      <w:r>
        <w:t>Note, however, that the PERCEL limit is checked over</w:t>
      </w:r>
      <w:r w:rsidR="00795F18">
        <w:t xml:space="preserve"> </w:t>
      </w:r>
      <w:r>
        <w:t>the entire model grid. Thus, even if PERCEL &gt; 1,</w:t>
      </w:r>
      <w:r w:rsidR="00795F18">
        <w:t xml:space="preserve"> </w:t>
      </w:r>
      <w:r>
        <w:t>advection may not be more than one cell’s length at most</w:t>
      </w:r>
      <w:r w:rsidR="00795F18">
        <w:t xml:space="preserve"> </w:t>
      </w:r>
      <w:r>
        <w:t>model locations.</w:t>
      </w:r>
    </w:p>
    <w:p w14:paraId="4DCD8907" w14:textId="77777777" w:rsidR="00795F18" w:rsidRDefault="00795F18" w:rsidP="00795F18">
      <w:pPr>
        <w:pStyle w:val="ListParagraph"/>
        <w:autoSpaceDE w:val="0"/>
        <w:autoSpaceDN w:val="0"/>
        <w:adjustRightInd w:val="0"/>
        <w:spacing w:after="0" w:line="240" w:lineRule="auto"/>
        <w:ind w:left="2160"/>
        <w:jc w:val="both"/>
      </w:pPr>
    </w:p>
    <w:p w14:paraId="610EB4E5" w14:textId="77777777" w:rsidR="00556FC0" w:rsidRDefault="00556FC0" w:rsidP="00795F18">
      <w:pPr>
        <w:pStyle w:val="ListParagraph"/>
        <w:autoSpaceDE w:val="0"/>
        <w:autoSpaceDN w:val="0"/>
        <w:adjustRightInd w:val="0"/>
        <w:spacing w:after="0" w:line="240" w:lineRule="auto"/>
        <w:ind w:left="2160"/>
        <w:jc w:val="both"/>
      </w:pPr>
      <w:r>
        <w:t>For the explicit finite-difference or the third-order TVD</w:t>
      </w:r>
      <w:r w:rsidR="00795F18">
        <w:t xml:space="preserve"> </w:t>
      </w:r>
      <w:r>
        <w:t>scheme, PERCEL is also a stability constraint which</w:t>
      </w:r>
      <w:r w:rsidR="00795F18">
        <w:t xml:space="preserve"> </w:t>
      </w:r>
      <w:r>
        <w:t>must not exceed one and will be automatically reset to</w:t>
      </w:r>
      <w:r w:rsidR="00795F18">
        <w:t xml:space="preserve"> </w:t>
      </w:r>
      <w:r>
        <w:t>one if a value greater than one is specified.</w:t>
      </w:r>
    </w:p>
    <w:p w14:paraId="0C3EAFDA" w14:textId="77777777" w:rsidR="00556FC0" w:rsidRDefault="00556FC0" w:rsidP="00556FC0">
      <w:pPr>
        <w:spacing w:after="0" w:line="240" w:lineRule="auto"/>
        <w:jc w:val="both"/>
      </w:pPr>
    </w:p>
    <w:p w14:paraId="5BECFEEF" w14:textId="77777777" w:rsidR="004E72B4" w:rsidRDefault="004E72B4" w:rsidP="004E72B4">
      <w:pPr>
        <w:pStyle w:val="ListParagraph"/>
        <w:numPr>
          <w:ilvl w:val="0"/>
          <w:numId w:val="8"/>
        </w:numPr>
        <w:autoSpaceDE w:val="0"/>
        <w:autoSpaceDN w:val="0"/>
        <w:adjustRightInd w:val="0"/>
        <w:spacing w:after="0" w:line="240" w:lineRule="auto"/>
        <w:ind w:left="2160" w:hanging="270"/>
        <w:jc w:val="both"/>
      </w:pPr>
      <w:r>
        <w:t>MXPART is the maximum total number of moving particles allowed and is used only when MIXELM = 1 or 3.</w:t>
      </w:r>
    </w:p>
    <w:p w14:paraId="2DFCEE44" w14:textId="77777777" w:rsidR="002B674C" w:rsidRDefault="002B674C" w:rsidP="004E72B4">
      <w:pPr>
        <w:pStyle w:val="ListParagraph"/>
        <w:numPr>
          <w:ilvl w:val="0"/>
          <w:numId w:val="8"/>
        </w:numPr>
        <w:autoSpaceDE w:val="0"/>
        <w:autoSpaceDN w:val="0"/>
        <w:adjustRightInd w:val="0"/>
        <w:spacing w:after="0" w:line="240" w:lineRule="auto"/>
        <w:ind w:left="2160" w:hanging="270"/>
        <w:jc w:val="both"/>
      </w:pPr>
      <w:r>
        <w:t>NADVFD is an integer flag indicating which weighting scheme should be used; it is needed only when the advection term is solved using the implicit finite difference method.</w:t>
      </w:r>
    </w:p>
    <w:p w14:paraId="5B4D7F91" w14:textId="77777777" w:rsidR="002B674C" w:rsidRDefault="002B674C" w:rsidP="004E72B4">
      <w:pPr>
        <w:pStyle w:val="ListParagraph"/>
        <w:autoSpaceDE w:val="0"/>
        <w:autoSpaceDN w:val="0"/>
        <w:adjustRightInd w:val="0"/>
        <w:spacing w:after="0" w:line="240" w:lineRule="auto"/>
        <w:ind w:left="2160"/>
        <w:jc w:val="both"/>
      </w:pPr>
      <w:r>
        <w:t>NADVFD = 0 or 1, upstream weighting (default);</w:t>
      </w:r>
      <w:r w:rsidRPr="002B674C">
        <w:t xml:space="preserve"> </w:t>
      </w:r>
    </w:p>
    <w:p w14:paraId="4723C7D9" w14:textId="77777777" w:rsidR="004E72B4" w:rsidRDefault="002B674C" w:rsidP="004E72B4">
      <w:pPr>
        <w:pStyle w:val="ListParagraph"/>
        <w:autoSpaceDE w:val="0"/>
        <w:autoSpaceDN w:val="0"/>
        <w:adjustRightInd w:val="0"/>
        <w:spacing w:after="0" w:line="240" w:lineRule="auto"/>
        <w:ind w:left="2160"/>
        <w:jc w:val="both"/>
      </w:pPr>
      <w:r>
        <w:t>= 2, central-in-space weighting.</w:t>
      </w:r>
    </w:p>
    <w:p w14:paraId="4ACAA40E" w14:textId="77777777" w:rsidR="00E63211" w:rsidRDefault="00E63211" w:rsidP="00207A45">
      <w:pPr>
        <w:pStyle w:val="ListParagraph"/>
        <w:autoSpaceDE w:val="0"/>
        <w:autoSpaceDN w:val="0"/>
        <w:adjustRightInd w:val="0"/>
        <w:spacing w:after="0" w:line="240" w:lineRule="auto"/>
        <w:ind w:left="2160"/>
        <w:jc w:val="both"/>
      </w:pPr>
    </w:p>
    <w:p w14:paraId="5B04838D" w14:textId="77777777" w:rsidR="00E63211" w:rsidRDefault="00E63211" w:rsidP="00E63211">
      <w:pPr>
        <w:autoSpaceDE w:val="0"/>
        <w:autoSpaceDN w:val="0"/>
        <w:adjustRightInd w:val="0"/>
        <w:spacing w:after="0" w:line="240" w:lineRule="auto"/>
        <w:jc w:val="both"/>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2 if MIXELM = 1, 2, or 3)</w:t>
      </w:r>
    </w:p>
    <w:p w14:paraId="5737A997" w14:textId="77777777" w:rsidR="00E63211" w:rsidRPr="001B4315" w:rsidRDefault="00F3252D" w:rsidP="00E63211">
      <w:pPr>
        <w:autoSpaceDE w:val="0"/>
        <w:autoSpaceDN w:val="0"/>
        <w:adjustRightInd w:val="0"/>
        <w:spacing w:after="0" w:line="240" w:lineRule="auto"/>
      </w:pPr>
      <w:r>
        <w:t>2</w:t>
      </w:r>
      <w:r w:rsidR="00E63211" w:rsidRPr="001B4315">
        <w:t xml:space="preserve"> </w:t>
      </w:r>
      <w:r w:rsidR="00E63211" w:rsidRPr="001B4315">
        <w:tab/>
        <w:t xml:space="preserve">Record: </w:t>
      </w:r>
      <w:r w:rsidR="00E63211" w:rsidRPr="001B4315">
        <w:tab/>
      </w:r>
      <w:r w:rsidR="00E63211">
        <w:t>ITRACK, WD</w:t>
      </w:r>
    </w:p>
    <w:p w14:paraId="0D71D8E1" w14:textId="77777777" w:rsidR="00E63211" w:rsidRPr="001B4315" w:rsidRDefault="00E63211" w:rsidP="00E63211">
      <w:pPr>
        <w:autoSpaceDE w:val="0"/>
        <w:autoSpaceDN w:val="0"/>
        <w:adjustRightInd w:val="0"/>
        <w:spacing w:after="0" w:line="240" w:lineRule="auto"/>
        <w:ind w:firstLine="720"/>
      </w:pPr>
      <w:r w:rsidRPr="001B4315">
        <w:t xml:space="preserve">Format: </w:t>
      </w:r>
      <w:r w:rsidRPr="001B4315">
        <w:tab/>
      </w:r>
      <w:r w:rsidRPr="00B07CA0">
        <w:t>I10, F10.0</w:t>
      </w:r>
    </w:p>
    <w:p w14:paraId="6399ED1A" w14:textId="77777777" w:rsidR="002B674C" w:rsidRPr="00E63211" w:rsidRDefault="00E63211" w:rsidP="00E63211">
      <w:pPr>
        <w:pStyle w:val="ListParagraph"/>
        <w:numPr>
          <w:ilvl w:val="0"/>
          <w:numId w:val="8"/>
        </w:numPr>
        <w:autoSpaceDE w:val="0"/>
        <w:autoSpaceDN w:val="0"/>
        <w:adjustRightInd w:val="0"/>
        <w:spacing w:after="0" w:line="240" w:lineRule="auto"/>
        <w:ind w:left="2160"/>
        <w:rPr>
          <w:rFonts w:eastAsiaTheme="minorHAnsi"/>
          <w:sz w:val="22"/>
          <w:szCs w:val="22"/>
        </w:rPr>
      </w:pPr>
      <w:r w:rsidRPr="00E63211">
        <w:rPr>
          <w:rFonts w:eastAsiaTheme="minorHAnsi"/>
          <w:sz w:val="22"/>
          <w:szCs w:val="22"/>
        </w:rPr>
        <w:t>ITRACK is a flag indicating which particle-tracking algorithm is selected for the Eulerian-</w:t>
      </w:r>
      <w:proofErr w:type="spellStart"/>
      <w:r w:rsidRPr="00E63211">
        <w:rPr>
          <w:rFonts w:eastAsiaTheme="minorHAnsi"/>
          <w:sz w:val="22"/>
          <w:szCs w:val="22"/>
        </w:rPr>
        <w:t>Lagrangian</w:t>
      </w:r>
      <w:proofErr w:type="spellEnd"/>
      <w:r w:rsidRPr="00E63211">
        <w:rPr>
          <w:rFonts w:eastAsiaTheme="minorHAnsi"/>
          <w:sz w:val="22"/>
          <w:szCs w:val="22"/>
        </w:rPr>
        <w:t xml:space="preserve"> methods.</w:t>
      </w:r>
    </w:p>
    <w:p w14:paraId="2329F595" w14:textId="77777777" w:rsidR="00E63211" w:rsidRDefault="00E63211" w:rsidP="00E63211">
      <w:pPr>
        <w:autoSpaceDE w:val="0"/>
        <w:autoSpaceDN w:val="0"/>
        <w:adjustRightInd w:val="0"/>
        <w:spacing w:after="0" w:line="240" w:lineRule="auto"/>
        <w:rPr>
          <w:rFonts w:eastAsiaTheme="minorHAnsi"/>
          <w:sz w:val="22"/>
          <w:szCs w:val="22"/>
        </w:rPr>
      </w:pPr>
    </w:p>
    <w:p w14:paraId="1BBF27A1" w14:textId="77777777" w:rsidR="00F3252D" w:rsidRDefault="00E63211"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ITRACK = 1, the first-order Euler algorithm is used. </w:t>
      </w:r>
    </w:p>
    <w:p w14:paraId="0F5FFE71" w14:textId="77777777" w:rsidR="00F3252D"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2, the fourth-order Runge-</w:t>
      </w:r>
      <w:proofErr w:type="spellStart"/>
      <w:r>
        <w:rPr>
          <w:rFonts w:eastAsiaTheme="minorHAnsi"/>
          <w:sz w:val="22"/>
          <w:szCs w:val="22"/>
        </w:rPr>
        <w:t>Kutta</w:t>
      </w:r>
      <w:proofErr w:type="spellEnd"/>
      <w:r>
        <w:rPr>
          <w:rFonts w:eastAsiaTheme="minorHAnsi"/>
          <w:sz w:val="22"/>
          <w:szCs w:val="22"/>
        </w:rPr>
        <w:t xml:space="preserve"> algorithm is used; this option is computationally demanding and may be needed only when PERCEL is set greater than one. </w:t>
      </w:r>
    </w:p>
    <w:p w14:paraId="70B0FC4E" w14:textId="77777777" w:rsidR="00E63211" w:rsidRDefault="00E63211" w:rsidP="00F3252D">
      <w:pPr>
        <w:autoSpaceDE w:val="0"/>
        <w:autoSpaceDN w:val="0"/>
        <w:adjustRightInd w:val="0"/>
        <w:spacing w:after="0" w:line="240" w:lineRule="auto"/>
        <w:ind w:left="3420" w:hanging="360"/>
        <w:rPr>
          <w:rFonts w:eastAsiaTheme="minorHAnsi"/>
          <w:sz w:val="22"/>
          <w:szCs w:val="22"/>
        </w:rPr>
      </w:pPr>
      <w:r>
        <w:rPr>
          <w:rFonts w:eastAsiaTheme="minorHAnsi"/>
          <w:sz w:val="22"/>
          <w:szCs w:val="22"/>
        </w:rPr>
        <w:t>= 3, the hybrid first- and fourth-order algorithm is used; the Runge-</w:t>
      </w:r>
      <w:proofErr w:type="spellStart"/>
      <w:r>
        <w:rPr>
          <w:rFonts w:eastAsiaTheme="minorHAnsi"/>
          <w:sz w:val="22"/>
          <w:szCs w:val="22"/>
        </w:rPr>
        <w:t>Kutta</w:t>
      </w:r>
      <w:proofErr w:type="spellEnd"/>
      <w:r>
        <w:rPr>
          <w:rFonts w:eastAsiaTheme="minorHAnsi"/>
          <w:sz w:val="22"/>
          <w:szCs w:val="22"/>
        </w:rPr>
        <w:t xml:space="preserve"> algorithm is used in sink/source cells and the cells next to sinks/sources while the Euler algorithm is used elsewhere.</w:t>
      </w:r>
    </w:p>
    <w:p w14:paraId="50CC3292" w14:textId="77777777" w:rsidR="00E63211" w:rsidRDefault="00E63211" w:rsidP="00E63211">
      <w:pPr>
        <w:autoSpaceDE w:val="0"/>
        <w:autoSpaceDN w:val="0"/>
        <w:adjustRightInd w:val="0"/>
        <w:spacing w:after="0" w:line="240" w:lineRule="auto"/>
        <w:rPr>
          <w:rFonts w:eastAsiaTheme="minorHAnsi"/>
          <w:sz w:val="22"/>
          <w:szCs w:val="22"/>
        </w:rPr>
      </w:pPr>
    </w:p>
    <w:p w14:paraId="44BCFD28"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WD is a concentration weighting factor between 0.5 and 1.0.  It is used for operator splitting in the particle tracking-based methods.  The value of 0.5 is generally adequate.  The value of WD may be adjusted to achieve better mass balance. Generally, it can be increased toward 1.0 as advection becomes more dominant.</w:t>
      </w:r>
    </w:p>
    <w:p w14:paraId="2148B383" w14:textId="77777777" w:rsidR="00F3252D" w:rsidRDefault="00F3252D" w:rsidP="00F3252D">
      <w:pPr>
        <w:autoSpaceDE w:val="0"/>
        <w:autoSpaceDN w:val="0"/>
        <w:adjustRightInd w:val="0"/>
        <w:spacing w:after="0" w:line="240" w:lineRule="auto"/>
        <w:rPr>
          <w:rFonts w:eastAsiaTheme="minorHAnsi"/>
          <w:sz w:val="22"/>
          <w:szCs w:val="22"/>
        </w:rPr>
      </w:pPr>
    </w:p>
    <w:p w14:paraId="7D1B631B" w14:textId="77777777" w:rsidR="00F3252D" w:rsidRPr="00F3252D" w:rsidRDefault="00F3252D" w:rsidP="00F3252D">
      <w:pPr>
        <w:autoSpaceDE w:val="0"/>
        <w:autoSpaceDN w:val="0"/>
        <w:adjustRightInd w:val="0"/>
        <w:spacing w:after="0" w:line="240" w:lineRule="auto"/>
        <w:rPr>
          <w:rFonts w:eastAsiaTheme="minorHAnsi"/>
          <w:sz w:val="22"/>
          <w:szCs w:val="22"/>
        </w:rPr>
      </w:pPr>
      <w:r>
        <w:rPr>
          <w:rFonts w:eastAsiaTheme="minorHAnsi"/>
          <w:sz w:val="22"/>
          <w:szCs w:val="22"/>
        </w:rPr>
        <w:t xml:space="preserve">(Enter </w:t>
      </w:r>
      <w:r w:rsidR="00663208">
        <w:rPr>
          <w:rFonts w:eastAsiaTheme="minorHAnsi"/>
          <w:sz w:val="22"/>
          <w:szCs w:val="22"/>
        </w:rPr>
        <w:t xml:space="preserve">item </w:t>
      </w:r>
      <w:r>
        <w:rPr>
          <w:rFonts w:eastAsiaTheme="minorHAnsi"/>
          <w:sz w:val="22"/>
          <w:szCs w:val="22"/>
        </w:rPr>
        <w:t>3 if MIXELM = 1 or 3)</w:t>
      </w:r>
    </w:p>
    <w:p w14:paraId="1EB5FDB1" w14:textId="77777777" w:rsidR="00F3252D" w:rsidRPr="001B4315" w:rsidRDefault="00F3252D" w:rsidP="00F3252D">
      <w:pPr>
        <w:autoSpaceDE w:val="0"/>
        <w:autoSpaceDN w:val="0"/>
        <w:adjustRightInd w:val="0"/>
        <w:spacing w:after="0" w:line="240" w:lineRule="auto"/>
      </w:pPr>
      <w:r>
        <w:t>3</w:t>
      </w:r>
      <w:r w:rsidRPr="001B4315">
        <w:t xml:space="preserve"> </w:t>
      </w:r>
      <w:r w:rsidRPr="001B4315">
        <w:tab/>
        <w:t xml:space="preserve">Record: </w:t>
      </w:r>
      <w:r w:rsidRPr="001B4315">
        <w:tab/>
      </w:r>
      <w:r>
        <w:rPr>
          <w:rFonts w:eastAsiaTheme="minorHAnsi"/>
          <w:sz w:val="22"/>
          <w:szCs w:val="22"/>
        </w:rPr>
        <w:t>DCEPS, NPLANE, NPL, NPH, NPMIN, NPMAX</w:t>
      </w:r>
    </w:p>
    <w:p w14:paraId="46D244F2" w14:textId="77777777" w:rsidR="00F3252D" w:rsidRPr="001B4315" w:rsidRDefault="00F3252D" w:rsidP="00F3252D">
      <w:pPr>
        <w:autoSpaceDE w:val="0"/>
        <w:autoSpaceDN w:val="0"/>
        <w:adjustRightInd w:val="0"/>
        <w:spacing w:after="0" w:line="240" w:lineRule="auto"/>
        <w:ind w:firstLine="720"/>
      </w:pPr>
      <w:r w:rsidRPr="001B4315">
        <w:t xml:space="preserve">Format: </w:t>
      </w:r>
      <w:r w:rsidRPr="001B4315">
        <w:tab/>
      </w:r>
      <w:r w:rsidRPr="00B07CA0">
        <w:t>F10.0</w:t>
      </w:r>
      <w:r>
        <w:t>, 5I10</w:t>
      </w:r>
    </w:p>
    <w:p w14:paraId="0BABC2FF" w14:textId="77777777" w:rsidR="00E63211" w:rsidRPr="00F3252D" w:rsidRDefault="00F3252D" w:rsidP="00CC1BC9">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DCEPS is a small Relative Cell Concentration Gradient</w:t>
      </w:r>
      <w:r>
        <w:rPr>
          <w:rFonts w:eastAsiaTheme="minorHAnsi"/>
          <w:sz w:val="22"/>
          <w:szCs w:val="22"/>
        </w:rPr>
        <w:t xml:space="preserve"> </w:t>
      </w:r>
      <w:r w:rsidRPr="00F3252D">
        <w:rPr>
          <w:rFonts w:eastAsiaTheme="minorHAnsi"/>
          <w:sz w:val="22"/>
          <w:szCs w:val="22"/>
        </w:rPr>
        <w:t>below which advective transport is considered negligible. A value around 10</w:t>
      </w:r>
      <w:r w:rsidRPr="00F3252D">
        <w:rPr>
          <w:rFonts w:eastAsiaTheme="minorHAnsi"/>
          <w:sz w:val="20"/>
          <w:szCs w:val="20"/>
          <w:vertAlign w:val="superscript"/>
        </w:rPr>
        <w:t>-5</w:t>
      </w:r>
      <w:r w:rsidRPr="00F3252D">
        <w:rPr>
          <w:rFonts w:eastAsiaTheme="minorHAnsi"/>
          <w:sz w:val="20"/>
          <w:szCs w:val="20"/>
        </w:rPr>
        <w:t xml:space="preserve"> </w:t>
      </w:r>
      <w:r w:rsidRPr="00F3252D">
        <w:rPr>
          <w:rFonts w:eastAsiaTheme="minorHAnsi"/>
          <w:sz w:val="22"/>
          <w:szCs w:val="22"/>
        </w:rPr>
        <w:t>is generally adequate.</w:t>
      </w:r>
    </w:p>
    <w:p w14:paraId="57646443" w14:textId="77777777" w:rsidR="00F3252D" w:rsidRDefault="00F3252D" w:rsidP="00F3252D">
      <w:pPr>
        <w:autoSpaceDE w:val="0"/>
        <w:autoSpaceDN w:val="0"/>
        <w:adjustRightInd w:val="0"/>
        <w:spacing w:after="0" w:line="240" w:lineRule="auto"/>
        <w:rPr>
          <w:rFonts w:eastAsiaTheme="minorHAnsi"/>
          <w:sz w:val="22"/>
          <w:szCs w:val="22"/>
        </w:rPr>
      </w:pPr>
    </w:p>
    <w:p w14:paraId="41673DF3"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NPLANE is a flag indicating whether the random or fixed pattern is selected for initial placement of moving particles.</w:t>
      </w:r>
    </w:p>
    <w:p w14:paraId="30C0646D" w14:textId="77777777" w:rsidR="00F3252D" w:rsidRDefault="00F3252D" w:rsidP="00F3252D">
      <w:pPr>
        <w:autoSpaceDE w:val="0"/>
        <w:autoSpaceDN w:val="0"/>
        <w:adjustRightInd w:val="0"/>
        <w:spacing w:after="0" w:line="240" w:lineRule="auto"/>
        <w:ind w:left="2160"/>
        <w:rPr>
          <w:rFonts w:eastAsiaTheme="minorHAnsi"/>
          <w:sz w:val="22"/>
          <w:szCs w:val="22"/>
        </w:rPr>
      </w:pPr>
    </w:p>
    <w:p w14:paraId="5FD97892" w14:textId="77777777" w:rsidR="00F3252D" w:rsidRDefault="00F3252D" w:rsidP="00F3252D">
      <w:pPr>
        <w:autoSpaceDE w:val="0"/>
        <w:autoSpaceDN w:val="0"/>
        <w:adjustRightInd w:val="0"/>
        <w:spacing w:after="0" w:line="240" w:lineRule="auto"/>
        <w:ind w:left="2160"/>
        <w:rPr>
          <w:rFonts w:eastAsiaTheme="minorHAnsi"/>
          <w:sz w:val="22"/>
          <w:szCs w:val="22"/>
        </w:rPr>
      </w:pPr>
      <w:r>
        <w:rPr>
          <w:rFonts w:eastAsiaTheme="minorHAnsi"/>
          <w:sz w:val="22"/>
          <w:szCs w:val="22"/>
        </w:rPr>
        <w:t>If NPLANE = 0, the random pattern is selected for initial placement. Particles are distributed randomly in both the horizontal and vertical directions by calling a random number generator (Figure 18b). This option is usually preferred and leads to smaller mass balance discrepancy in nonuniform or diverging/converging flow fields.</w:t>
      </w:r>
    </w:p>
    <w:p w14:paraId="34F3641D" w14:textId="77777777" w:rsidR="00F3252D" w:rsidRDefault="00F3252D" w:rsidP="00F3252D">
      <w:pPr>
        <w:autoSpaceDE w:val="0"/>
        <w:autoSpaceDN w:val="0"/>
        <w:adjustRightInd w:val="0"/>
        <w:spacing w:after="0" w:line="240" w:lineRule="auto"/>
        <w:rPr>
          <w:rFonts w:eastAsiaTheme="minorHAnsi"/>
          <w:sz w:val="22"/>
          <w:szCs w:val="22"/>
        </w:rPr>
      </w:pPr>
    </w:p>
    <w:p w14:paraId="785475A9" w14:textId="77777777" w:rsidR="00F3252D" w:rsidRDefault="00F3252D"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NPLANE &gt; 0, the fixed pattern is selected for initial placement.  The value of NPLANE serves as the number of vertical “planes” on which initial particles are placed within each cell block (Figure 18a).  The fixed pattern may work better than the random pattern only in relatively uniform flow fields.  For two-dimensional simulations in </w:t>
      </w:r>
      <w:proofErr w:type="spellStart"/>
      <w:r>
        <w:rPr>
          <w:rFonts w:eastAsiaTheme="minorHAnsi"/>
          <w:sz w:val="22"/>
          <w:szCs w:val="22"/>
        </w:rPr>
        <w:t>plan</w:t>
      </w:r>
      <w:proofErr w:type="spellEnd"/>
      <w:r>
        <w:rPr>
          <w:rFonts w:eastAsiaTheme="minorHAnsi"/>
          <w:sz w:val="22"/>
          <w:szCs w:val="22"/>
        </w:rPr>
        <w:t xml:space="preserve"> view, set NPLANE = 1.  For cross sectional or three-dimensional simulations, NPLANE = 2 is normally adequate.  Increase NPLANE if more resolution in the vertical direction is desired.</w:t>
      </w:r>
    </w:p>
    <w:p w14:paraId="5B32DF63" w14:textId="77777777" w:rsidR="00663208" w:rsidRDefault="00663208" w:rsidP="00663208">
      <w:pPr>
        <w:autoSpaceDE w:val="0"/>
        <w:autoSpaceDN w:val="0"/>
        <w:adjustRightInd w:val="0"/>
        <w:spacing w:after="0" w:line="240" w:lineRule="auto"/>
        <w:ind w:left="2160"/>
        <w:rPr>
          <w:rFonts w:eastAsiaTheme="minorHAnsi"/>
          <w:sz w:val="22"/>
          <w:szCs w:val="22"/>
        </w:rPr>
      </w:pPr>
    </w:p>
    <w:p w14:paraId="49B0B0B5" w14:textId="77777777" w:rsidR="00F3252D" w:rsidRPr="00663208" w:rsidRDefault="00F3252D" w:rsidP="00663208">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NPL is the number of initial particles per cell to be placed at cells where the Relative Cell Concentration Gradient is less than or equal to DCEPS. Generally, NPL can be set to zero since advection is considered insignificant when the Relative Cell Concentration Gradient is less than or equal to DCEPS. Setting NPL equal to NPH causes a uniform number of particles to be placed in every cell over the entire grid (i.e., the uniform approach).</w:t>
      </w:r>
    </w:p>
    <w:p w14:paraId="1A77DE22" w14:textId="77777777" w:rsidR="00F3252D" w:rsidRDefault="00F3252D" w:rsidP="00F3252D">
      <w:pPr>
        <w:pStyle w:val="ListParagraph"/>
        <w:numPr>
          <w:ilvl w:val="0"/>
          <w:numId w:val="8"/>
        </w:numPr>
        <w:autoSpaceDE w:val="0"/>
        <w:autoSpaceDN w:val="0"/>
        <w:adjustRightInd w:val="0"/>
        <w:spacing w:after="0" w:line="240" w:lineRule="auto"/>
        <w:ind w:left="2160"/>
        <w:rPr>
          <w:rFonts w:eastAsiaTheme="minorHAnsi"/>
          <w:sz w:val="22"/>
          <w:szCs w:val="22"/>
        </w:rPr>
      </w:pPr>
      <w:r w:rsidRPr="00F3252D">
        <w:rPr>
          <w:rFonts w:eastAsiaTheme="minorHAnsi"/>
          <w:sz w:val="22"/>
          <w:szCs w:val="22"/>
        </w:rPr>
        <w:t>NPH is the number of initial particles per cell to be placed at cells where the Relative Cell Concentration Gradient is greater than DCEPS. The selection of NPH depends on the nature of the flow field and also the computer memory limitation. Generally, a smaller number should be used in relatively uniform flow fields and a larger number should be used in relatively nonuniform flow fields. However, values exceeding 16 in two-dimensional simulation or 32 in three-dimensional simulation are rarely necessary. If the random pattern is chosen, NPH particles are randomly distributed within the cell block. If the fixed pattern is chosen, NPH is divided by NPLANE to yield the number of particles to be placed per vertical plane, which is rounded to one of the values shown in Figure 30.</w:t>
      </w:r>
    </w:p>
    <w:p w14:paraId="039171AE" w14:textId="77777777" w:rsidR="00F3252D" w:rsidRDefault="00F3252D"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NPH is the number of initial particles per cell to be</w:t>
      </w:r>
      <w:r w:rsidR="004E231A" w:rsidRPr="004E231A">
        <w:rPr>
          <w:rFonts w:eastAsiaTheme="minorHAnsi"/>
          <w:sz w:val="22"/>
          <w:szCs w:val="22"/>
        </w:rPr>
        <w:t xml:space="preserve"> </w:t>
      </w:r>
      <w:r w:rsidRPr="004E231A">
        <w:rPr>
          <w:rFonts w:eastAsiaTheme="minorHAnsi"/>
          <w:sz w:val="22"/>
          <w:szCs w:val="22"/>
        </w:rPr>
        <w:t>placed at cells where the Relative Cell Concentration</w:t>
      </w:r>
      <w:r w:rsidR="004E231A" w:rsidRPr="004E231A">
        <w:rPr>
          <w:rFonts w:eastAsiaTheme="minorHAnsi"/>
          <w:sz w:val="22"/>
          <w:szCs w:val="22"/>
        </w:rPr>
        <w:t xml:space="preserve"> </w:t>
      </w:r>
      <w:r w:rsidRPr="004E231A">
        <w:rPr>
          <w:rFonts w:eastAsiaTheme="minorHAnsi"/>
          <w:sz w:val="22"/>
          <w:szCs w:val="22"/>
        </w:rPr>
        <w:t>Gradient is greater than DCEPS. The selection of NPH</w:t>
      </w:r>
      <w:r w:rsidR="004E231A" w:rsidRPr="004E231A">
        <w:rPr>
          <w:rFonts w:eastAsiaTheme="minorHAnsi"/>
          <w:sz w:val="22"/>
          <w:szCs w:val="22"/>
        </w:rPr>
        <w:t xml:space="preserve"> </w:t>
      </w:r>
      <w:r w:rsidRPr="004E231A">
        <w:rPr>
          <w:rFonts w:eastAsiaTheme="minorHAnsi"/>
          <w:sz w:val="22"/>
          <w:szCs w:val="22"/>
        </w:rPr>
        <w:t>depends on the nature of the flow field and also the</w:t>
      </w:r>
      <w:r w:rsidR="004E231A" w:rsidRPr="004E231A">
        <w:rPr>
          <w:rFonts w:eastAsiaTheme="minorHAnsi"/>
          <w:sz w:val="22"/>
          <w:szCs w:val="22"/>
        </w:rPr>
        <w:t xml:space="preserve"> </w:t>
      </w:r>
      <w:r w:rsidRPr="004E231A">
        <w:rPr>
          <w:rFonts w:eastAsiaTheme="minorHAnsi"/>
          <w:sz w:val="22"/>
          <w:szCs w:val="22"/>
        </w:rPr>
        <w:t>computer memory limitation. Generally, a smaller</w:t>
      </w:r>
      <w:r w:rsidR="004E231A" w:rsidRPr="004E231A">
        <w:rPr>
          <w:rFonts w:eastAsiaTheme="minorHAnsi"/>
          <w:sz w:val="22"/>
          <w:szCs w:val="22"/>
        </w:rPr>
        <w:t xml:space="preserve"> </w:t>
      </w:r>
      <w:r w:rsidRPr="004E231A">
        <w:rPr>
          <w:rFonts w:eastAsiaTheme="minorHAnsi"/>
          <w:sz w:val="22"/>
          <w:szCs w:val="22"/>
        </w:rPr>
        <w:t>number should be used in relatively uniform flow fields</w:t>
      </w:r>
      <w:r w:rsidR="004E231A" w:rsidRPr="004E231A">
        <w:rPr>
          <w:rFonts w:eastAsiaTheme="minorHAnsi"/>
          <w:sz w:val="22"/>
          <w:szCs w:val="22"/>
        </w:rPr>
        <w:t xml:space="preserve"> </w:t>
      </w:r>
      <w:r w:rsidRPr="004E231A">
        <w:rPr>
          <w:rFonts w:eastAsiaTheme="minorHAnsi"/>
          <w:sz w:val="22"/>
          <w:szCs w:val="22"/>
        </w:rPr>
        <w:t>and a larger number should be used in relatively</w:t>
      </w:r>
      <w:r w:rsidR="004E231A" w:rsidRPr="004E231A">
        <w:rPr>
          <w:rFonts w:eastAsiaTheme="minorHAnsi"/>
          <w:sz w:val="22"/>
          <w:szCs w:val="22"/>
        </w:rPr>
        <w:t xml:space="preserve"> </w:t>
      </w:r>
      <w:r w:rsidRPr="004E231A">
        <w:rPr>
          <w:rFonts w:eastAsiaTheme="minorHAnsi"/>
          <w:sz w:val="22"/>
          <w:szCs w:val="22"/>
        </w:rPr>
        <w:t>non</w:t>
      </w:r>
      <w:r w:rsidR="004E231A">
        <w:rPr>
          <w:rFonts w:eastAsiaTheme="minorHAnsi"/>
          <w:sz w:val="22"/>
          <w:szCs w:val="22"/>
        </w:rPr>
        <w:t>-</w:t>
      </w:r>
      <w:r w:rsidRPr="004E231A">
        <w:rPr>
          <w:rFonts w:eastAsiaTheme="minorHAnsi"/>
          <w:sz w:val="22"/>
          <w:szCs w:val="22"/>
        </w:rPr>
        <w:t xml:space="preserve">uniform flow fields. </w:t>
      </w:r>
      <w:r w:rsidR="004E231A">
        <w:rPr>
          <w:rFonts w:eastAsiaTheme="minorHAnsi"/>
          <w:sz w:val="22"/>
          <w:szCs w:val="22"/>
        </w:rPr>
        <w:t xml:space="preserve"> </w:t>
      </w:r>
      <w:r w:rsidRPr="004E231A">
        <w:rPr>
          <w:rFonts w:eastAsiaTheme="minorHAnsi"/>
          <w:sz w:val="22"/>
          <w:szCs w:val="22"/>
        </w:rPr>
        <w:t>However, values exceeding 16</w:t>
      </w:r>
      <w:r w:rsidR="004E231A" w:rsidRPr="004E231A">
        <w:rPr>
          <w:rFonts w:eastAsiaTheme="minorHAnsi"/>
          <w:sz w:val="22"/>
          <w:szCs w:val="22"/>
        </w:rPr>
        <w:t xml:space="preserve"> </w:t>
      </w:r>
      <w:r w:rsidRPr="004E231A">
        <w:rPr>
          <w:rFonts w:eastAsiaTheme="minorHAnsi"/>
          <w:sz w:val="22"/>
          <w:szCs w:val="22"/>
        </w:rPr>
        <w:t>in two-dimensional simulation or 32 in three</w:t>
      </w:r>
      <w:r w:rsidR="004E231A">
        <w:rPr>
          <w:rFonts w:eastAsiaTheme="minorHAnsi"/>
          <w:sz w:val="22"/>
          <w:szCs w:val="22"/>
        </w:rPr>
        <w:t>-</w:t>
      </w:r>
      <w:r w:rsidRPr="004E231A">
        <w:rPr>
          <w:rFonts w:eastAsiaTheme="minorHAnsi"/>
          <w:sz w:val="22"/>
          <w:szCs w:val="22"/>
        </w:rPr>
        <w:t>dimensional</w:t>
      </w:r>
      <w:r w:rsidR="004E231A" w:rsidRPr="004E231A">
        <w:rPr>
          <w:rFonts w:eastAsiaTheme="minorHAnsi"/>
          <w:sz w:val="22"/>
          <w:szCs w:val="22"/>
        </w:rPr>
        <w:t xml:space="preserve"> </w:t>
      </w:r>
      <w:r w:rsidRPr="004E231A">
        <w:rPr>
          <w:rFonts w:eastAsiaTheme="minorHAnsi"/>
          <w:sz w:val="22"/>
          <w:szCs w:val="22"/>
        </w:rPr>
        <w:t xml:space="preserve">simulation are rarely necessary. </w:t>
      </w:r>
      <w:r w:rsidR="004E231A">
        <w:rPr>
          <w:rFonts w:eastAsiaTheme="minorHAnsi"/>
          <w:sz w:val="22"/>
          <w:szCs w:val="22"/>
        </w:rPr>
        <w:t xml:space="preserve"> </w:t>
      </w:r>
      <w:r w:rsidRPr="004E231A">
        <w:rPr>
          <w:rFonts w:eastAsiaTheme="minorHAnsi"/>
          <w:sz w:val="22"/>
          <w:szCs w:val="22"/>
        </w:rPr>
        <w:t>If the</w:t>
      </w:r>
      <w:r w:rsidR="004E231A" w:rsidRPr="004E231A">
        <w:rPr>
          <w:rFonts w:eastAsiaTheme="minorHAnsi"/>
          <w:sz w:val="22"/>
          <w:szCs w:val="22"/>
        </w:rPr>
        <w:t xml:space="preserve"> </w:t>
      </w:r>
      <w:r w:rsidRPr="004E231A">
        <w:rPr>
          <w:rFonts w:eastAsiaTheme="minorHAnsi"/>
          <w:sz w:val="22"/>
          <w:szCs w:val="22"/>
        </w:rPr>
        <w:t>random pattern is chosen, NPH particles are randomly</w:t>
      </w:r>
      <w:r w:rsidR="004E231A" w:rsidRPr="004E231A">
        <w:rPr>
          <w:rFonts w:eastAsiaTheme="minorHAnsi"/>
          <w:sz w:val="22"/>
          <w:szCs w:val="22"/>
        </w:rPr>
        <w:t xml:space="preserve"> </w:t>
      </w:r>
      <w:r w:rsidRPr="004E231A">
        <w:rPr>
          <w:rFonts w:eastAsiaTheme="minorHAnsi"/>
          <w:sz w:val="22"/>
          <w:szCs w:val="22"/>
        </w:rPr>
        <w:t xml:space="preserve">distributed within the cell block. </w:t>
      </w:r>
      <w:r w:rsidR="004E231A">
        <w:rPr>
          <w:rFonts w:eastAsiaTheme="minorHAnsi"/>
          <w:sz w:val="22"/>
          <w:szCs w:val="22"/>
        </w:rPr>
        <w:t xml:space="preserve"> </w:t>
      </w:r>
      <w:r w:rsidRPr="004E231A">
        <w:rPr>
          <w:rFonts w:eastAsiaTheme="minorHAnsi"/>
          <w:sz w:val="22"/>
          <w:szCs w:val="22"/>
        </w:rPr>
        <w:t>If the fixed pattern is</w:t>
      </w:r>
      <w:r w:rsidR="004E231A" w:rsidRPr="004E231A">
        <w:rPr>
          <w:rFonts w:eastAsiaTheme="minorHAnsi"/>
          <w:sz w:val="22"/>
          <w:szCs w:val="22"/>
        </w:rPr>
        <w:t xml:space="preserve"> </w:t>
      </w:r>
      <w:r w:rsidRPr="004E231A">
        <w:rPr>
          <w:rFonts w:eastAsiaTheme="minorHAnsi"/>
          <w:sz w:val="22"/>
          <w:szCs w:val="22"/>
        </w:rPr>
        <w:t>chosen, NPH is divided by NPLANE to yield the number</w:t>
      </w:r>
      <w:r w:rsidR="004E231A" w:rsidRPr="004E231A">
        <w:rPr>
          <w:rFonts w:eastAsiaTheme="minorHAnsi"/>
          <w:sz w:val="22"/>
          <w:szCs w:val="22"/>
        </w:rPr>
        <w:t xml:space="preserve"> </w:t>
      </w:r>
      <w:r w:rsidRPr="004E231A">
        <w:rPr>
          <w:rFonts w:eastAsiaTheme="minorHAnsi"/>
          <w:sz w:val="22"/>
          <w:szCs w:val="22"/>
        </w:rPr>
        <w:t>of particles to be placed per vertical plane, which is</w:t>
      </w:r>
      <w:r w:rsidR="004E231A" w:rsidRPr="004E231A">
        <w:rPr>
          <w:rFonts w:eastAsiaTheme="minorHAnsi"/>
          <w:sz w:val="22"/>
          <w:szCs w:val="22"/>
        </w:rPr>
        <w:t xml:space="preserve"> </w:t>
      </w:r>
      <w:r w:rsidRPr="004E231A">
        <w:rPr>
          <w:rFonts w:eastAsiaTheme="minorHAnsi"/>
          <w:sz w:val="22"/>
          <w:szCs w:val="22"/>
        </w:rPr>
        <w:t>rounded to one of the values shown in Figure 30.</w:t>
      </w:r>
    </w:p>
    <w:p w14:paraId="7DC2E3F1"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 xml:space="preserve">NPMIN is the minimum number of particles allowed per cell. If the number of particles in a cell at the end of a transport step is fewer than NPMIN, new particles are inserted into that cell to maintain a sufficient </w:t>
      </w:r>
      <w:r w:rsidRPr="004E231A">
        <w:rPr>
          <w:rFonts w:eastAsiaTheme="minorHAnsi"/>
          <w:sz w:val="22"/>
          <w:szCs w:val="22"/>
        </w:rPr>
        <w:lastRenderedPageBreak/>
        <w:t>number of particles. NPMIN can be set to zero in relatively uniform flow fields and to a number greater than zero in diverging/converging flow fields. Generally, a value between zero and four is adequate.</w:t>
      </w:r>
    </w:p>
    <w:p w14:paraId="38AF9C8C" w14:textId="77777777" w:rsidR="004E231A" w:rsidRDefault="004E231A" w:rsidP="004E231A">
      <w:pPr>
        <w:pStyle w:val="ListParagraph"/>
        <w:numPr>
          <w:ilvl w:val="0"/>
          <w:numId w:val="8"/>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NPMAX is the maximum number of particles allowed per cell. If the number of particles in a cell exceeds NPMAX, all particles are removed from that cell and replaced by a new set of particles equal to NPH to maintain mass balance. Generally, NPMAX can be set to approximately two times of NPH.</w:t>
      </w:r>
    </w:p>
    <w:p w14:paraId="44157469" w14:textId="77777777" w:rsidR="004E231A" w:rsidRPr="004E231A" w:rsidRDefault="004E231A" w:rsidP="004E231A">
      <w:pPr>
        <w:pStyle w:val="ListParagraph"/>
        <w:rPr>
          <w:rFonts w:eastAsiaTheme="minorHAnsi"/>
          <w:sz w:val="22"/>
          <w:szCs w:val="22"/>
        </w:rPr>
      </w:pPr>
    </w:p>
    <w:p w14:paraId="061FB9EA"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4 if MIXELM = 2 or 3)</w:t>
      </w:r>
    </w:p>
    <w:p w14:paraId="0A2BEA5A" w14:textId="77777777" w:rsidR="004E231A" w:rsidRPr="001B4315" w:rsidRDefault="004E231A" w:rsidP="004E231A">
      <w:pPr>
        <w:autoSpaceDE w:val="0"/>
        <w:autoSpaceDN w:val="0"/>
        <w:adjustRightInd w:val="0"/>
        <w:spacing w:after="0" w:line="240" w:lineRule="auto"/>
      </w:pPr>
      <w:r>
        <w:t>4</w:t>
      </w:r>
      <w:r w:rsidRPr="001B4315">
        <w:t xml:space="preserve"> </w:t>
      </w:r>
      <w:r w:rsidRPr="001B4315">
        <w:tab/>
        <w:t xml:space="preserve">Record: </w:t>
      </w:r>
      <w:r w:rsidRPr="001B4315">
        <w:tab/>
      </w:r>
      <w:r>
        <w:rPr>
          <w:rFonts w:eastAsiaTheme="minorHAnsi"/>
          <w:sz w:val="22"/>
          <w:szCs w:val="22"/>
        </w:rPr>
        <w:t>INTERP, NLSINK, NPSINK</w:t>
      </w:r>
    </w:p>
    <w:p w14:paraId="51CA35D7"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t>3I10</w:t>
      </w:r>
    </w:p>
    <w:p w14:paraId="55806D51"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INTERP is a flag indicating the concentration interpolation method for use in the MMOC scheme. Currently, only linear interpolation is implemented. Enter INTERP = 1.</w:t>
      </w:r>
    </w:p>
    <w:p w14:paraId="3AEEB210"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NLSINK is a flag indicating whether the random or fixed pattern is selected for initial placement of particles to approximate sink cells in the MMOC scheme. The convention is the same as that for NPLANE. It is generally adequate to set NLSINK equivalent to NPLANE.</w:t>
      </w:r>
    </w:p>
    <w:p w14:paraId="7231F064" w14:textId="77777777" w:rsidR="004E231A" w:rsidRDefault="004E231A" w:rsidP="004E231A">
      <w:pPr>
        <w:pStyle w:val="ListParagraph"/>
        <w:numPr>
          <w:ilvl w:val="0"/>
          <w:numId w:val="31"/>
        </w:numPr>
        <w:autoSpaceDE w:val="0"/>
        <w:autoSpaceDN w:val="0"/>
        <w:adjustRightInd w:val="0"/>
        <w:spacing w:after="0" w:line="240" w:lineRule="auto"/>
        <w:ind w:left="2160"/>
        <w:rPr>
          <w:rFonts w:eastAsiaTheme="minorHAnsi"/>
          <w:sz w:val="22"/>
          <w:szCs w:val="22"/>
        </w:rPr>
      </w:pPr>
      <w:r w:rsidRPr="004E231A">
        <w:rPr>
          <w:rFonts w:eastAsiaTheme="minorHAnsi"/>
          <w:sz w:val="22"/>
          <w:szCs w:val="22"/>
        </w:rPr>
        <w:t>NPSINK is the number of particles used to approximate sink cells in the MMOC scheme. The convention is the same as that for NPH. It is generally adequate to set NPSINK equivalent to NPH.</w:t>
      </w:r>
    </w:p>
    <w:p w14:paraId="00E031B4" w14:textId="77777777" w:rsidR="004E231A" w:rsidRDefault="004E231A" w:rsidP="004E231A">
      <w:pPr>
        <w:autoSpaceDE w:val="0"/>
        <w:autoSpaceDN w:val="0"/>
        <w:adjustRightInd w:val="0"/>
        <w:spacing w:after="0" w:line="240" w:lineRule="auto"/>
        <w:rPr>
          <w:rFonts w:eastAsiaTheme="minorHAnsi"/>
          <w:sz w:val="22"/>
          <w:szCs w:val="22"/>
        </w:rPr>
      </w:pPr>
    </w:p>
    <w:p w14:paraId="33DF8628" w14:textId="77777777" w:rsidR="004E231A" w:rsidRDefault="004E231A" w:rsidP="004E231A">
      <w:pPr>
        <w:autoSpaceDE w:val="0"/>
        <w:autoSpaceDN w:val="0"/>
        <w:adjustRightInd w:val="0"/>
        <w:spacing w:after="0" w:line="240" w:lineRule="auto"/>
        <w:rPr>
          <w:rFonts w:eastAsiaTheme="minorHAnsi"/>
          <w:sz w:val="22"/>
          <w:szCs w:val="22"/>
        </w:rPr>
      </w:pPr>
      <w:r>
        <w:rPr>
          <w:rFonts w:eastAsiaTheme="minorHAnsi"/>
          <w:sz w:val="22"/>
          <w:szCs w:val="22"/>
        </w:rPr>
        <w:t>(Enter 5 if MIXELM = 3)</w:t>
      </w:r>
    </w:p>
    <w:p w14:paraId="212A761D" w14:textId="77777777" w:rsidR="004E231A" w:rsidRPr="001B4315" w:rsidRDefault="00663208" w:rsidP="004E231A">
      <w:pPr>
        <w:autoSpaceDE w:val="0"/>
        <w:autoSpaceDN w:val="0"/>
        <w:adjustRightInd w:val="0"/>
        <w:spacing w:after="0" w:line="240" w:lineRule="auto"/>
      </w:pPr>
      <w:r>
        <w:t>5</w:t>
      </w:r>
      <w:r w:rsidR="004E231A" w:rsidRPr="001B4315">
        <w:t xml:space="preserve"> </w:t>
      </w:r>
      <w:r w:rsidR="004E231A" w:rsidRPr="001B4315">
        <w:tab/>
        <w:t xml:space="preserve">Record: </w:t>
      </w:r>
      <w:r w:rsidR="004E231A" w:rsidRPr="001B4315">
        <w:tab/>
      </w:r>
      <w:r w:rsidR="006D5212">
        <w:rPr>
          <w:rFonts w:eastAsiaTheme="minorHAnsi"/>
          <w:sz w:val="22"/>
          <w:szCs w:val="22"/>
        </w:rPr>
        <w:t>DCHMOC</w:t>
      </w:r>
    </w:p>
    <w:p w14:paraId="750203BF" w14:textId="77777777" w:rsidR="004E231A" w:rsidRPr="001B4315" w:rsidRDefault="004E231A" w:rsidP="004E231A">
      <w:pPr>
        <w:autoSpaceDE w:val="0"/>
        <w:autoSpaceDN w:val="0"/>
        <w:adjustRightInd w:val="0"/>
        <w:spacing w:after="0" w:line="240" w:lineRule="auto"/>
        <w:ind w:firstLine="720"/>
      </w:pPr>
      <w:r w:rsidRPr="001B4315">
        <w:t xml:space="preserve">Format: </w:t>
      </w:r>
      <w:r w:rsidRPr="001B4315">
        <w:tab/>
      </w:r>
      <w:r w:rsidR="00EE3DD3">
        <w:t>F</w:t>
      </w:r>
      <w:r>
        <w:t>10</w:t>
      </w:r>
      <w:r w:rsidR="00EE3DD3">
        <w:t>.0</w:t>
      </w:r>
    </w:p>
    <w:p w14:paraId="6956AA56" w14:textId="77777777" w:rsidR="004E231A" w:rsidRDefault="00AB5B0F" w:rsidP="00AB5B0F">
      <w:pPr>
        <w:pStyle w:val="ListParagraph"/>
        <w:numPr>
          <w:ilvl w:val="0"/>
          <w:numId w:val="33"/>
        </w:numPr>
        <w:autoSpaceDE w:val="0"/>
        <w:autoSpaceDN w:val="0"/>
        <w:adjustRightInd w:val="0"/>
        <w:spacing w:after="0" w:line="240" w:lineRule="auto"/>
        <w:ind w:left="2160"/>
        <w:rPr>
          <w:rFonts w:eastAsiaTheme="minorHAnsi"/>
          <w:sz w:val="22"/>
          <w:szCs w:val="22"/>
        </w:rPr>
      </w:pPr>
      <w:r w:rsidRPr="00AB5B0F">
        <w:rPr>
          <w:rFonts w:eastAsiaTheme="minorHAnsi"/>
          <w:sz w:val="22"/>
          <w:szCs w:val="22"/>
        </w:rPr>
        <w:t>DCHMOC is the critical Relative Concentration Gradient for controlling the selective use of either MOC or MMOC in the HMOC solution scheme.</w:t>
      </w:r>
    </w:p>
    <w:p w14:paraId="3CD195B6" w14:textId="77777777" w:rsidR="00663208" w:rsidRDefault="00663208" w:rsidP="00663208">
      <w:pPr>
        <w:pStyle w:val="ListParagraph"/>
        <w:autoSpaceDE w:val="0"/>
        <w:autoSpaceDN w:val="0"/>
        <w:adjustRightInd w:val="0"/>
        <w:spacing w:after="0" w:line="240" w:lineRule="auto"/>
        <w:ind w:left="2160"/>
        <w:rPr>
          <w:rFonts w:eastAsiaTheme="minorHAnsi"/>
          <w:sz w:val="22"/>
          <w:szCs w:val="22"/>
        </w:rPr>
      </w:pPr>
    </w:p>
    <w:p w14:paraId="4F69333E" w14:textId="77777777" w:rsidR="00663208"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MOC solution is selected at cells where the Relative Concentration Gradient is greater than DCHMOC.</w:t>
      </w:r>
    </w:p>
    <w:p w14:paraId="11DFC058" w14:textId="77777777" w:rsidR="00663208" w:rsidRDefault="00663208" w:rsidP="00663208">
      <w:pPr>
        <w:autoSpaceDE w:val="0"/>
        <w:autoSpaceDN w:val="0"/>
        <w:adjustRightInd w:val="0"/>
        <w:spacing w:after="0" w:line="240" w:lineRule="auto"/>
        <w:ind w:left="2160"/>
        <w:rPr>
          <w:rFonts w:eastAsiaTheme="minorHAnsi"/>
          <w:sz w:val="22"/>
          <w:szCs w:val="22"/>
        </w:rPr>
      </w:pPr>
    </w:p>
    <w:p w14:paraId="4FE2BC3F" w14:textId="77777777" w:rsidR="00663208" w:rsidRPr="00AB5B0F" w:rsidRDefault="00663208" w:rsidP="00663208">
      <w:pPr>
        <w:autoSpaceDE w:val="0"/>
        <w:autoSpaceDN w:val="0"/>
        <w:adjustRightInd w:val="0"/>
        <w:spacing w:after="0" w:line="240" w:lineRule="auto"/>
        <w:ind w:left="2160"/>
        <w:rPr>
          <w:rFonts w:eastAsiaTheme="minorHAnsi"/>
          <w:sz w:val="22"/>
          <w:szCs w:val="22"/>
        </w:rPr>
      </w:pPr>
      <w:r>
        <w:rPr>
          <w:rFonts w:eastAsiaTheme="minorHAnsi"/>
          <w:sz w:val="22"/>
          <w:szCs w:val="22"/>
        </w:rPr>
        <w:t>The MMOC solution is selected at cells where the Relative Concentration Gradient is less than or equal to DCHMOC.</w:t>
      </w:r>
    </w:p>
    <w:p w14:paraId="485C9347" w14:textId="77777777" w:rsidR="00F3252D" w:rsidRDefault="00F3252D" w:rsidP="00F3252D">
      <w:pPr>
        <w:autoSpaceDE w:val="0"/>
        <w:autoSpaceDN w:val="0"/>
        <w:adjustRightInd w:val="0"/>
        <w:spacing w:after="0" w:line="240" w:lineRule="auto"/>
      </w:pPr>
    </w:p>
    <w:p w14:paraId="228AF531" w14:textId="2A75AB87" w:rsidR="002B674C" w:rsidRDefault="00546D83" w:rsidP="002B674C">
      <w:pPr>
        <w:spacing w:after="0" w:line="240" w:lineRule="auto"/>
        <w:jc w:val="both"/>
      </w:pPr>
      <w:r>
        <w:t>I</w:t>
      </w:r>
      <w:r w:rsidR="009029F8">
        <w:t>nput instructions for the ADV package are the same as the original documentation. Please refer Zheng and Wang (1999) for further details.</w:t>
      </w:r>
    </w:p>
    <w:p w14:paraId="47ED2FF1" w14:textId="77777777" w:rsidR="0011184C" w:rsidRDefault="0011184C" w:rsidP="002B674C">
      <w:pPr>
        <w:spacing w:after="0" w:line="240" w:lineRule="auto"/>
        <w:jc w:val="both"/>
      </w:pPr>
    </w:p>
    <w:p w14:paraId="715513E7" w14:textId="77777777" w:rsidR="001D37D3" w:rsidRDefault="001D37D3" w:rsidP="001D37D3">
      <w:pPr>
        <w:pStyle w:val="Heading2"/>
      </w:pPr>
      <w:bookmarkStart w:id="3" w:name="_Toc321942235"/>
      <w:r>
        <w:t>BTN Package</w:t>
      </w:r>
      <w:bookmarkEnd w:id="3"/>
    </w:p>
    <w:p w14:paraId="67E97F93" w14:textId="77777777" w:rsidR="001D37D3" w:rsidRPr="004E572D" w:rsidRDefault="001D37D3" w:rsidP="001D37D3">
      <w:pPr>
        <w:autoSpaceDE w:val="0"/>
        <w:autoSpaceDN w:val="0"/>
        <w:adjustRightInd w:val="0"/>
        <w:spacing w:after="0" w:line="240" w:lineRule="auto"/>
        <w:jc w:val="both"/>
      </w:pPr>
      <w:r w:rsidRPr="004E572D">
        <w:rPr>
          <w:rFonts w:eastAsiaTheme="minorHAnsi"/>
        </w:rPr>
        <w:t>Input to the BTN Package is read on unit INBTN=1, which is preset in the</w:t>
      </w:r>
      <w:r>
        <w:rPr>
          <w:rFonts w:eastAsiaTheme="minorHAnsi"/>
        </w:rPr>
        <w:t xml:space="preserve"> </w:t>
      </w:r>
      <w:r w:rsidRPr="004E572D">
        <w:rPr>
          <w:rFonts w:eastAsiaTheme="minorHAnsi"/>
        </w:rPr>
        <w:t>main program. Since the BTN package is needed for every simulation, this input</w:t>
      </w:r>
      <w:r>
        <w:rPr>
          <w:rFonts w:eastAsiaTheme="minorHAnsi"/>
        </w:rPr>
        <w:t xml:space="preserve"> </w:t>
      </w:r>
      <w:r w:rsidRPr="004E572D">
        <w:rPr>
          <w:rFonts w:eastAsiaTheme="minorHAnsi"/>
        </w:rPr>
        <w:t>file is always required. Note that underlined are new features introduced in the</w:t>
      </w:r>
      <w:r>
        <w:rPr>
          <w:rFonts w:eastAsiaTheme="minorHAnsi"/>
        </w:rPr>
        <w:t xml:space="preserve"> </w:t>
      </w:r>
      <w:r w:rsidRPr="004E572D">
        <w:rPr>
          <w:rFonts w:eastAsiaTheme="minorHAnsi"/>
        </w:rPr>
        <w:t>current version.</w:t>
      </w:r>
    </w:p>
    <w:p w14:paraId="03D01195" w14:textId="77777777" w:rsidR="001D37D3" w:rsidRDefault="001D37D3" w:rsidP="001D37D3">
      <w:pPr>
        <w:spacing w:after="0" w:line="240" w:lineRule="auto"/>
        <w:jc w:val="both"/>
      </w:pPr>
    </w:p>
    <w:p w14:paraId="603F392C" w14:textId="77777777" w:rsidR="001D37D3" w:rsidRDefault="001D37D3" w:rsidP="001D37D3">
      <w:pPr>
        <w:autoSpaceDE w:val="0"/>
        <w:autoSpaceDN w:val="0"/>
        <w:adjustRightInd w:val="0"/>
        <w:spacing w:after="0" w:line="240" w:lineRule="auto"/>
        <w:rPr>
          <w:sz w:val="22"/>
          <w:szCs w:val="22"/>
        </w:rPr>
      </w:pPr>
      <w:r>
        <w:rPr>
          <w:sz w:val="22"/>
          <w:szCs w:val="22"/>
        </w:rPr>
        <w:t>For each simulation:</w:t>
      </w:r>
    </w:p>
    <w:p w14:paraId="74814817" w14:textId="77777777" w:rsidR="001D37D3" w:rsidRDefault="001D37D3" w:rsidP="001D37D3">
      <w:pPr>
        <w:autoSpaceDE w:val="0"/>
        <w:autoSpaceDN w:val="0"/>
        <w:adjustRightInd w:val="0"/>
        <w:spacing w:after="0" w:line="240" w:lineRule="auto"/>
        <w:rPr>
          <w:sz w:val="22"/>
          <w:szCs w:val="22"/>
        </w:rPr>
      </w:pPr>
    </w:p>
    <w:p w14:paraId="1EB784E8" w14:textId="77777777" w:rsidR="001D37D3" w:rsidRDefault="001D37D3" w:rsidP="001D37D3">
      <w:pPr>
        <w:autoSpaceDE w:val="0"/>
        <w:autoSpaceDN w:val="0"/>
        <w:adjustRightInd w:val="0"/>
        <w:spacing w:after="0" w:line="240" w:lineRule="auto"/>
        <w:rPr>
          <w:sz w:val="22"/>
          <w:szCs w:val="22"/>
        </w:rPr>
      </w:pPr>
      <w:r>
        <w:rPr>
          <w:sz w:val="22"/>
          <w:szCs w:val="22"/>
        </w:rPr>
        <w:lastRenderedPageBreak/>
        <w:t xml:space="preserve">1 </w:t>
      </w:r>
      <w:r>
        <w:rPr>
          <w:sz w:val="22"/>
          <w:szCs w:val="22"/>
        </w:rPr>
        <w:tab/>
        <w:t xml:space="preserve">Record: </w:t>
      </w:r>
      <w:r>
        <w:rPr>
          <w:sz w:val="22"/>
          <w:szCs w:val="22"/>
        </w:rPr>
        <w:tab/>
      </w:r>
      <w:r>
        <w:rPr>
          <w:rFonts w:eastAsiaTheme="minorHAnsi"/>
          <w:sz w:val="22"/>
          <w:szCs w:val="22"/>
        </w:rPr>
        <w:t>HEADNG(1)</w:t>
      </w:r>
    </w:p>
    <w:p w14:paraId="0172772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F51AF7E" w14:textId="77777777" w:rsidR="001D37D3" w:rsidRPr="006910E6"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heading for the simulation run. The line should not be longer than</w:t>
      </w:r>
      <w:r>
        <w:rPr>
          <w:sz w:val="22"/>
          <w:szCs w:val="22"/>
        </w:rPr>
        <w:t xml:space="preserve"> </w:t>
      </w:r>
      <w:r w:rsidRPr="006910E6">
        <w:rPr>
          <w:sz w:val="22"/>
          <w:szCs w:val="22"/>
        </w:rPr>
        <w:t>80 characters.</w:t>
      </w:r>
    </w:p>
    <w:p w14:paraId="1BC64194" w14:textId="77777777" w:rsidR="001D37D3" w:rsidRDefault="001D37D3" w:rsidP="001D37D3">
      <w:pPr>
        <w:spacing w:after="0" w:line="240" w:lineRule="auto"/>
      </w:pPr>
    </w:p>
    <w:p w14:paraId="1FCE90B7"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HEADNG(2)</w:t>
      </w:r>
    </w:p>
    <w:p w14:paraId="5292725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5738679A" w14:textId="77777777" w:rsidR="001D37D3" w:rsidRPr="00E266CE" w:rsidRDefault="001D37D3" w:rsidP="001D37D3">
      <w:pPr>
        <w:numPr>
          <w:ilvl w:val="0"/>
          <w:numId w:val="1"/>
        </w:numPr>
        <w:autoSpaceDE w:val="0"/>
        <w:autoSpaceDN w:val="0"/>
        <w:adjustRightInd w:val="0"/>
        <w:spacing w:after="0" w:line="240" w:lineRule="auto"/>
        <w:ind w:left="2160" w:hanging="270"/>
        <w:rPr>
          <w:rFonts w:ascii="T8" w:hAnsi="T8" w:cs="T8"/>
          <w:sz w:val="22"/>
          <w:szCs w:val="22"/>
        </w:rPr>
      </w:pPr>
      <w:r w:rsidRPr="00E266CE">
        <w:rPr>
          <w:sz w:val="22"/>
          <w:szCs w:val="22"/>
        </w:rPr>
        <w:t>HEADNG(2) is the second line of any title or heading for the simulation run. The line should not be longer than 80</w:t>
      </w:r>
      <w:r>
        <w:rPr>
          <w:sz w:val="22"/>
          <w:szCs w:val="22"/>
        </w:rPr>
        <w:t xml:space="preserve"> </w:t>
      </w:r>
      <w:r w:rsidRPr="00E266CE">
        <w:rPr>
          <w:sz w:val="22"/>
          <w:szCs w:val="22"/>
        </w:rPr>
        <w:t>characters.</w:t>
      </w:r>
    </w:p>
    <w:p w14:paraId="29EB5CC2" w14:textId="77777777" w:rsidR="001D37D3" w:rsidRDefault="001D37D3" w:rsidP="001D37D3">
      <w:pPr>
        <w:spacing w:after="0" w:line="240" w:lineRule="auto"/>
      </w:pPr>
    </w:p>
    <w:p w14:paraId="0D0FD300" w14:textId="6C3B3AE0" w:rsidR="00D82D6C" w:rsidRDefault="00D82D6C" w:rsidP="00D82D6C">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w:t>
      </w:r>
      <w:r w:rsidR="00437EB6">
        <w:rPr>
          <w:rFonts w:eastAsiaTheme="minorHAnsi"/>
          <w:sz w:val="22"/>
          <w:szCs w:val="22"/>
        </w:rPr>
        <w:t xml:space="preserve">Optional </w:t>
      </w:r>
      <w:r>
        <w:rPr>
          <w:rFonts w:eastAsiaTheme="minorHAnsi"/>
          <w:sz w:val="22"/>
          <w:szCs w:val="22"/>
        </w:rPr>
        <w:t>Keywords]</w:t>
      </w:r>
    </w:p>
    <w:p w14:paraId="331E6C9C" w14:textId="2DB3F7EE" w:rsidR="00D82D6C" w:rsidRDefault="00D82D6C" w:rsidP="00D82D6C">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37EB6">
        <w:rPr>
          <w:sz w:val="22"/>
          <w:szCs w:val="22"/>
        </w:rPr>
        <w:t>Text</w:t>
      </w:r>
    </w:p>
    <w:p w14:paraId="5F4DB1DB" w14:textId="2BD303E4" w:rsidR="00437EB6" w:rsidRDefault="00437EB6" w:rsidP="00BE212F">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w:t>
      </w:r>
    </w:p>
    <w:p w14:paraId="31396CB2" w14:textId="374EA647" w:rsidR="00D82D6C" w:rsidRPr="0041308C" w:rsidRDefault="00D82D6C" w:rsidP="00BE212F">
      <w:pPr>
        <w:autoSpaceDE w:val="0"/>
        <w:autoSpaceDN w:val="0"/>
        <w:adjustRightInd w:val="0"/>
        <w:spacing w:after="0" w:line="240" w:lineRule="auto"/>
        <w:rPr>
          <w:sz w:val="22"/>
          <w:szCs w:val="22"/>
        </w:rPr>
      </w:pPr>
    </w:p>
    <w:p w14:paraId="616DA75E" w14:textId="48D3282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MODFLOWSTYLEARRAYS</w:t>
      </w:r>
      <w:r>
        <w:rPr>
          <w:sz w:val="22"/>
          <w:szCs w:val="22"/>
        </w:rPr>
        <w:t xml:space="preserve">: this keyword enables </w:t>
      </w:r>
      <w:r w:rsidR="00D35F7C">
        <w:rPr>
          <w:sz w:val="22"/>
          <w:szCs w:val="22"/>
        </w:rPr>
        <w:t>the use of MODFLOW-like arrays and array headers, for example, the use of the keyword ‘(free)’ when reading a 2-dimensional array in free format.</w:t>
      </w:r>
    </w:p>
    <w:p w14:paraId="5CA6DFCA" w14:textId="154099D7" w:rsidR="00F927CB" w:rsidRDefault="00F927CB" w:rsidP="00D82D6C">
      <w:pPr>
        <w:numPr>
          <w:ilvl w:val="0"/>
          <w:numId w:val="1"/>
        </w:numPr>
        <w:autoSpaceDE w:val="0"/>
        <w:autoSpaceDN w:val="0"/>
        <w:adjustRightInd w:val="0"/>
        <w:spacing w:after="0" w:line="240" w:lineRule="auto"/>
        <w:ind w:left="2160" w:hanging="270"/>
        <w:rPr>
          <w:sz w:val="22"/>
          <w:szCs w:val="22"/>
        </w:rPr>
      </w:pPr>
      <w:r w:rsidRPr="00F927CB">
        <w:rPr>
          <w:sz w:val="22"/>
          <w:szCs w:val="22"/>
        </w:rPr>
        <w:t>DRYCELL</w:t>
      </w:r>
      <w:r>
        <w:rPr>
          <w:sz w:val="22"/>
          <w:szCs w:val="22"/>
        </w:rPr>
        <w:t xml:space="preserve">: this keyword </w:t>
      </w:r>
      <w:r w:rsidR="00C60D58">
        <w:rPr>
          <w:sz w:val="22"/>
          <w:szCs w:val="22"/>
        </w:rPr>
        <w:t xml:space="preserve">should be used </w:t>
      </w:r>
      <w:r w:rsidR="003C73AB">
        <w:rPr>
          <w:sz w:val="22"/>
          <w:szCs w:val="22"/>
        </w:rPr>
        <w:t xml:space="preserve">to enable mass transfer through dry cells, </w:t>
      </w:r>
      <w:r w:rsidR="00545D27">
        <w:rPr>
          <w:sz w:val="22"/>
          <w:szCs w:val="22"/>
        </w:rPr>
        <w:t>when dry cells can remain active in a flow simulation, as is possible with MODFLOW-NWT</w:t>
      </w:r>
      <w:r w:rsidR="003C73AB">
        <w:rPr>
          <w:sz w:val="22"/>
          <w:szCs w:val="22"/>
        </w:rPr>
        <w:t>. This option</w:t>
      </w:r>
      <w:r w:rsidR="00C60D58">
        <w:rPr>
          <w:sz w:val="22"/>
          <w:szCs w:val="22"/>
        </w:rPr>
        <w:t xml:space="preserve"> </w:t>
      </w:r>
      <w:r w:rsidR="003C73AB" w:rsidRPr="003C73AB">
        <w:rPr>
          <w:sz w:val="22"/>
          <w:szCs w:val="22"/>
        </w:rPr>
        <w:t>is available only if the finite-difference method (MIXELM = 0) or the Total Variation Diminishing (TVD) scheme (MIXELM = −1) is selected in the ADV Package.</w:t>
      </w:r>
    </w:p>
    <w:p w14:paraId="6A5A8A65" w14:textId="1F4EB5B7" w:rsidR="003C73AB" w:rsidRDefault="003C73AB" w:rsidP="00D82D6C">
      <w:pPr>
        <w:numPr>
          <w:ilvl w:val="0"/>
          <w:numId w:val="1"/>
        </w:numPr>
        <w:autoSpaceDE w:val="0"/>
        <w:autoSpaceDN w:val="0"/>
        <w:adjustRightInd w:val="0"/>
        <w:spacing w:after="0" w:line="240" w:lineRule="auto"/>
        <w:ind w:left="2160" w:hanging="270"/>
        <w:rPr>
          <w:sz w:val="22"/>
          <w:szCs w:val="22"/>
        </w:rPr>
      </w:pPr>
      <w:r w:rsidRPr="003C73AB">
        <w:rPr>
          <w:sz w:val="22"/>
          <w:szCs w:val="22"/>
        </w:rPr>
        <w:t>LEGACY99STORAGE</w:t>
      </w:r>
      <w:r>
        <w:rPr>
          <w:sz w:val="22"/>
          <w:szCs w:val="22"/>
        </w:rPr>
        <w:t>: this keyword is provided for backward compatibility with MT3DMS. It is recommended that this option should not be invoked.</w:t>
      </w:r>
    </w:p>
    <w:p w14:paraId="2B3B9C9C" w14:textId="6FC792E9"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FTLPRINT</w:t>
      </w:r>
      <w:r>
        <w:rPr>
          <w:sz w:val="22"/>
          <w:szCs w:val="22"/>
        </w:rPr>
        <w:t xml:space="preserve">: this keyword enables printing </w:t>
      </w:r>
      <w:r w:rsidRPr="00A406B0">
        <w:rPr>
          <w:sz w:val="22"/>
          <w:szCs w:val="22"/>
        </w:rPr>
        <w:t>the content of the flow-transport link file to the standard output file for checking and debugging purposes</w:t>
      </w:r>
      <w:r>
        <w:rPr>
          <w:sz w:val="22"/>
          <w:szCs w:val="22"/>
        </w:rPr>
        <w:t>. This option is also available in the NAM file.</w:t>
      </w:r>
    </w:p>
    <w:p w14:paraId="38BAC295" w14:textId="10685E03" w:rsidR="00A406B0" w:rsidRDefault="00A406B0" w:rsidP="00D82D6C">
      <w:pPr>
        <w:numPr>
          <w:ilvl w:val="0"/>
          <w:numId w:val="1"/>
        </w:numPr>
        <w:autoSpaceDE w:val="0"/>
        <w:autoSpaceDN w:val="0"/>
        <w:adjustRightInd w:val="0"/>
        <w:spacing w:after="0" w:line="240" w:lineRule="auto"/>
        <w:ind w:left="2160" w:hanging="270"/>
        <w:rPr>
          <w:sz w:val="22"/>
          <w:szCs w:val="22"/>
        </w:rPr>
      </w:pPr>
      <w:r w:rsidRPr="00A406B0">
        <w:rPr>
          <w:sz w:val="22"/>
          <w:szCs w:val="22"/>
        </w:rPr>
        <w:t>NOWETDRYPRINT</w:t>
      </w:r>
      <w:r>
        <w:rPr>
          <w:sz w:val="22"/>
          <w:szCs w:val="22"/>
        </w:rPr>
        <w:t xml:space="preserve">: this keyword disables the printing of messages indicating the “re-wetting” and “drying” of model cells to the standard </w:t>
      </w:r>
      <w:r w:rsidR="00C4486D">
        <w:rPr>
          <w:sz w:val="22"/>
          <w:szCs w:val="22"/>
        </w:rPr>
        <w:t xml:space="preserve">output </w:t>
      </w:r>
      <w:r>
        <w:rPr>
          <w:sz w:val="22"/>
          <w:szCs w:val="22"/>
        </w:rPr>
        <w:t xml:space="preserve">file as a model cell becomes dry or rewets. </w:t>
      </w:r>
      <w:r w:rsidR="00C4486D">
        <w:rPr>
          <w:sz w:val="22"/>
          <w:szCs w:val="22"/>
        </w:rPr>
        <w:t>This option is useful in keeping the size of standard output file in check.</w:t>
      </w:r>
    </w:p>
    <w:p w14:paraId="71B6E47C" w14:textId="6944294E" w:rsidR="00C4486D" w:rsidRDefault="00C4486D" w:rsidP="00D82D6C">
      <w:pPr>
        <w:numPr>
          <w:ilvl w:val="0"/>
          <w:numId w:val="1"/>
        </w:numPr>
        <w:autoSpaceDE w:val="0"/>
        <w:autoSpaceDN w:val="0"/>
        <w:adjustRightInd w:val="0"/>
        <w:spacing w:after="0" w:line="240" w:lineRule="auto"/>
        <w:ind w:left="2160" w:hanging="270"/>
        <w:rPr>
          <w:sz w:val="22"/>
          <w:szCs w:val="22"/>
        </w:rPr>
      </w:pPr>
      <w:r w:rsidRPr="00C4486D">
        <w:rPr>
          <w:sz w:val="22"/>
          <w:szCs w:val="22"/>
        </w:rPr>
        <w:t>OMITDRYCELLBUDGET</w:t>
      </w:r>
      <w:r>
        <w:rPr>
          <w:sz w:val="22"/>
          <w:szCs w:val="22"/>
        </w:rPr>
        <w:t>: this keyword excludes from the global mass balance calculations, the mass flowing through dry model cells. This option is recommended when “in” and “out” of dry cells exactly balances, and overwhelms the global mass budgets, enabling the user to examine global mass budgets excluding mass flowing through dry cells.</w:t>
      </w:r>
    </w:p>
    <w:p w14:paraId="71C9E431" w14:textId="048E59F3" w:rsidR="00C4486D" w:rsidRDefault="00C4486D" w:rsidP="00AB646C">
      <w:pPr>
        <w:numPr>
          <w:ilvl w:val="0"/>
          <w:numId w:val="1"/>
        </w:numPr>
        <w:autoSpaceDE w:val="0"/>
        <w:autoSpaceDN w:val="0"/>
        <w:adjustRightInd w:val="0"/>
        <w:spacing w:after="0" w:line="240" w:lineRule="auto"/>
        <w:ind w:left="2160" w:hanging="270"/>
        <w:rPr>
          <w:ins w:id="4" w:author="Bedekar, Vivek" w:date="2021-09-17T09:16:00Z"/>
          <w:sz w:val="22"/>
          <w:szCs w:val="22"/>
        </w:rPr>
      </w:pPr>
      <w:r w:rsidRPr="00C4486D">
        <w:rPr>
          <w:sz w:val="22"/>
          <w:szCs w:val="22"/>
        </w:rPr>
        <w:t>ALTWTSORB</w:t>
      </w:r>
      <w:r>
        <w:rPr>
          <w:sz w:val="22"/>
          <w:szCs w:val="22"/>
        </w:rPr>
        <w:t xml:space="preserve">: this keyword provides an alternative formulation to simulate adsorbed mass. In the absence of this option, by default MT3D-USGS </w:t>
      </w:r>
      <w:r w:rsidR="00AB646C">
        <w:rPr>
          <w:sz w:val="22"/>
          <w:szCs w:val="22"/>
        </w:rPr>
        <w:t>stores</w:t>
      </w:r>
      <w:r w:rsidR="00AB646C" w:rsidRPr="00AB646C">
        <w:rPr>
          <w:sz w:val="22"/>
          <w:szCs w:val="22"/>
        </w:rPr>
        <w:t xml:space="preserve"> the mass on soil within the non-saturated portion of a model cell</w:t>
      </w:r>
      <w:r w:rsidR="00AB646C">
        <w:rPr>
          <w:sz w:val="22"/>
          <w:szCs w:val="22"/>
        </w:rPr>
        <w:t xml:space="preserve"> as a “reservoir”. With the use of </w:t>
      </w:r>
      <w:r w:rsidR="00AB646C" w:rsidRPr="00C4486D">
        <w:rPr>
          <w:sz w:val="22"/>
          <w:szCs w:val="22"/>
        </w:rPr>
        <w:t>ALTWTSORB</w:t>
      </w:r>
      <w:r w:rsidR="00AB646C">
        <w:rPr>
          <w:sz w:val="22"/>
          <w:szCs w:val="22"/>
        </w:rPr>
        <w:t xml:space="preserve"> adsorbed mass is instantaneously created</w:t>
      </w:r>
      <w:r w:rsidR="00AB646C" w:rsidRPr="00AB646C">
        <w:rPr>
          <w:sz w:val="22"/>
          <w:szCs w:val="22"/>
        </w:rPr>
        <w:t xml:space="preserve"> as the water table rises and </w:t>
      </w:r>
      <w:r w:rsidR="00AB646C">
        <w:rPr>
          <w:sz w:val="22"/>
          <w:szCs w:val="22"/>
        </w:rPr>
        <w:t xml:space="preserve">is lost </w:t>
      </w:r>
      <w:r w:rsidR="00AB646C" w:rsidRPr="00AB646C">
        <w:rPr>
          <w:sz w:val="22"/>
          <w:szCs w:val="22"/>
        </w:rPr>
        <w:t>as the water table drops via an accounting process so that the mass is conserved</w:t>
      </w:r>
      <w:r w:rsidR="00AB646C">
        <w:rPr>
          <w:sz w:val="22"/>
          <w:szCs w:val="22"/>
        </w:rPr>
        <w:t>. Details are provided in the</w:t>
      </w:r>
      <w:r w:rsidR="00AB646C" w:rsidRPr="00AB646C">
        <w:rPr>
          <w:sz w:val="22"/>
          <w:szCs w:val="22"/>
        </w:rPr>
        <w:t xml:space="preserve"> </w:t>
      </w:r>
      <w:r w:rsidR="00AB646C" w:rsidRPr="00AB646C">
        <w:rPr>
          <w:bCs/>
          <w:sz w:val="22"/>
          <w:szCs w:val="22"/>
        </w:rPr>
        <w:t xml:space="preserve">MT3D-USGS Version 1 </w:t>
      </w:r>
      <w:r w:rsidR="00AB646C" w:rsidRPr="00AB646C">
        <w:rPr>
          <w:sz w:val="22"/>
          <w:szCs w:val="22"/>
        </w:rPr>
        <w:t xml:space="preserve">documentation. </w:t>
      </w:r>
    </w:p>
    <w:p w14:paraId="641D6FC1" w14:textId="0ADA9743" w:rsidR="006A178F" w:rsidRDefault="006A178F" w:rsidP="00AB646C">
      <w:pPr>
        <w:numPr>
          <w:ilvl w:val="0"/>
          <w:numId w:val="1"/>
        </w:numPr>
        <w:autoSpaceDE w:val="0"/>
        <w:autoSpaceDN w:val="0"/>
        <w:adjustRightInd w:val="0"/>
        <w:spacing w:after="0" w:line="240" w:lineRule="auto"/>
        <w:ind w:left="2160" w:hanging="270"/>
        <w:rPr>
          <w:sz w:val="22"/>
          <w:szCs w:val="22"/>
        </w:rPr>
      </w:pPr>
      <w:ins w:id="5" w:author="Bedekar, Vivek" w:date="2021-09-17T09:16:00Z">
        <w:r w:rsidRPr="006A178F">
          <w:rPr>
            <w:sz w:val="22"/>
            <w:szCs w:val="22"/>
          </w:rPr>
          <w:lastRenderedPageBreak/>
          <w:t>NOSSMPRINT</w:t>
        </w:r>
        <w:r>
          <w:rPr>
            <w:sz w:val="22"/>
            <w:szCs w:val="22"/>
          </w:rPr>
          <w:t>: this keyword disabl</w:t>
        </w:r>
      </w:ins>
      <w:ins w:id="6" w:author="Bedekar, Vivek" w:date="2021-09-17T09:17:00Z">
        <w:r>
          <w:rPr>
            <w:sz w:val="22"/>
            <w:szCs w:val="22"/>
          </w:rPr>
          <w:t xml:space="preserve">es the printing of SSM input to the standard output file. </w:t>
        </w:r>
        <w:r>
          <w:rPr>
            <w:sz w:val="22"/>
            <w:szCs w:val="22"/>
          </w:rPr>
          <w:t>This option is useful in keeping the size of standard output file in check.</w:t>
        </w:r>
      </w:ins>
    </w:p>
    <w:p w14:paraId="7526210D" w14:textId="77777777" w:rsidR="00D82D6C" w:rsidRDefault="00D82D6C" w:rsidP="001D37D3">
      <w:pPr>
        <w:autoSpaceDE w:val="0"/>
        <w:autoSpaceDN w:val="0"/>
        <w:adjustRightInd w:val="0"/>
        <w:spacing w:after="0" w:line="240" w:lineRule="auto"/>
        <w:rPr>
          <w:sz w:val="22"/>
          <w:szCs w:val="22"/>
        </w:rPr>
      </w:pPr>
    </w:p>
    <w:p w14:paraId="455241D6" w14:textId="13E1B486" w:rsidR="001D37D3" w:rsidRDefault="001D37D3" w:rsidP="001D37D3">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Pr>
          <w:rFonts w:eastAsiaTheme="minorHAnsi"/>
          <w:sz w:val="22"/>
          <w:szCs w:val="22"/>
        </w:rPr>
        <w:t>NLAY, NROW, NCOL, NPER, NCOMP, MCOMP</w:t>
      </w:r>
    </w:p>
    <w:p w14:paraId="7FB493E4" w14:textId="7DFA9D51" w:rsidR="001D37D3" w:rsidRDefault="00C1337B"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6</w:t>
      </w:r>
      <w:r w:rsidR="001D37D3">
        <w:rPr>
          <w:rFonts w:eastAsiaTheme="minorHAnsi"/>
          <w:sz w:val="22"/>
          <w:szCs w:val="22"/>
        </w:rPr>
        <w:t>I10</w:t>
      </w:r>
    </w:p>
    <w:p w14:paraId="4D9A9A4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NLAY is the total number of layers;</w:t>
      </w:r>
    </w:p>
    <w:p w14:paraId="3F1D406D"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NROW is the total number of rows;</w:t>
      </w:r>
    </w:p>
    <w:p w14:paraId="603D7CFF"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NCOL is the total number of columns;</w:t>
      </w:r>
    </w:p>
    <w:p w14:paraId="31F135F4"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NPER is the total number of stress periods;</w:t>
      </w:r>
    </w:p>
    <w:p w14:paraId="0DAF9A06" w14:textId="77777777" w:rsidR="001D37D3" w:rsidRPr="0041308C"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NCOMP is the total number of chemical species included in the current simulation. For single-species simulation, set</w:t>
      </w:r>
      <w:r>
        <w:rPr>
          <w:sz w:val="22"/>
          <w:szCs w:val="22"/>
        </w:rPr>
        <w:t xml:space="preserve"> </w:t>
      </w:r>
      <w:r w:rsidRPr="0041308C">
        <w:rPr>
          <w:sz w:val="22"/>
          <w:szCs w:val="22"/>
        </w:rPr>
        <w:t>NCOMP = 1;</w:t>
      </w:r>
    </w:p>
    <w:p w14:paraId="24B49D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1308C">
        <w:rPr>
          <w:sz w:val="22"/>
          <w:szCs w:val="22"/>
        </w:rPr>
        <w:t>MCOMP is the total number of “mobile” species. MCOMP must be equal to or less than NCOMP. For single-species simulation, set MCOMP=1.</w:t>
      </w:r>
      <w:r>
        <w:rPr>
          <w:sz w:val="22"/>
          <w:szCs w:val="22"/>
        </w:rPr>
        <w:t xml:space="preserve"> </w:t>
      </w:r>
    </w:p>
    <w:p w14:paraId="400A9EED" w14:textId="11D511A8" w:rsidR="001D37D3" w:rsidRDefault="001D37D3" w:rsidP="001D37D3">
      <w:pPr>
        <w:autoSpaceDE w:val="0"/>
        <w:autoSpaceDN w:val="0"/>
        <w:adjustRightInd w:val="0"/>
        <w:spacing w:after="0" w:line="240" w:lineRule="auto"/>
        <w:ind w:left="2160"/>
        <w:rPr>
          <w:sz w:val="22"/>
          <w:szCs w:val="22"/>
        </w:rPr>
      </w:pPr>
      <w:r w:rsidRPr="0041308C">
        <w:rPr>
          <w:sz w:val="22"/>
          <w:szCs w:val="22"/>
        </w:rPr>
        <w:t>Note that “mobile species” are involved in both transport and</w:t>
      </w:r>
      <w:r>
        <w:rPr>
          <w:sz w:val="22"/>
          <w:szCs w:val="22"/>
        </w:rPr>
        <w:t xml:space="preserve"> </w:t>
      </w:r>
      <w:r w:rsidRPr="0041308C">
        <w:rPr>
          <w:sz w:val="22"/>
          <w:szCs w:val="22"/>
        </w:rPr>
        <w:t>reaction while “immobile” species equal to NCOMPMCOMP</w:t>
      </w:r>
      <w:r>
        <w:rPr>
          <w:sz w:val="22"/>
          <w:szCs w:val="22"/>
        </w:rPr>
        <w:t xml:space="preserve"> </w:t>
      </w:r>
      <w:r w:rsidRPr="0041308C">
        <w:rPr>
          <w:sz w:val="22"/>
          <w:szCs w:val="22"/>
        </w:rPr>
        <w:t>are involved in reaction only. Also, for each</w:t>
      </w:r>
      <w:r>
        <w:rPr>
          <w:sz w:val="22"/>
          <w:szCs w:val="22"/>
        </w:rPr>
        <w:t xml:space="preserve"> </w:t>
      </w:r>
      <w:r w:rsidRPr="0041308C">
        <w:rPr>
          <w:sz w:val="22"/>
          <w:szCs w:val="22"/>
        </w:rPr>
        <w:t>species included in NCOMP, MT3DMS automatically tracks</w:t>
      </w:r>
      <w:r>
        <w:rPr>
          <w:sz w:val="22"/>
          <w:szCs w:val="22"/>
        </w:rPr>
        <w:t xml:space="preserve"> </w:t>
      </w:r>
      <w:r w:rsidRPr="0041308C">
        <w:rPr>
          <w:sz w:val="22"/>
          <w:szCs w:val="22"/>
        </w:rPr>
        <w:t xml:space="preserve">a </w:t>
      </w:r>
      <w:proofErr w:type="spellStart"/>
      <w:r w:rsidRPr="0041308C">
        <w:rPr>
          <w:sz w:val="22"/>
          <w:szCs w:val="22"/>
        </w:rPr>
        <w:t>sorbed</w:t>
      </w:r>
      <w:proofErr w:type="spellEnd"/>
      <w:r w:rsidRPr="0041308C">
        <w:rPr>
          <w:sz w:val="22"/>
          <w:szCs w:val="22"/>
        </w:rPr>
        <w:t xml:space="preserve"> or immobile counterpart if a sorption isotherm or</w:t>
      </w:r>
      <w:r>
        <w:rPr>
          <w:sz w:val="22"/>
          <w:szCs w:val="22"/>
        </w:rPr>
        <w:t xml:space="preserve"> </w:t>
      </w:r>
      <w:r w:rsidRPr="0041308C">
        <w:rPr>
          <w:sz w:val="22"/>
          <w:szCs w:val="22"/>
        </w:rPr>
        <w:t>dual-domain mass transfer is specified through the Chemical</w:t>
      </w:r>
      <w:r>
        <w:rPr>
          <w:sz w:val="22"/>
          <w:szCs w:val="22"/>
        </w:rPr>
        <w:t xml:space="preserve"> </w:t>
      </w:r>
      <w:r w:rsidRPr="0041308C">
        <w:rPr>
          <w:sz w:val="22"/>
          <w:szCs w:val="22"/>
        </w:rPr>
        <w:t>Reaction Package. Thus, there is no need to define separate “immobile” species to simulate sorption or a dual-domain</w:t>
      </w:r>
      <w:r>
        <w:rPr>
          <w:sz w:val="22"/>
          <w:szCs w:val="22"/>
        </w:rPr>
        <w:t xml:space="preserve"> </w:t>
      </w:r>
      <w:r w:rsidRPr="0041308C">
        <w:rPr>
          <w:sz w:val="22"/>
          <w:szCs w:val="22"/>
        </w:rPr>
        <w:t>system. The ability to define separate immobile species is</w:t>
      </w:r>
      <w:r>
        <w:rPr>
          <w:sz w:val="22"/>
          <w:szCs w:val="22"/>
        </w:rPr>
        <w:t xml:space="preserve"> </w:t>
      </w:r>
      <w:r w:rsidRPr="0041308C">
        <w:rPr>
          <w:sz w:val="22"/>
          <w:szCs w:val="22"/>
        </w:rPr>
        <w:t>only intended for using MT3DMS with add-on reaction</w:t>
      </w:r>
      <w:r>
        <w:rPr>
          <w:sz w:val="22"/>
          <w:szCs w:val="22"/>
        </w:rPr>
        <w:t xml:space="preserve"> </w:t>
      </w:r>
      <w:r w:rsidRPr="0041308C">
        <w:rPr>
          <w:sz w:val="22"/>
          <w:szCs w:val="22"/>
        </w:rPr>
        <w:t>packages.</w:t>
      </w:r>
    </w:p>
    <w:p w14:paraId="539871D2" w14:textId="77777777" w:rsidR="001D3688" w:rsidRPr="001D3688" w:rsidRDefault="001D3688" w:rsidP="00BE212F">
      <w:pPr>
        <w:autoSpaceDE w:val="0"/>
        <w:autoSpaceDN w:val="0"/>
        <w:adjustRightInd w:val="0"/>
        <w:spacing w:after="0" w:line="240" w:lineRule="auto"/>
        <w:rPr>
          <w:sz w:val="22"/>
          <w:szCs w:val="22"/>
        </w:rPr>
      </w:pPr>
    </w:p>
    <w:p w14:paraId="2B0CA458" w14:textId="77777777" w:rsidR="001D37D3" w:rsidRDefault="001D37D3" w:rsidP="001D37D3">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Pr="00BE212F">
        <w:rPr>
          <w:sz w:val="22"/>
          <w:szCs w:val="22"/>
        </w:rPr>
        <w:t>TUNIT, LUNIT, MUNIT</w:t>
      </w:r>
    </w:p>
    <w:p w14:paraId="1F099E0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3A4</w:t>
      </w:r>
    </w:p>
    <w:p w14:paraId="4F007F7C"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TUNIT is the name of unit for time, such as DAY or HOUR;</w:t>
      </w:r>
    </w:p>
    <w:p w14:paraId="61278512"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LUNIT is the name of unit for length, such as FT or M;</w:t>
      </w:r>
    </w:p>
    <w:p w14:paraId="4428F940" w14:textId="77777777" w:rsidR="001D37D3" w:rsidRPr="00382255" w:rsidRDefault="001D37D3" w:rsidP="001D37D3">
      <w:pPr>
        <w:numPr>
          <w:ilvl w:val="0"/>
          <w:numId w:val="1"/>
        </w:numPr>
        <w:autoSpaceDE w:val="0"/>
        <w:autoSpaceDN w:val="0"/>
        <w:adjustRightInd w:val="0"/>
        <w:spacing w:after="0" w:line="240" w:lineRule="auto"/>
        <w:ind w:left="2160" w:hanging="270"/>
        <w:rPr>
          <w:sz w:val="22"/>
          <w:szCs w:val="22"/>
        </w:rPr>
      </w:pPr>
      <w:r w:rsidRPr="00382255">
        <w:rPr>
          <w:sz w:val="22"/>
          <w:szCs w:val="22"/>
        </w:rPr>
        <w:t>MUNIT is the name of unit for mass, such as LB or KG.</w:t>
      </w:r>
    </w:p>
    <w:p w14:paraId="72EEF3CC" w14:textId="77777777" w:rsidR="001D37D3" w:rsidRPr="0041308C" w:rsidRDefault="001D37D3" w:rsidP="001D37D3">
      <w:pPr>
        <w:autoSpaceDE w:val="0"/>
        <w:autoSpaceDN w:val="0"/>
        <w:adjustRightInd w:val="0"/>
        <w:spacing w:after="0" w:line="240" w:lineRule="auto"/>
        <w:ind w:left="2160"/>
        <w:rPr>
          <w:sz w:val="22"/>
          <w:szCs w:val="22"/>
        </w:rPr>
      </w:pPr>
      <w:r w:rsidRPr="00382255">
        <w:rPr>
          <w:sz w:val="22"/>
          <w:szCs w:val="22"/>
        </w:rPr>
        <w:t>Note that these names are used for identification purposes</w:t>
      </w:r>
      <w:r>
        <w:rPr>
          <w:sz w:val="22"/>
          <w:szCs w:val="22"/>
        </w:rPr>
        <w:t xml:space="preserve"> </w:t>
      </w:r>
      <w:r w:rsidRPr="00382255">
        <w:rPr>
          <w:sz w:val="22"/>
          <w:szCs w:val="22"/>
        </w:rPr>
        <w:t>only and do not affect the model outcome.</w:t>
      </w:r>
    </w:p>
    <w:p w14:paraId="540BDA5C" w14:textId="77777777" w:rsidR="001D37D3" w:rsidRDefault="001D37D3" w:rsidP="001D37D3">
      <w:pPr>
        <w:spacing w:after="0" w:line="240" w:lineRule="auto"/>
      </w:pPr>
    </w:p>
    <w:p w14:paraId="65C4E1FF" w14:textId="77777777" w:rsidR="001D37D3" w:rsidRDefault="001D37D3" w:rsidP="001D37D3">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TRNOP(10)</w:t>
      </w:r>
    </w:p>
    <w:p w14:paraId="3591C6E5" w14:textId="6E3C05B7" w:rsidR="001D37D3" w:rsidRDefault="001D37D3" w:rsidP="00BE212F">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t xml:space="preserve">(ADV DSP SSM RCT GCG XXX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Pr>
          <w:rFonts w:eastAsiaTheme="minorHAnsi"/>
          <w:sz w:val="22"/>
          <w:szCs w:val="22"/>
        </w:rPr>
        <w:t xml:space="preserve"> </w:t>
      </w:r>
      <w:proofErr w:type="spellStart"/>
      <w:r>
        <w:rPr>
          <w:rFonts w:eastAsiaTheme="minorHAnsi"/>
          <w:sz w:val="22"/>
          <w:szCs w:val="22"/>
        </w:rPr>
        <w:t>XXX</w:t>
      </w:r>
      <w:proofErr w:type="spellEnd"/>
      <w:r w:rsidR="00D35F7C">
        <w:rPr>
          <w:rFonts w:eastAsiaTheme="minorHAnsi"/>
          <w:sz w:val="22"/>
          <w:szCs w:val="22"/>
        </w:rPr>
        <w:t xml:space="preserve"> </w:t>
      </w:r>
      <w:r>
        <w:rPr>
          <w:rFonts w:eastAsiaTheme="minorHAnsi"/>
          <w:sz w:val="22"/>
          <w:szCs w:val="22"/>
        </w:rPr>
        <w:t>XXX)</w:t>
      </w:r>
    </w:p>
    <w:p w14:paraId="3488006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10L2</w:t>
      </w:r>
    </w:p>
    <w:p w14:paraId="47361A2D" w14:textId="5000C5E9" w:rsidR="00D35F7C" w:rsidRPr="00BE212F" w:rsidRDefault="00D35F7C" w:rsidP="00BE212F">
      <w:pPr>
        <w:numPr>
          <w:ilvl w:val="0"/>
          <w:numId w:val="51"/>
        </w:numPr>
        <w:autoSpaceDE w:val="0"/>
        <w:autoSpaceDN w:val="0"/>
        <w:adjustRightInd w:val="0"/>
        <w:spacing w:after="0" w:line="240" w:lineRule="auto"/>
        <w:rPr>
          <w:sz w:val="22"/>
          <w:szCs w:val="22"/>
        </w:rPr>
      </w:pPr>
      <w:r>
        <w:rPr>
          <w:sz w:val="22"/>
          <w:szCs w:val="22"/>
        </w:rPr>
        <w:t>This input is not used by MT3D-USGS but is required for backward compatibility with MT3DMS.</w:t>
      </w:r>
    </w:p>
    <w:p w14:paraId="2BA50621" w14:textId="77777777" w:rsidR="001D37D3" w:rsidRDefault="001D37D3" w:rsidP="001D37D3">
      <w:pPr>
        <w:spacing w:after="0" w:line="240" w:lineRule="auto"/>
      </w:pPr>
    </w:p>
    <w:p w14:paraId="74E8E60B"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LAYCON(NLAY)</w:t>
      </w:r>
    </w:p>
    <w:p w14:paraId="25CE2DD5"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40I2</w:t>
      </w:r>
    </w:p>
    <w:p w14:paraId="71C1055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7777C7">
        <w:rPr>
          <w:sz w:val="22"/>
          <w:szCs w:val="22"/>
        </w:rPr>
        <w:t>LAYCON is a 1-D integer array indicating the type of model layers. Each value in the array corresponds to one model layer. Enter LAYCON in as many lines as necessary if</w:t>
      </w:r>
      <w:r>
        <w:rPr>
          <w:sz w:val="22"/>
          <w:szCs w:val="22"/>
        </w:rPr>
        <w:t xml:space="preserve"> </w:t>
      </w:r>
      <w:r w:rsidRPr="007777C7">
        <w:rPr>
          <w:sz w:val="22"/>
          <w:szCs w:val="22"/>
        </w:rPr>
        <w:t>NLAY &gt; 40.</w:t>
      </w:r>
    </w:p>
    <w:p w14:paraId="14F6C6F4" w14:textId="77777777" w:rsidR="001D37D3" w:rsidRDefault="001D37D3" w:rsidP="001D37D3">
      <w:pPr>
        <w:autoSpaceDE w:val="0"/>
        <w:autoSpaceDN w:val="0"/>
        <w:adjustRightInd w:val="0"/>
        <w:spacing w:after="0" w:line="240" w:lineRule="auto"/>
        <w:ind w:left="1440" w:firstLine="720"/>
        <w:rPr>
          <w:sz w:val="22"/>
          <w:szCs w:val="22"/>
        </w:rPr>
      </w:pPr>
    </w:p>
    <w:p w14:paraId="5A3B4B4A"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LAYCON = 0, the model layer is confined. The layer thickness DZ to be entered in a subsequent record will be used as the </w:t>
      </w:r>
      <w:r>
        <w:rPr>
          <w:rFonts w:eastAsiaTheme="minorHAnsi"/>
          <w:i/>
          <w:iCs/>
          <w:sz w:val="22"/>
          <w:szCs w:val="22"/>
        </w:rPr>
        <w:t xml:space="preserve">saturated thickness </w:t>
      </w:r>
      <w:r>
        <w:rPr>
          <w:rFonts w:eastAsiaTheme="minorHAnsi"/>
          <w:sz w:val="22"/>
          <w:szCs w:val="22"/>
        </w:rPr>
        <w:t xml:space="preserve">of the layer. </w:t>
      </w:r>
    </w:p>
    <w:p w14:paraId="2FC44F1E" w14:textId="77777777" w:rsidR="001D37D3" w:rsidRDefault="001D37D3" w:rsidP="001D37D3">
      <w:pPr>
        <w:autoSpaceDE w:val="0"/>
        <w:autoSpaceDN w:val="0"/>
        <w:adjustRightInd w:val="0"/>
        <w:spacing w:after="0" w:line="240" w:lineRule="auto"/>
        <w:ind w:left="2160"/>
        <w:rPr>
          <w:rFonts w:eastAsiaTheme="minorHAnsi"/>
          <w:sz w:val="22"/>
          <w:szCs w:val="22"/>
        </w:rPr>
      </w:pPr>
    </w:p>
    <w:p w14:paraId="191C07B2" w14:textId="77777777" w:rsidR="001D37D3" w:rsidRPr="007777C7" w:rsidRDefault="001D37D3" w:rsidP="001D37D3">
      <w:pPr>
        <w:autoSpaceDE w:val="0"/>
        <w:autoSpaceDN w:val="0"/>
        <w:adjustRightInd w:val="0"/>
        <w:spacing w:after="0" w:line="240" w:lineRule="auto"/>
        <w:ind w:left="2160"/>
        <w:rPr>
          <w:sz w:val="22"/>
          <w:szCs w:val="22"/>
        </w:rPr>
      </w:pPr>
      <w:r>
        <w:rPr>
          <w:rFonts w:eastAsiaTheme="minorHAnsi"/>
          <w:sz w:val="22"/>
          <w:szCs w:val="22"/>
        </w:rPr>
        <w:lastRenderedPageBreak/>
        <w:t>LAYCON ≠ 0, the model layer is either unconfined or convertible between confined and unconfined. The saturated thickness, as calculated by the flow model and saved in the flow-transport link file, will be read and used by the transport model. (Note that this type corresponds to the LAYCON values of 1, 2, and 3 of MODFLOW; however, there is no need to distinguish between these layer types in the transport simulation.)</w:t>
      </w:r>
    </w:p>
    <w:p w14:paraId="635FEA50" w14:textId="77777777" w:rsidR="001D37D3" w:rsidRDefault="001D37D3" w:rsidP="001D37D3">
      <w:pPr>
        <w:spacing w:after="0" w:line="240" w:lineRule="auto"/>
      </w:pPr>
    </w:p>
    <w:p w14:paraId="71ACF72B" w14:textId="77777777" w:rsidR="001D37D3" w:rsidRDefault="001D37D3" w:rsidP="001D37D3">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Pr>
          <w:rFonts w:eastAsiaTheme="minorHAnsi"/>
          <w:sz w:val="22"/>
          <w:szCs w:val="22"/>
        </w:rPr>
        <w:t>DELR(NCOL)</w:t>
      </w:r>
    </w:p>
    <w:p w14:paraId="1393335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125813A" w14:textId="48B54FA4" w:rsidR="001D37D3" w:rsidRPr="00C53811"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DELR is a 1-D real array representing the cell width along rows (</w:t>
      </w:r>
      <w:proofErr w:type="spellStart"/>
      <w:r>
        <w:rPr>
          <w:sz w:val="22"/>
          <w:szCs w:val="22"/>
        </w:rPr>
        <w:t>Δ</w:t>
      </w:r>
      <w:r w:rsidRPr="00C53811">
        <w:rPr>
          <w:sz w:val="22"/>
          <w:szCs w:val="22"/>
        </w:rPr>
        <w:t>x</w:t>
      </w:r>
      <w:proofErr w:type="spellEnd"/>
      <w:r w:rsidRPr="00C53811">
        <w:rPr>
          <w:sz w:val="22"/>
          <w:szCs w:val="22"/>
        </w:rPr>
        <w:t>) in the direction of increasing column indices (j).</w:t>
      </w:r>
      <w:r>
        <w:rPr>
          <w:sz w:val="22"/>
          <w:szCs w:val="22"/>
        </w:rPr>
        <w:t xml:space="preserve"> </w:t>
      </w:r>
      <w:r w:rsidRPr="00C53811">
        <w:rPr>
          <w:sz w:val="22"/>
          <w:szCs w:val="22"/>
        </w:rPr>
        <w:t>Specify one value for each column of the grid</w:t>
      </w:r>
    </w:p>
    <w:p w14:paraId="66DB41C5" w14:textId="77777777" w:rsidR="001D37D3" w:rsidRDefault="001D37D3" w:rsidP="001D37D3">
      <w:pPr>
        <w:spacing w:after="0" w:line="240" w:lineRule="auto"/>
      </w:pPr>
    </w:p>
    <w:p w14:paraId="04770926" w14:textId="100252F5" w:rsidR="001D37D3" w:rsidRDefault="001D37D3" w:rsidP="001D37D3">
      <w:pPr>
        <w:autoSpaceDE w:val="0"/>
        <w:autoSpaceDN w:val="0"/>
        <w:adjustRightInd w:val="0"/>
        <w:spacing w:after="0" w:line="240" w:lineRule="auto"/>
        <w:rPr>
          <w:sz w:val="22"/>
          <w:szCs w:val="22"/>
        </w:rPr>
      </w:pPr>
      <w:r>
        <w:rPr>
          <w:sz w:val="22"/>
          <w:szCs w:val="22"/>
        </w:rPr>
        <w:t xml:space="preserve">8 </w:t>
      </w:r>
      <w:r>
        <w:rPr>
          <w:sz w:val="22"/>
          <w:szCs w:val="22"/>
        </w:rPr>
        <w:tab/>
        <w:t xml:space="preserve">Record: </w:t>
      </w:r>
      <w:r>
        <w:rPr>
          <w:sz w:val="22"/>
          <w:szCs w:val="22"/>
        </w:rPr>
        <w:tab/>
      </w:r>
      <w:r>
        <w:rPr>
          <w:rFonts w:eastAsiaTheme="minorHAnsi"/>
          <w:sz w:val="22"/>
          <w:szCs w:val="22"/>
        </w:rPr>
        <w:t>DELC(N</w:t>
      </w:r>
      <w:r w:rsidR="00EC3D69">
        <w:rPr>
          <w:rFonts w:eastAsiaTheme="minorHAnsi"/>
          <w:sz w:val="22"/>
          <w:szCs w:val="22"/>
        </w:rPr>
        <w:t>ROW</w:t>
      </w:r>
      <w:r>
        <w:rPr>
          <w:rFonts w:eastAsiaTheme="minorHAnsi"/>
          <w:sz w:val="22"/>
          <w:szCs w:val="22"/>
        </w:rPr>
        <w:t>)</w:t>
      </w:r>
    </w:p>
    <w:p w14:paraId="65A69D7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3F3D3F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53811">
        <w:rPr>
          <w:sz w:val="22"/>
          <w:szCs w:val="22"/>
        </w:rPr>
        <w:t>DELC is a 1-D real array representing the cell width along columns (</w:t>
      </w:r>
      <w:proofErr w:type="spellStart"/>
      <w:r>
        <w:rPr>
          <w:sz w:val="22"/>
          <w:szCs w:val="22"/>
        </w:rPr>
        <w:t>Δ</w:t>
      </w:r>
      <w:r w:rsidRPr="00C53811">
        <w:rPr>
          <w:sz w:val="22"/>
          <w:szCs w:val="22"/>
        </w:rPr>
        <w:t>y</w:t>
      </w:r>
      <w:proofErr w:type="spellEnd"/>
      <w:r w:rsidRPr="00C53811">
        <w:rPr>
          <w:sz w:val="22"/>
          <w:szCs w:val="22"/>
        </w:rPr>
        <w:t>) in the direction of increasing row indices (</w:t>
      </w:r>
      <w:proofErr w:type="spellStart"/>
      <w:r w:rsidRPr="00C53811">
        <w:rPr>
          <w:sz w:val="22"/>
          <w:szCs w:val="22"/>
        </w:rPr>
        <w:t>i</w:t>
      </w:r>
      <w:proofErr w:type="spellEnd"/>
      <w:r w:rsidRPr="00C53811">
        <w:rPr>
          <w:sz w:val="22"/>
          <w:szCs w:val="22"/>
        </w:rPr>
        <w:t>).</w:t>
      </w:r>
      <w:r>
        <w:rPr>
          <w:sz w:val="22"/>
          <w:szCs w:val="22"/>
        </w:rPr>
        <w:t xml:space="preserve"> </w:t>
      </w:r>
      <w:r w:rsidRPr="00C53811">
        <w:rPr>
          <w:sz w:val="22"/>
          <w:szCs w:val="22"/>
        </w:rPr>
        <w:t>Specify one value for each row of the grid.</w:t>
      </w:r>
    </w:p>
    <w:p w14:paraId="7C16AC19" w14:textId="77777777" w:rsidR="001D37D3" w:rsidRDefault="001D37D3" w:rsidP="001D37D3">
      <w:pPr>
        <w:autoSpaceDE w:val="0"/>
        <w:autoSpaceDN w:val="0"/>
        <w:adjustRightInd w:val="0"/>
        <w:spacing w:after="0" w:line="240" w:lineRule="auto"/>
        <w:rPr>
          <w:sz w:val="22"/>
          <w:szCs w:val="22"/>
        </w:rPr>
      </w:pPr>
    </w:p>
    <w:p w14:paraId="0CD53C56" w14:textId="77777777" w:rsidR="001D37D3" w:rsidRDefault="001D37D3" w:rsidP="001D37D3">
      <w:pPr>
        <w:autoSpaceDE w:val="0"/>
        <w:autoSpaceDN w:val="0"/>
        <w:adjustRightInd w:val="0"/>
        <w:spacing w:after="0" w:line="240" w:lineRule="auto"/>
        <w:rPr>
          <w:sz w:val="22"/>
          <w:szCs w:val="22"/>
        </w:rPr>
      </w:pPr>
      <w:r>
        <w:rPr>
          <w:sz w:val="22"/>
          <w:szCs w:val="22"/>
        </w:rPr>
        <w:t xml:space="preserve">9 </w:t>
      </w:r>
      <w:r>
        <w:rPr>
          <w:sz w:val="22"/>
          <w:szCs w:val="22"/>
        </w:rPr>
        <w:tab/>
        <w:t xml:space="preserve">Record: </w:t>
      </w:r>
      <w:r>
        <w:rPr>
          <w:sz w:val="22"/>
          <w:szCs w:val="22"/>
        </w:rPr>
        <w:tab/>
      </w:r>
      <w:r>
        <w:rPr>
          <w:rFonts w:eastAsiaTheme="minorHAnsi"/>
          <w:sz w:val="22"/>
          <w:szCs w:val="22"/>
        </w:rPr>
        <w:t>HTOP(NCOL,NROW)</w:t>
      </w:r>
    </w:p>
    <w:p w14:paraId="6B786F7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658A889" w14:textId="77777777" w:rsidR="001D37D3" w:rsidRPr="0068551F" w:rsidRDefault="001D37D3" w:rsidP="001D37D3">
      <w:pPr>
        <w:numPr>
          <w:ilvl w:val="0"/>
          <w:numId w:val="1"/>
        </w:numPr>
        <w:autoSpaceDE w:val="0"/>
        <w:autoSpaceDN w:val="0"/>
        <w:adjustRightInd w:val="0"/>
        <w:spacing w:after="0" w:line="240" w:lineRule="auto"/>
        <w:ind w:left="2160" w:hanging="270"/>
        <w:rPr>
          <w:sz w:val="22"/>
          <w:szCs w:val="22"/>
        </w:rPr>
      </w:pPr>
      <w:r w:rsidRPr="0068551F">
        <w:rPr>
          <w:sz w:val="22"/>
          <w:szCs w:val="22"/>
        </w:rPr>
        <w:t>HTOP is a 2-D array defining the top elevation of all cells in the first (top) model layer, relative to the same datum as the</w:t>
      </w:r>
      <w:r>
        <w:rPr>
          <w:sz w:val="22"/>
          <w:szCs w:val="22"/>
        </w:rPr>
        <w:t xml:space="preserve"> </w:t>
      </w:r>
      <w:r w:rsidRPr="0068551F">
        <w:rPr>
          <w:sz w:val="22"/>
          <w:szCs w:val="22"/>
        </w:rPr>
        <w:t>hydraulic heads.</w:t>
      </w:r>
      <w:r>
        <w:rPr>
          <w:sz w:val="22"/>
          <w:szCs w:val="22"/>
        </w:rPr>
        <w:t xml:space="preserve"> For more details refer to the original </w:t>
      </w:r>
      <w:r w:rsidRPr="00805A6C">
        <w:rPr>
          <w:sz w:val="22"/>
          <w:szCs w:val="22"/>
        </w:rPr>
        <w:t>MT3DMS</w:t>
      </w:r>
      <w:r>
        <w:rPr>
          <w:sz w:val="22"/>
          <w:szCs w:val="22"/>
        </w:rPr>
        <w:t xml:space="preserve"> User’s Manual (</w:t>
      </w:r>
      <w:r>
        <w:t>Zheng and Wang, 1999</w:t>
      </w:r>
      <w:r>
        <w:rPr>
          <w:sz w:val="22"/>
          <w:szCs w:val="22"/>
        </w:rPr>
        <w:t>).</w:t>
      </w:r>
    </w:p>
    <w:p w14:paraId="124638C2" w14:textId="77777777" w:rsidR="001D37D3" w:rsidRDefault="001D37D3" w:rsidP="001D37D3">
      <w:pPr>
        <w:spacing w:after="0" w:line="240" w:lineRule="auto"/>
      </w:pPr>
    </w:p>
    <w:p w14:paraId="2AFC2BAA" w14:textId="77777777" w:rsidR="001D37D3" w:rsidRDefault="001D37D3" w:rsidP="001D37D3">
      <w:pPr>
        <w:autoSpaceDE w:val="0"/>
        <w:autoSpaceDN w:val="0"/>
        <w:adjustRightInd w:val="0"/>
        <w:spacing w:after="0" w:line="240" w:lineRule="auto"/>
        <w:rPr>
          <w:sz w:val="22"/>
          <w:szCs w:val="22"/>
        </w:rPr>
      </w:pPr>
      <w:r>
        <w:rPr>
          <w:sz w:val="22"/>
          <w:szCs w:val="22"/>
        </w:rPr>
        <w:t xml:space="preserve">10 </w:t>
      </w:r>
      <w:r>
        <w:rPr>
          <w:sz w:val="22"/>
          <w:szCs w:val="22"/>
        </w:rPr>
        <w:tab/>
        <w:t xml:space="preserve">Record: </w:t>
      </w:r>
      <w:r>
        <w:rPr>
          <w:sz w:val="22"/>
          <w:szCs w:val="22"/>
        </w:rPr>
        <w:tab/>
      </w:r>
      <w:r>
        <w:rPr>
          <w:rFonts w:eastAsiaTheme="minorHAnsi"/>
          <w:sz w:val="22"/>
          <w:szCs w:val="22"/>
        </w:rPr>
        <w:t>DZ(NCOL,NROW) (one array for each layer in the grid)</w:t>
      </w:r>
    </w:p>
    <w:p w14:paraId="2723F3A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946E772" w14:textId="77777777" w:rsidR="001D37D3" w:rsidRPr="00114F24" w:rsidRDefault="001D37D3" w:rsidP="001D37D3">
      <w:pPr>
        <w:numPr>
          <w:ilvl w:val="0"/>
          <w:numId w:val="1"/>
        </w:numPr>
        <w:autoSpaceDE w:val="0"/>
        <w:autoSpaceDN w:val="0"/>
        <w:adjustRightInd w:val="0"/>
        <w:spacing w:after="0" w:line="240" w:lineRule="auto"/>
        <w:ind w:left="2160" w:hanging="270"/>
        <w:rPr>
          <w:sz w:val="22"/>
          <w:szCs w:val="22"/>
        </w:rPr>
      </w:pPr>
      <w:r w:rsidRPr="00114F24">
        <w:rPr>
          <w:sz w:val="22"/>
          <w:szCs w:val="22"/>
        </w:rPr>
        <w:t>DZ is the thickness of all cells in each model layer. DZ is a 3-D array. The input to 3-D arrays is handled as a series of 2-D arrays with one array for each layer, entered in the sequence of layer 1, 2, ..., NLAY.</w:t>
      </w:r>
      <w:r>
        <w:rPr>
          <w:sz w:val="22"/>
          <w:szCs w:val="22"/>
        </w:rPr>
        <w:t xml:space="preserve"> </w:t>
      </w:r>
      <w:r w:rsidRPr="00114F24">
        <w:rPr>
          <w:sz w:val="22"/>
          <w:szCs w:val="22"/>
        </w:rPr>
        <w:t xml:space="preserve">For more details refer to the original </w:t>
      </w:r>
      <w:r w:rsidRPr="00805A6C">
        <w:rPr>
          <w:sz w:val="22"/>
          <w:szCs w:val="22"/>
        </w:rPr>
        <w:t>MT3DMS</w:t>
      </w:r>
      <w:r w:rsidRPr="00114F24">
        <w:rPr>
          <w:sz w:val="22"/>
          <w:szCs w:val="22"/>
        </w:rPr>
        <w:t xml:space="preserve"> User’s Manual (</w:t>
      </w:r>
      <w:r>
        <w:t>Zheng and Wang, 1999</w:t>
      </w:r>
      <w:r w:rsidRPr="00114F24">
        <w:rPr>
          <w:sz w:val="22"/>
          <w:szCs w:val="22"/>
        </w:rPr>
        <w:t>).</w:t>
      </w:r>
    </w:p>
    <w:p w14:paraId="2029C679" w14:textId="77777777" w:rsidR="001D37D3" w:rsidRDefault="001D37D3" w:rsidP="001D37D3">
      <w:pPr>
        <w:spacing w:after="0" w:line="240" w:lineRule="auto"/>
      </w:pPr>
    </w:p>
    <w:p w14:paraId="7DAFE36C" w14:textId="77777777" w:rsidR="001D37D3" w:rsidRDefault="001D37D3" w:rsidP="001D37D3">
      <w:pPr>
        <w:autoSpaceDE w:val="0"/>
        <w:autoSpaceDN w:val="0"/>
        <w:adjustRightInd w:val="0"/>
        <w:spacing w:after="0" w:line="240" w:lineRule="auto"/>
        <w:rPr>
          <w:sz w:val="22"/>
          <w:szCs w:val="22"/>
        </w:rPr>
      </w:pPr>
      <w:r>
        <w:rPr>
          <w:sz w:val="22"/>
          <w:szCs w:val="22"/>
        </w:rPr>
        <w:t xml:space="preserve">11 </w:t>
      </w:r>
      <w:r>
        <w:rPr>
          <w:sz w:val="22"/>
          <w:szCs w:val="22"/>
        </w:rPr>
        <w:tab/>
        <w:t xml:space="preserve">Record: </w:t>
      </w:r>
      <w:r>
        <w:rPr>
          <w:sz w:val="22"/>
          <w:szCs w:val="22"/>
        </w:rPr>
        <w:tab/>
      </w:r>
      <w:r>
        <w:rPr>
          <w:rFonts w:eastAsiaTheme="minorHAnsi"/>
          <w:sz w:val="22"/>
          <w:szCs w:val="22"/>
        </w:rPr>
        <w:t>PRSITY(NCOL,NROW) (one array for each layer)</w:t>
      </w:r>
    </w:p>
    <w:p w14:paraId="5FB4B3C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3261916A" w14:textId="77777777" w:rsidR="001D37D3" w:rsidRPr="00D128FE" w:rsidRDefault="001D37D3" w:rsidP="001D37D3">
      <w:pPr>
        <w:numPr>
          <w:ilvl w:val="0"/>
          <w:numId w:val="1"/>
        </w:numPr>
        <w:autoSpaceDE w:val="0"/>
        <w:autoSpaceDN w:val="0"/>
        <w:adjustRightInd w:val="0"/>
        <w:spacing w:after="0" w:line="240" w:lineRule="auto"/>
        <w:ind w:left="2160" w:hanging="270"/>
        <w:rPr>
          <w:sz w:val="22"/>
          <w:szCs w:val="22"/>
        </w:rPr>
      </w:pPr>
      <w:r w:rsidRPr="00D128FE">
        <w:rPr>
          <w:sz w:val="22"/>
          <w:szCs w:val="22"/>
        </w:rPr>
        <w:t>PRSITY is the “effective” porosity of the porous medium in a single porosity system (see discussions in Chapter 2). Note that if a dual-porosity system is simulated, PRSITY should be specified as the “mobile” porosity (i.e., the ratio of interconnected pore spaces filled with mobile waters over the bulk volume of the porous medium); the “immobile”</w:t>
      </w:r>
      <w:r>
        <w:rPr>
          <w:sz w:val="22"/>
          <w:szCs w:val="22"/>
        </w:rPr>
        <w:t xml:space="preserve"> </w:t>
      </w:r>
      <w:r w:rsidRPr="00D128FE">
        <w:rPr>
          <w:sz w:val="22"/>
          <w:szCs w:val="22"/>
        </w:rPr>
        <w:t>porosity is defined through the Chemical Reaction Package.</w:t>
      </w:r>
    </w:p>
    <w:p w14:paraId="64146B38" w14:textId="77777777" w:rsidR="001D37D3" w:rsidRDefault="001D37D3" w:rsidP="001D37D3">
      <w:pPr>
        <w:spacing w:after="0" w:line="240" w:lineRule="auto"/>
      </w:pPr>
    </w:p>
    <w:p w14:paraId="7E6229C4" w14:textId="77777777" w:rsidR="001D37D3" w:rsidRDefault="001D37D3" w:rsidP="001D37D3">
      <w:pPr>
        <w:autoSpaceDE w:val="0"/>
        <w:autoSpaceDN w:val="0"/>
        <w:adjustRightInd w:val="0"/>
        <w:spacing w:after="0" w:line="240" w:lineRule="auto"/>
        <w:rPr>
          <w:sz w:val="22"/>
          <w:szCs w:val="22"/>
        </w:rPr>
      </w:pPr>
      <w:r>
        <w:rPr>
          <w:sz w:val="22"/>
          <w:szCs w:val="22"/>
        </w:rPr>
        <w:t xml:space="preserve">12 </w:t>
      </w:r>
      <w:r>
        <w:rPr>
          <w:sz w:val="22"/>
          <w:szCs w:val="22"/>
        </w:rPr>
        <w:tab/>
        <w:t xml:space="preserve">Record: </w:t>
      </w:r>
      <w:r>
        <w:rPr>
          <w:sz w:val="22"/>
          <w:szCs w:val="22"/>
        </w:rPr>
        <w:tab/>
      </w:r>
      <w:r>
        <w:rPr>
          <w:rFonts w:eastAsiaTheme="minorHAnsi"/>
          <w:sz w:val="22"/>
          <w:szCs w:val="22"/>
        </w:rPr>
        <w:t>ICBUND(NCOL,NROW) (one array for each layer)</w:t>
      </w:r>
    </w:p>
    <w:p w14:paraId="16E95006"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ARRAY</w:t>
      </w:r>
    </w:p>
    <w:p w14:paraId="0FAFA79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F54DF8">
        <w:rPr>
          <w:sz w:val="22"/>
          <w:szCs w:val="22"/>
        </w:rPr>
        <w:t xml:space="preserve">ICBUND is an integer array specifying the boundary condition type (inactive, constant-concentration, or active) for every model cell. For multispecies simulation, ICBUND defines the boundary condition type shared by all species. Note that different species are allowed to have </w:t>
      </w:r>
      <w:r w:rsidRPr="00F54DF8">
        <w:rPr>
          <w:sz w:val="22"/>
          <w:szCs w:val="22"/>
        </w:rPr>
        <w:lastRenderedPageBreak/>
        <w:t>different constant-concentration conditions through an option in the</w:t>
      </w:r>
      <w:r>
        <w:rPr>
          <w:sz w:val="22"/>
          <w:szCs w:val="22"/>
        </w:rPr>
        <w:t xml:space="preserve"> </w:t>
      </w:r>
      <w:r w:rsidRPr="00F54DF8">
        <w:rPr>
          <w:sz w:val="22"/>
          <w:szCs w:val="22"/>
        </w:rPr>
        <w:t>Source and Sink Mixing Package.</w:t>
      </w:r>
    </w:p>
    <w:p w14:paraId="60BBE753" w14:textId="77777777" w:rsidR="001D37D3" w:rsidRDefault="001D37D3" w:rsidP="001D37D3">
      <w:pPr>
        <w:autoSpaceDE w:val="0"/>
        <w:autoSpaceDN w:val="0"/>
        <w:adjustRightInd w:val="0"/>
        <w:spacing w:after="0" w:line="240" w:lineRule="auto"/>
        <w:ind w:left="2160"/>
        <w:rPr>
          <w:sz w:val="22"/>
          <w:szCs w:val="22"/>
        </w:rPr>
      </w:pPr>
    </w:p>
    <w:p w14:paraId="23A634D8"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 0, the cell is an inactive concentration cell for all species. Note that no-flow or “dry” cells are automatically converted into inactive concentration cells. Furthermore, active cells in terms of flow can be treated as inactive concentration cells to minimize the area needed for transport simulation, as long as the solute transport is insignificant near those cells.</w:t>
      </w:r>
    </w:p>
    <w:p w14:paraId="3A460634" w14:textId="77777777" w:rsidR="001D37D3" w:rsidRDefault="001D37D3" w:rsidP="001D37D3">
      <w:pPr>
        <w:autoSpaceDE w:val="0"/>
        <w:autoSpaceDN w:val="0"/>
        <w:adjustRightInd w:val="0"/>
        <w:spacing w:after="0" w:line="240" w:lineRule="auto"/>
        <w:ind w:left="2160"/>
        <w:rPr>
          <w:rFonts w:eastAsiaTheme="minorHAnsi"/>
          <w:sz w:val="22"/>
          <w:szCs w:val="22"/>
        </w:rPr>
      </w:pPr>
    </w:p>
    <w:p w14:paraId="2B68DA86"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If ICBUND &lt; 0, the cell is a constant-concentration cell </w:t>
      </w:r>
      <w:r>
        <w:rPr>
          <w:rFonts w:eastAsiaTheme="minorHAnsi"/>
          <w:i/>
          <w:iCs/>
          <w:sz w:val="22"/>
          <w:szCs w:val="22"/>
        </w:rPr>
        <w:t>for all species</w:t>
      </w:r>
      <w:r>
        <w:rPr>
          <w:rFonts w:eastAsiaTheme="minorHAnsi"/>
          <w:sz w:val="22"/>
          <w:szCs w:val="22"/>
        </w:rPr>
        <w:t xml:space="preserve">. The starting concentration of each species remains the same at the cell throughout the simulation. (To define different constant-concentration conditions for different species at the same cell location, refer to the Sink/Source Mixing Package.) Also note that unless explicitly defined as a constant-concentration cell, a constant-head cell in the flow model is not treated as a constant-concentration cell. </w:t>
      </w:r>
    </w:p>
    <w:p w14:paraId="70941427" w14:textId="77777777" w:rsidR="001D37D3" w:rsidRDefault="001D37D3" w:rsidP="001D37D3">
      <w:pPr>
        <w:autoSpaceDE w:val="0"/>
        <w:autoSpaceDN w:val="0"/>
        <w:adjustRightInd w:val="0"/>
        <w:spacing w:after="0" w:line="240" w:lineRule="auto"/>
        <w:ind w:left="2160"/>
        <w:rPr>
          <w:rFonts w:eastAsiaTheme="minorHAnsi"/>
          <w:sz w:val="22"/>
          <w:szCs w:val="22"/>
        </w:rPr>
      </w:pPr>
    </w:p>
    <w:p w14:paraId="7BD61553" w14:textId="77777777" w:rsidR="001D37D3" w:rsidRDefault="001D37D3" w:rsidP="001D37D3">
      <w:pPr>
        <w:autoSpaceDE w:val="0"/>
        <w:autoSpaceDN w:val="0"/>
        <w:adjustRightInd w:val="0"/>
        <w:spacing w:after="0" w:line="240" w:lineRule="auto"/>
        <w:ind w:left="2160"/>
        <w:rPr>
          <w:rFonts w:eastAsiaTheme="minorHAnsi"/>
          <w:sz w:val="22"/>
          <w:szCs w:val="22"/>
        </w:rPr>
      </w:pPr>
      <w:r>
        <w:rPr>
          <w:rFonts w:eastAsiaTheme="minorHAnsi"/>
          <w:sz w:val="22"/>
          <w:szCs w:val="22"/>
        </w:rPr>
        <w:t>If ICBUND &gt; 0, the cell is an active (variable) concentration cell where the concentration value will be calculated.</w:t>
      </w:r>
    </w:p>
    <w:p w14:paraId="5EFD066A" w14:textId="77777777" w:rsidR="001D37D3" w:rsidRDefault="001D37D3" w:rsidP="001D37D3">
      <w:pPr>
        <w:autoSpaceDE w:val="0"/>
        <w:autoSpaceDN w:val="0"/>
        <w:adjustRightInd w:val="0"/>
        <w:spacing w:after="0" w:line="240" w:lineRule="auto"/>
      </w:pPr>
    </w:p>
    <w:p w14:paraId="2BEBF4B0" w14:textId="0E6B4320" w:rsidR="001D37D3" w:rsidRDefault="001D37D3" w:rsidP="001D37D3">
      <w:pPr>
        <w:autoSpaceDE w:val="0"/>
        <w:autoSpaceDN w:val="0"/>
        <w:adjustRightInd w:val="0"/>
        <w:spacing w:after="0" w:line="240" w:lineRule="auto"/>
      </w:pPr>
      <w:r>
        <w:rPr>
          <w:rFonts w:eastAsiaTheme="minorHAnsi"/>
          <w:sz w:val="22"/>
          <w:szCs w:val="22"/>
        </w:rPr>
        <w:t xml:space="preserve">(Enter 13 for each </w:t>
      </w:r>
      <w:r w:rsidR="00EC3D69">
        <w:rPr>
          <w:rFonts w:eastAsiaTheme="minorHAnsi"/>
          <w:sz w:val="22"/>
          <w:szCs w:val="22"/>
        </w:rPr>
        <w:t xml:space="preserve">of the NCOMP </w:t>
      </w:r>
      <w:r>
        <w:rPr>
          <w:rFonts w:eastAsiaTheme="minorHAnsi"/>
          <w:sz w:val="22"/>
          <w:szCs w:val="22"/>
        </w:rPr>
        <w:t>species)</w:t>
      </w:r>
    </w:p>
    <w:p w14:paraId="1616D829" w14:textId="77777777" w:rsidR="001D37D3" w:rsidRDefault="001D37D3" w:rsidP="001D37D3">
      <w:pPr>
        <w:autoSpaceDE w:val="0"/>
        <w:autoSpaceDN w:val="0"/>
        <w:adjustRightInd w:val="0"/>
        <w:spacing w:after="0" w:line="240" w:lineRule="auto"/>
        <w:rPr>
          <w:sz w:val="22"/>
          <w:szCs w:val="22"/>
        </w:rPr>
      </w:pPr>
      <w:r>
        <w:rPr>
          <w:sz w:val="22"/>
          <w:szCs w:val="22"/>
        </w:rPr>
        <w:t xml:space="preserve">13 </w:t>
      </w:r>
      <w:r>
        <w:rPr>
          <w:sz w:val="22"/>
          <w:szCs w:val="22"/>
        </w:rPr>
        <w:tab/>
        <w:t xml:space="preserve">Record: </w:t>
      </w:r>
      <w:r>
        <w:rPr>
          <w:sz w:val="22"/>
          <w:szCs w:val="22"/>
        </w:rPr>
        <w:tab/>
      </w:r>
      <w:r>
        <w:rPr>
          <w:rFonts w:eastAsiaTheme="minorHAnsi"/>
          <w:sz w:val="22"/>
          <w:szCs w:val="22"/>
        </w:rPr>
        <w:t>SCONC(NCOL,NROW) (one array for each layer)</w:t>
      </w:r>
    </w:p>
    <w:p w14:paraId="056F56A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1B5C9353" w14:textId="77777777" w:rsidR="001D37D3" w:rsidRPr="005D236A" w:rsidRDefault="001D37D3" w:rsidP="001D37D3">
      <w:pPr>
        <w:numPr>
          <w:ilvl w:val="0"/>
          <w:numId w:val="1"/>
        </w:numPr>
        <w:autoSpaceDE w:val="0"/>
        <w:autoSpaceDN w:val="0"/>
        <w:adjustRightInd w:val="0"/>
        <w:spacing w:after="0" w:line="240" w:lineRule="auto"/>
        <w:ind w:left="2160" w:hanging="270"/>
        <w:rPr>
          <w:sz w:val="22"/>
          <w:szCs w:val="22"/>
        </w:rPr>
      </w:pPr>
      <w:r w:rsidRPr="005D236A">
        <w:rPr>
          <w:sz w:val="22"/>
          <w:szCs w:val="22"/>
        </w:rPr>
        <w:t>SCONC is the starting concentration (initial condition) at the beginning of the simulation (unit, ML-3). For multispecies simulation, the starting concentration must be specified for</w:t>
      </w:r>
      <w:r>
        <w:rPr>
          <w:sz w:val="22"/>
          <w:szCs w:val="22"/>
        </w:rPr>
        <w:t xml:space="preserve"> </w:t>
      </w:r>
      <w:r w:rsidRPr="005D236A">
        <w:rPr>
          <w:sz w:val="22"/>
          <w:szCs w:val="22"/>
        </w:rPr>
        <w:t>all species, one species at a time.</w:t>
      </w:r>
    </w:p>
    <w:p w14:paraId="498C8947" w14:textId="77777777" w:rsidR="001D37D3" w:rsidRDefault="001D37D3" w:rsidP="001D37D3">
      <w:pPr>
        <w:spacing w:after="0" w:line="240" w:lineRule="auto"/>
      </w:pPr>
    </w:p>
    <w:p w14:paraId="2F7B567D" w14:textId="77777777" w:rsidR="001D37D3" w:rsidRDefault="001D37D3" w:rsidP="001D37D3">
      <w:pPr>
        <w:autoSpaceDE w:val="0"/>
        <w:autoSpaceDN w:val="0"/>
        <w:adjustRightInd w:val="0"/>
        <w:spacing w:after="0" w:line="240" w:lineRule="auto"/>
        <w:rPr>
          <w:sz w:val="22"/>
          <w:szCs w:val="22"/>
        </w:rPr>
      </w:pPr>
      <w:r>
        <w:rPr>
          <w:sz w:val="22"/>
          <w:szCs w:val="22"/>
        </w:rPr>
        <w:t xml:space="preserve">14 </w:t>
      </w:r>
      <w:r>
        <w:rPr>
          <w:sz w:val="22"/>
          <w:szCs w:val="22"/>
        </w:rPr>
        <w:tab/>
        <w:t xml:space="preserve">Record: </w:t>
      </w:r>
      <w:r>
        <w:rPr>
          <w:sz w:val="22"/>
          <w:szCs w:val="22"/>
        </w:rPr>
        <w:tab/>
      </w:r>
      <w:r>
        <w:rPr>
          <w:rFonts w:eastAsiaTheme="minorHAnsi"/>
          <w:sz w:val="22"/>
          <w:szCs w:val="22"/>
        </w:rPr>
        <w:t>CINACT, THKMIN</w:t>
      </w:r>
    </w:p>
    <w:p w14:paraId="29B1D041"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2F10.0</w:t>
      </w:r>
    </w:p>
    <w:p w14:paraId="258F1519"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CINACT is the value for indicating an inactive concentration cell (ICBUND = 0). Even if inactive cells are not anticipated in the model, a value for CINACT still must be submitted.</w:t>
      </w:r>
      <w:r>
        <w:rPr>
          <w:sz w:val="22"/>
          <w:szCs w:val="22"/>
        </w:rPr>
        <w:t xml:space="preserve"> </w:t>
      </w:r>
    </w:p>
    <w:p w14:paraId="7D291E7E"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8618F">
        <w:rPr>
          <w:sz w:val="22"/>
          <w:szCs w:val="22"/>
        </w:rPr>
        <w:t>THKMIN is the minimum saturated thickness in a cell</w:t>
      </w:r>
      <w:r>
        <w:rPr>
          <w:sz w:val="22"/>
          <w:szCs w:val="22"/>
        </w:rPr>
        <w:t>.</w:t>
      </w:r>
    </w:p>
    <w:p w14:paraId="2D83D3BE" w14:textId="77777777" w:rsidR="001D37D3" w:rsidRDefault="001D37D3" w:rsidP="001D37D3">
      <w:pPr>
        <w:autoSpaceDE w:val="0"/>
        <w:autoSpaceDN w:val="0"/>
        <w:adjustRightInd w:val="0"/>
        <w:spacing w:after="0" w:line="240" w:lineRule="auto"/>
        <w:ind w:left="2160"/>
        <w:rPr>
          <w:sz w:val="22"/>
          <w:szCs w:val="22"/>
        </w:rPr>
      </w:pPr>
    </w:p>
    <w:p w14:paraId="355EDF30" w14:textId="77777777" w:rsidR="001D37D3" w:rsidRDefault="001D37D3" w:rsidP="001D37D3">
      <w:pPr>
        <w:autoSpaceDE w:val="0"/>
        <w:autoSpaceDN w:val="0"/>
        <w:adjustRightInd w:val="0"/>
        <w:spacing w:after="0" w:line="240" w:lineRule="auto"/>
        <w:ind w:left="2160"/>
        <w:rPr>
          <w:sz w:val="22"/>
          <w:szCs w:val="22"/>
        </w:rPr>
      </w:pPr>
      <w:r>
        <w:rPr>
          <w:rFonts w:eastAsiaTheme="minorHAnsi"/>
          <w:sz w:val="22"/>
          <w:szCs w:val="22"/>
        </w:rPr>
        <w:t xml:space="preserve">If </w:t>
      </w:r>
      <w:r w:rsidRPr="0018618F">
        <w:rPr>
          <w:sz w:val="22"/>
          <w:szCs w:val="22"/>
        </w:rPr>
        <w:t>THKMIN</w:t>
      </w:r>
      <w:r>
        <w:rPr>
          <w:rFonts w:eastAsiaTheme="minorHAnsi"/>
          <w:sz w:val="22"/>
          <w:szCs w:val="22"/>
        </w:rPr>
        <w:t xml:space="preserve"> &gt; 0, </w:t>
      </w:r>
      <w:r w:rsidRPr="0018618F">
        <w:rPr>
          <w:sz w:val="22"/>
          <w:szCs w:val="22"/>
        </w:rPr>
        <w:t xml:space="preserve">THKMIN </w:t>
      </w:r>
      <w:r>
        <w:rPr>
          <w:sz w:val="22"/>
          <w:szCs w:val="22"/>
        </w:rPr>
        <w:t xml:space="preserve">is </w:t>
      </w:r>
      <w:r w:rsidRPr="0018618F">
        <w:rPr>
          <w:sz w:val="22"/>
          <w:szCs w:val="22"/>
        </w:rPr>
        <w:t>expressed as the decimal fraction of the model layer thickness (DZ) below which the cell is considered inactive. The default value is 0.01 (i.e., 1 percent of the model layer</w:t>
      </w:r>
      <w:r>
        <w:rPr>
          <w:sz w:val="22"/>
          <w:szCs w:val="22"/>
        </w:rPr>
        <w:t xml:space="preserve"> </w:t>
      </w:r>
      <w:r w:rsidRPr="0018618F">
        <w:rPr>
          <w:sz w:val="22"/>
          <w:szCs w:val="22"/>
        </w:rPr>
        <w:t>thickness).</w:t>
      </w:r>
    </w:p>
    <w:p w14:paraId="13A51300" w14:textId="77777777" w:rsidR="001D37D3" w:rsidRDefault="001D37D3" w:rsidP="001D37D3">
      <w:pPr>
        <w:autoSpaceDE w:val="0"/>
        <w:autoSpaceDN w:val="0"/>
        <w:adjustRightInd w:val="0"/>
        <w:spacing w:after="0" w:line="240" w:lineRule="auto"/>
        <w:ind w:left="2160"/>
        <w:rPr>
          <w:sz w:val="22"/>
          <w:szCs w:val="22"/>
        </w:rPr>
      </w:pPr>
    </w:p>
    <w:p w14:paraId="3ED6A351" w14:textId="77777777" w:rsidR="001D37D3" w:rsidRDefault="001D37D3" w:rsidP="001D37D3">
      <w:pPr>
        <w:autoSpaceDE w:val="0"/>
        <w:autoSpaceDN w:val="0"/>
        <w:adjustRightInd w:val="0"/>
        <w:spacing w:after="0" w:line="240" w:lineRule="auto"/>
        <w:ind w:left="2160"/>
        <w:rPr>
          <w:sz w:val="22"/>
          <w:szCs w:val="22"/>
        </w:rPr>
      </w:pPr>
      <w:r w:rsidRPr="00BE212F">
        <w:rPr>
          <w:rFonts w:eastAsiaTheme="minorHAnsi"/>
          <w:sz w:val="22"/>
          <w:szCs w:val="22"/>
        </w:rPr>
        <w:t xml:space="preserve">If </w:t>
      </w:r>
      <w:r w:rsidRPr="00BE212F">
        <w:rPr>
          <w:sz w:val="22"/>
          <w:szCs w:val="22"/>
        </w:rPr>
        <w:t>THKMIN</w:t>
      </w:r>
      <w:r w:rsidRPr="00BE212F">
        <w:rPr>
          <w:rFonts w:eastAsiaTheme="minorHAnsi"/>
          <w:sz w:val="22"/>
          <w:szCs w:val="22"/>
        </w:rPr>
        <w:t xml:space="preserve"> &lt; 0, Absolute value of the entered value is used. If the </w:t>
      </w:r>
      <w:r w:rsidRPr="00BE212F">
        <w:rPr>
          <w:sz w:val="22"/>
          <w:szCs w:val="22"/>
        </w:rPr>
        <w:t>saturated thickness in a cell falls below the a</w:t>
      </w:r>
      <w:r w:rsidRPr="00BE212F">
        <w:rPr>
          <w:rFonts w:eastAsiaTheme="minorHAnsi"/>
          <w:sz w:val="22"/>
          <w:szCs w:val="22"/>
        </w:rPr>
        <w:t xml:space="preserve">bsolute value of </w:t>
      </w:r>
      <w:r w:rsidRPr="00BE212F">
        <w:rPr>
          <w:sz w:val="22"/>
          <w:szCs w:val="22"/>
        </w:rPr>
        <w:t>THKMIN then the cell is considered inactive.</w:t>
      </w:r>
      <w:r w:rsidRPr="0018618F">
        <w:rPr>
          <w:sz w:val="22"/>
          <w:szCs w:val="22"/>
        </w:rPr>
        <w:t xml:space="preserve"> </w:t>
      </w:r>
    </w:p>
    <w:p w14:paraId="4B443CBB" w14:textId="77777777" w:rsidR="001D37D3" w:rsidRDefault="001D37D3" w:rsidP="001D37D3">
      <w:pPr>
        <w:spacing w:after="0" w:line="240" w:lineRule="auto"/>
      </w:pPr>
    </w:p>
    <w:p w14:paraId="13DAB7C4" w14:textId="77777777" w:rsidR="001D37D3" w:rsidRDefault="001D37D3" w:rsidP="001D37D3">
      <w:pPr>
        <w:autoSpaceDE w:val="0"/>
        <w:autoSpaceDN w:val="0"/>
        <w:adjustRightInd w:val="0"/>
        <w:spacing w:after="0" w:line="240" w:lineRule="auto"/>
        <w:rPr>
          <w:sz w:val="22"/>
          <w:szCs w:val="22"/>
        </w:rPr>
      </w:pPr>
      <w:r>
        <w:rPr>
          <w:sz w:val="22"/>
          <w:szCs w:val="22"/>
        </w:rPr>
        <w:t xml:space="preserve">15 </w:t>
      </w:r>
      <w:r>
        <w:rPr>
          <w:sz w:val="22"/>
          <w:szCs w:val="22"/>
        </w:rPr>
        <w:tab/>
        <w:t xml:space="preserve">Record: </w:t>
      </w:r>
      <w:r>
        <w:rPr>
          <w:sz w:val="22"/>
          <w:szCs w:val="22"/>
        </w:rPr>
        <w:tab/>
      </w:r>
      <w:r>
        <w:rPr>
          <w:rFonts w:eastAsiaTheme="minorHAnsi"/>
          <w:sz w:val="22"/>
          <w:szCs w:val="22"/>
        </w:rPr>
        <w:t>IFMTCN, IFMTNP, IFMTRF, IFMTDP, SAVUCN</w:t>
      </w:r>
    </w:p>
    <w:p w14:paraId="48C887E9"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4I10, L10</w:t>
      </w:r>
    </w:p>
    <w:p w14:paraId="5012C7D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CC3B8B">
        <w:rPr>
          <w:sz w:val="22"/>
          <w:szCs w:val="22"/>
        </w:rPr>
        <w:t xml:space="preserve">IFMTCN is a flag indicating whether the calculated concentration should be printed to the standard output text file and also serves as a printing-format code if it is printed. </w:t>
      </w:r>
      <w:r w:rsidRPr="00114F24">
        <w:rPr>
          <w:sz w:val="22"/>
          <w:szCs w:val="22"/>
        </w:rPr>
        <w:t xml:space="preserve">For more details refer to the original </w:t>
      </w:r>
      <w:r>
        <w:t>MT3DMS</w:t>
      </w:r>
      <w:r w:rsidRPr="00114F24">
        <w:rPr>
          <w:sz w:val="22"/>
          <w:szCs w:val="22"/>
        </w:rPr>
        <w:t xml:space="preserve"> User’s Manual (</w:t>
      </w:r>
      <w:r>
        <w:t>Zheng and Wang, 1999</w:t>
      </w:r>
      <w:r w:rsidRPr="00114F24">
        <w:rPr>
          <w:sz w:val="22"/>
          <w:szCs w:val="22"/>
        </w:rPr>
        <w:t>).</w:t>
      </w:r>
    </w:p>
    <w:p w14:paraId="7B8966E8"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lastRenderedPageBreak/>
        <w:t>IFMTNP is a flag indicating whether the number of particles in each cell (integers) should be printed and also serves as a printing-format code if they are printed. The convention is</w:t>
      </w:r>
      <w:r>
        <w:rPr>
          <w:sz w:val="22"/>
          <w:szCs w:val="22"/>
        </w:rPr>
        <w:t xml:space="preserve"> </w:t>
      </w:r>
      <w:r w:rsidRPr="00163B8B">
        <w:rPr>
          <w:sz w:val="22"/>
          <w:szCs w:val="22"/>
        </w:rPr>
        <w:t>the same as that used for IFMTCN.</w:t>
      </w:r>
    </w:p>
    <w:p w14:paraId="613DD062"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IFMTRF is a flag indicating whether the model-calculated retardation factor should be printed and also serves as a printing-format code if it is printed. The convention is the</w:t>
      </w:r>
      <w:r>
        <w:rPr>
          <w:sz w:val="22"/>
          <w:szCs w:val="22"/>
        </w:rPr>
        <w:t xml:space="preserve"> </w:t>
      </w:r>
      <w:r w:rsidRPr="00163B8B">
        <w:rPr>
          <w:sz w:val="22"/>
          <w:szCs w:val="22"/>
        </w:rPr>
        <w:t>same as that used for IFMTCN.</w:t>
      </w:r>
    </w:p>
    <w:p w14:paraId="1B70346B" w14:textId="77777777" w:rsidR="001D37D3" w:rsidRPr="00163B8B"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IFMTDP is a flag indicating whether the model-calculated, distance-weighted dispersion coefficient should be printed and also serves as a printing-format code if it is printed. The</w:t>
      </w:r>
      <w:r>
        <w:rPr>
          <w:sz w:val="22"/>
          <w:szCs w:val="22"/>
        </w:rPr>
        <w:t xml:space="preserve"> </w:t>
      </w:r>
      <w:r w:rsidRPr="00163B8B">
        <w:rPr>
          <w:sz w:val="22"/>
          <w:szCs w:val="22"/>
        </w:rPr>
        <w:t>convention is the same as that used for IFMTCN.</w:t>
      </w:r>
    </w:p>
    <w:p w14:paraId="3A97A72A"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163B8B">
        <w:rPr>
          <w:sz w:val="22"/>
          <w:szCs w:val="22"/>
        </w:rPr>
        <w:t xml:space="preserve">SAVUCN is a logical flag indicating whether the concentration solution should be saved in a default unformatted (binary) file named MT3Dnnn.UCN, where </w:t>
      </w:r>
      <w:proofErr w:type="spellStart"/>
      <w:r w:rsidRPr="00163B8B">
        <w:rPr>
          <w:sz w:val="22"/>
          <w:szCs w:val="22"/>
        </w:rPr>
        <w:t>nnn</w:t>
      </w:r>
      <w:proofErr w:type="spellEnd"/>
      <w:r w:rsidRPr="00163B8B">
        <w:rPr>
          <w:sz w:val="22"/>
          <w:szCs w:val="22"/>
        </w:rPr>
        <w:t xml:space="preserve"> is the species index number, for post-processing purposes or for use as the initial condition in a continuation run.</w:t>
      </w:r>
      <w:r>
        <w:rPr>
          <w:sz w:val="22"/>
          <w:szCs w:val="22"/>
        </w:rPr>
        <w:t xml:space="preserve"> </w:t>
      </w:r>
    </w:p>
    <w:p w14:paraId="66F4DC3C" w14:textId="77777777" w:rsidR="001D37D3" w:rsidRDefault="001D37D3" w:rsidP="001D37D3">
      <w:pPr>
        <w:autoSpaceDE w:val="0"/>
        <w:autoSpaceDN w:val="0"/>
        <w:adjustRightInd w:val="0"/>
        <w:spacing w:after="0" w:line="240" w:lineRule="auto"/>
        <w:ind w:left="2160"/>
        <w:rPr>
          <w:sz w:val="22"/>
          <w:szCs w:val="22"/>
        </w:rPr>
      </w:pPr>
    </w:p>
    <w:p w14:paraId="5AB1CBCD" w14:textId="596FD215" w:rsidR="001D37D3" w:rsidRDefault="001D37D3" w:rsidP="001D37D3">
      <w:pPr>
        <w:autoSpaceDE w:val="0"/>
        <w:autoSpaceDN w:val="0"/>
        <w:adjustRightInd w:val="0"/>
        <w:spacing w:after="0" w:line="240" w:lineRule="auto"/>
        <w:ind w:left="2160"/>
        <w:rPr>
          <w:sz w:val="22"/>
          <w:szCs w:val="22"/>
        </w:rPr>
      </w:pPr>
      <w:r w:rsidRPr="00163B8B">
        <w:rPr>
          <w:sz w:val="22"/>
          <w:szCs w:val="22"/>
        </w:rPr>
        <w:t>If SAVUCN = T, the concentration of each species will be</w:t>
      </w:r>
      <w:r>
        <w:rPr>
          <w:sz w:val="22"/>
          <w:szCs w:val="22"/>
        </w:rPr>
        <w:t xml:space="preserve"> </w:t>
      </w:r>
      <w:r w:rsidRPr="00163B8B">
        <w:rPr>
          <w:sz w:val="22"/>
          <w:szCs w:val="22"/>
        </w:rPr>
        <w:t>saved in the default file MT3Dnnn.UCN. In addition, the</w:t>
      </w:r>
      <w:r>
        <w:rPr>
          <w:sz w:val="22"/>
          <w:szCs w:val="22"/>
        </w:rPr>
        <w:t xml:space="preserve"> </w:t>
      </w:r>
      <w:r w:rsidRPr="00163B8B">
        <w:rPr>
          <w:sz w:val="22"/>
          <w:szCs w:val="22"/>
        </w:rPr>
        <w:t>model spatial discretization information will be saved in</w:t>
      </w:r>
      <w:r>
        <w:rPr>
          <w:sz w:val="22"/>
          <w:szCs w:val="22"/>
        </w:rPr>
        <w:t xml:space="preserve"> </w:t>
      </w:r>
      <w:r w:rsidRPr="00163B8B">
        <w:rPr>
          <w:sz w:val="22"/>
          <w:szCs w:val="22"/>
        </w:rPr>
        <w:t>another default file named MT3D.CNF to be used in conjunction</w:t>
      </w:r>
      <w:r>
        <w:rPr>
          <w:sz w:val="22"/>
          <w:szCs w:val="22"/>
        </w:rPr>
        <w:t xml:space="preserve"> </w:t>
      </w:r>
      <w:r w:rsidRPr="00163B8B">
        <w:rPr>
          <w:sz w:val="22"/>
          <w:szCs w:val="22"/>
        </w:rPr>
        <w:t>with MT3Dnnn.UCN for post</w:t>
      </w:r>
      <w:r w:rsidR="00D35F7C">
        <w:rPr>
          <w:sz w:val="22"/>
          <w:szCs w:val="22"/>
        </w:rPr>
        <w:t>-</w:t>
      </w:r>
      <w:r w:rsidRPr="00163B8B">
        <w:rPr>
          <w:sz w:val="22"/>
          <w:szCs w:val="22"/>
        </w:rPr>
        <w:t>processing purposes.</w:t>
      </w:r>
      <w:r>
        <w:rPr>
          <w:sz w:val="22"/>
          <w:szCs w:val="22"/>
        </w:rPr>
        <w:t xml:space="preserve"> </w:t>
      </w:r>
      <w:r w:rsidR="00731F0E">
        <w:rPr>
          <w:sz w:val="22"/>
          <w:szCs w:val="22"/>
        </w:rPr>
        <w:t xml:space="preserve">The saving of an </w:t>
      </w:r>
      <w:r w:rsidR="00731F0E" w:rsidRPr="00163B8B">
        <w:rPr>
          <w:sz w:val="22"/>
          <w:szCs w:val="22"/>
        </w:rPr>
        <w:t>MT3Dnnn.UCN</w:t>
      </w:r>
      <w:r w:rsidR="00731F0E">
        <w:rPr>
          <w:sz w:val="22"/>
          <w:szCs w:val="22"/>
        </w:rPr>
        <w:t xml:space="preserve"> or an </w:t>
      </w:r>
      <w:r w:rsidR="00731F0E" w:rsidRPr="00163B8B">
        <w:rPr>
          <w:sz w:val="22"/>
          <w:szCs w:val="22"/>
        </w:rPr>
        <w:t>MT3Dnnn</w:t>
      </w:r>
      <w:r w:rsidR="00731F0E">
        <w:rPr>
          <w:sz w:val="22"/>
          <w:szCs w:val="22"/>
        </w:rPr>
        <w:t>S</w:t>
      </w:r>
      <w:r w:rsidR="00731F0E" w:rsidRPr="00163B8B">
        <w:rPr>
          <w:sz w:val="22"/>
          <w:szCs w:val="22"/>
        </w:rPr>
        <w:t>.UCN</w:t>
      </w:r>
      <w:r w:rsidR="00731F0E">
        <w:rPr>
          <w:sz w:val="22"/>
          <w:szCs w:val="22"/>
        </w:rPr>
        <w:t xml:space="preserve"> file for a particular solute, can be switched off by using a negative unit number for that particular solute in the NAM file. By default </w:t>
      </w:r>
      <w:r w:rsidR="00731F0E" w:rsidRPr="00163B8B">
        <w:rPr>
          <w:sz w:val="22"/>
          <w:szCs w:val="22"/>
        </w:rPr>
        <w:t>SAVUCN = T</w:t>
      </w:r>
      <w:r w:rsidR="00731F0E">
        <w:rPr>
          <w:sz w:val="22"/>
          <w:szCs w:val="22"/>
        </w:rPr>
        <w:t xml:space="preserve"> saves UCN files for all solutes</w:t>
      </w:r>
      <w:r w:rsidR="004F34AA">
        <w:rPr>
          <w:sz w:val="22"/>
          <w:szCs w:val="22"/>
        </w:rPr>
        <w:t xml:space="preserve"> b</w:t>
      </w:r>
      <w:r w:rsidR="0014150A">
        <w:rPr>
          <w:sz w:val="22"/>
          <w:szCs w:val="22"/>
        </w:rPr>
        <w:t>e</w:t>
      </w:r>
      <w:r w:rsidR="004F34AA">
        <w:rPr>
          <w:sz w:val="22"/>
          <w:szCs w:val="22"/>
        </w:rPr>
        <w:t>ing simulated.</w:t>
      </w:r>
    </w:p>
    <w:p w14:paraId="71E467CA" w14:textId="77777777" w:rsidR="001D37D3" w:rsidRDefault="001D37D3" w:rsidP="001D37D3">
      <w:pPr>
        <w:autoSpaceDE w:val="0"/>
        <w:autoSpaceDN w:val="0"/>
        <w:adjustRightInd w:val="0"/>
        <w:spacing w:after="0" w:line="240" w:lineRule="auto"/>
        <w:ind w:left="2160"/>
        <w:rPr>
          <w:sz w:val="22"/>
          <w:szCs w:val="22"/>
        </w:rPr>
      </w:pPr>
    </w:p>
    <w:p w14:paraId="626E94EF" w14:textId="77777777" w:rsidR="001D37D3" w:rsidRPr="00CC3B8B" w:rsidRDefault="001D37D3" w:rsidP="001D37D3">
      <w:pPr>
        <w:autoSpaceDE w:val="0"/>
        <w:autoSpaceDN w:val="0"/>
        <w:adjustRightInd w:val="0"/>
        <w:spacing w:after="0" w:line="240" w:lineRule="auto"/>
        <w:ind w:left="2160"/>
        <w:rPr>
          <w:sz w:val="22"/>
          <w:szCs w:val="22"/>
        </w:rPr>
      </w:pPr>
      <w:r w:rsidRPr="00163B8B">
        <w:rPr>
          <w:sz w:val="22"/>
          <w:szCs w:val="22"/>
        </w:rPr>
        <w:t>If SAVUCN = F, neither MT3Dnnn.UCN nor MT3D.CNF</w:t>
      </w:r>
      <w:r>
        <w:rPr>
          <w:sz w:val="22"/>
          <w:szCs w:val="22"/>
        </w:rPr>
        <w:t xml:space="preserve"> </w:t>
      </w:r>
      <w:r w:rsidRPr="00163B8B">
        <w:rPr>
          <w:sz w:val="22"/>
          <w:szCs w:val="22"/>
        </w:rPr>
        <w:t>is created.</w:t>
      </w:r>
    </w:p>
    <w:p w14:paraId="47548C09" w14:textId="77777777" w:rsidR="001D37D3" w:rsidRDefault="001D37D3" w:rsidP="001D37D3">
      <w:pPr>
        <w:spacing w:after="0" w:line="240" w:lineRule="auto"/>
      </w:pPr>
    </w:p>
    <w:p w14:paraId="118D0EBD" w14:textId="77777777" w:rsidR="001D37D3" w:rsidRDefault="001D37D3" w:rsidP="001D37D3">
      <w:pPr>
        <w:autoSpaceDE w:val="0"/>
        <w:autoSpaceDN w:val="0"/>
        <w:adjustRightInd w:val="0"/>
        <w:spacing w:after="0" w:line="240" w:lineRule="auto"/>
        <w:rPr>
          <w:sz w:val="22"/>
          <w:szCs w:val="22"/>
        </w:rPr>
      </w:pPr>
      <w:r>
        <w:rPr>
          <w:sz w:val="22"/>
          <w:szCs w:val="22"/>
        </w:rPr>
        <w:t xml:space="preserve">16 </w:t>
      </w:r>
      <w:r>
        <w:rPr>
          <w:sz w:val="22"/>
          <w:szCs w:val="22"/>
        </w:rPr>
        <w:tab/>
        <w:t xml:space="preserve">Record: </w:t>
      </w:r>
      <w:r>
        <w:rPr>
          <w:sz w:val="22"/>
          <w:szCs w:val="22"/>
        </w:rPr>
        <w:tab/>
      </w:r>
      <w:r>
        <w:rPr>
          <w:rFonts w:eastAsiaTheme="minorHAnsi"/>
          <w:sz w:val="22"/>
          <w:szCs w:val="22"/>
        </w:rPr>
        <w:t>NPRS</w:t>
      </w:r>
    </w:p>
    <w:p w14:paraId="6B7B177D"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6C410467"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3C6953">
        <w:rPr>
          <w:sz w:val="22"/>
          <w:szCs w:val="22"/>
        </w:rPr>
        <w:t>NPRS is a flag indicating the frequency of the output and also indicating whether the output frequency is specified in terms of total elapsed simulation time or the transport step number. Note that what is actually printed or saved is controlled by the input values entered in the preceding record (Record 15).</w:t>
      </w:r>
      <w:r>
        <w:rPr>
          <w:sz w:val="22"/>
          <w:szCs w:val="22"/>
        </w:rPr>
        <w:t xml:space="preserve"> </w:t>
      </w:r>
    </w:p>
    <w:p w14:paraId="1552D623" w14:textId="77777777" w:rsidR="001D37D3" w:rsidRDefault="001D37D3" w:rsidP="001D37D3">
      <w:pPr>
        <w:autoSpaceDE w:val="0"/>
        <w:autoSpaceDN w:val="0"/>
        <w:adjustRightInd w:val="0"/>
        <w:spacing w:after="0" w:line="240" w:lineRule="auto"/>
        <w:ind w:left="2160"/>
        <w:rPr>
          <w:sz w:val="22"/>
          <w:szCs w:val="22"/>
        </w:rPr>
      </w:pPr>
    </w:p>
    <w:p w14:paraId="25EDB3C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&gt; 0, simulation results will be printed to the standard</w:t>
      </w:r>
      <w:r>
        <w:rPr>
          <w:sz w:val="22"/>
          <w:szCs w:val="22"/>
        </w:rPr>
        <w:t xml:space="preserve"> </w:t>
      </w:r>
      <w:r w:rsidRPr="003C6953">
        <w:rPr>
          <w:sz w:val="22"/>
          <w:szCs w:val="22"/>
        </w:rPr>
        <w:t>output text file or saved to the unformatted concentration</w:t>
      </w:r>
      <w:r>
        <w:rPr>
          <w:sz w:val="22"/>
          <w:szCs w:val="22"/>
        </w:rPr>
        <w:t xml:space="preserve"> </w:t>
      </w:r>
      <w:r w:rsidRPr="003C6953">
        <w:rPr>
          <w:sz w:val="22"/>
          <w:szCs w:val="22"/>
        </w:rPr>
        <w:t>file at times as specified in record TIMPRS(NPRS) to be</w:t>
      </w:r>
      <w:r>
        <w:rPr>
          <w:sz w:val="22"/>
          <w:szCs w:val="22"/>
        </w:rPr>
        <w:t xml:space="preserve"> </w:t>
      </w:r>
      <w:r w:rsidRPr="003C6953">
        <w:rPr>
          <w:sz w:val="22"/>
          <w:szCs w:val="22"/>
        </w:rPr>
        <w:t>entered in the next record.</w:t>
      </w:r>
      <w:r>
        <w:rPr>
          <w:sz w:val="22"/>
          <w:szCs w:val="22"/>
        </w:rPr>
        <w:t xml:space="preserve"> </w:t>
      </w:r>
    </w:p>
    <w:p w14:paraId="2B171344" w14:textId="77777777" w:rsidR="001D37D3" w:rsidRDefault="001D37D3" w:rsidP="001D37D3">
      <w:pPr>
        <w:autoSpaceDE w:val="0"/>
        <w:autoSpaceDN w:val="0"/>
        <w:adjustRightInd w:val="0"/>
        <w:spacing w:after="0" w:line="240" w:lineRule="auto"/>
        <w:ind w:left="2160"/>
        <w:rPr>
          <w:sz w:val="22"/>
          <w:szCs w:val="22"/>
        </w:rPr>
      </w:pPr>
    </w:p>
    <w:p w14:paraId="2F4AEB1A" w14:textId="77777777" w:rsidR="001D37D3" w:rsidRDefault="001D37D3" w:rsidP="001D37D3">
      <w:pPr>
        <w:autoSpaceDE w:val="0"/>
        <w:autoSpaceDN w:val="0"/>
        <w:adjustRightInd w:val="0"/>
        <w:spacing w:after="0" w:line="240" w:lineRule="auto"/>
        <w:ind w:left="2160"/>
        <w:rPr>
          <w:sz w:val="22"/>
          <w:szCs w:val="22"/>
        </w:rPr>
      </w:pPr>
      <w:r w:rsidRPr="003C6953">
        <w:rPr>
          <w:sz w:val="22"/>
          <w:szCs w:val="22"/>
        </w:rPr>
        <w:t>If NPRS = 0, simulation results will not be printed or saved</w:t>
      </w:r>
      <w:r>
        <w:rPr>
          <w:sz w:val="22"/>
          <w:szCs w:val="22"/>
        </w:rPr>
        <w:t xml:space="preserve"> </w:t>
      </w:r>
      <w:r w:rsidRPr="003C6953">
        <w:rPr>
          <w:sz w:val="22"/>
          <w:szCs w:val="22"/>
        </w:rPr>
        <w:t>except at the end of simulation.</w:t>
      </w:r>
      <w:r>
        <w:rPr>
          <w:sz w:val="22"/>
          <w:szCs w:val="22"/>
        </w:rPr>
        <w:t xml:space="preserve"> </w:t>
      </w:r>
    </w:p>
    <w:p w14:paraId="6829FE4A" w14:textId="77777777" w:rsidR="001D37D3" w:rsidRDefault="001D37D3" w:rsidP="001D37D3">
      <w:pPr>
        <w:autoSpaceDE w:val="0"/>
        <w:autoSpaceDN w:val="0"/>
        <w:adjustRightInd w:val="0"/>
        <w:spacing w:after="0" w:line="240" w:lineRule="auto"/>
        <w:ind w:left="2160"/>
        <w:rPr>
          <w:sz w:val="22"/>
          <w:szCs w:val="22"/>
        </w:rPr>
      </w:pPr>
    </w:p>
    <w:p w14:paraId="2E0D3F6A" w14:textId="77777777" w:rsidR="001D37D3" w:rsidRPr="005D236A" w:rsidRDefault="001D37D3" w:rsidP="001D37D3">
      <w:pPr>
        <w:autoSpaceDE w:val="0"/>
        <w:autoSpaceDN w:val="0"/>
        <w:adjustRightInd w:val="0"/>
        <w:spacing w:after="0" w:line="240" w:lineRule="auto"/>
        <w:ind w:left="2160"/>
        <w:rPr>
          <w:sz w:val="22"/>
          <w:szCs w:val="22"/>
        </w:rPr>
      </w:pPr>
      <w:r w:rsidRPr="003C6953">
        <w:rPr>
          <w:sz w:val="22"/>
          <w:szCs w:val="22"/>
        </w:rPr>
        <w:t>If NPRS &lt; 0, simulation results will be printed or saved</w:t>
      </w:r>
      <w:r>
        <w:rPr>
          <w:sz w:val="22"/>
          <w:szCs w:val="22"/>
        </w:rPr>
        <w:t xml:space="preserve"> </w:t>
      </w:r>
      <w:r w:rsidRPr="003C6953">
        <w:rPr>
          <w:sz w:val="22"/>
          <w:szCs w:val="22"/>
        </w:rPr>
        <w:t>whenever the number of transport steps is an even multiple</w:t>
      </w:r>
      <w:r>
        <w:rPr>
          <w:sz w:val="22"/>
          <w:szCs w:val="22"/>
        </w:rPr>
        <w:t xml:space="preserve"> </w:t>
      </w:r>
      <w:r w:rsidRPr="003C6953">
        <w:rPr>
          <w:sz w:val="22"/>
          <w:szCs w:val="22"/>
        </w:rPr>
        <w:t>of NPRS.</w:t>
      </w:r>
    </w:p>
    <w:p w14:paraId="4D4699E0" w14:textId="77777777" w:rsidR="001D37D3" w:rsidRDefault="001D37D3" w:rsidP="001D37D3">
      <w:pPr>
        <w:spacing w:after="0" w:line="240" w:lineRule="auto"/>
      </w:pPr>
    </w:p>
    <w:p w14:paraId="288A1472" w14:textId="77777777" w:rsidR="001D37D3" w:rsidRDefault="001D37D3" w:rsidP="001D37D3">
      <w:pPr>
        <w:spacing w:after="0" w:line="240" w:lineRule="auto"/>
      </w:pPr>
      <w:r>
        <w:rPr>
          <w:rFonts w:eastAsiaTheme="minorHAnsi"/>
          <w:sz w:val="22"/>
          <w:szCs w:val="22"/>
        </w:rPr>
        <w:t>(Enter 17 only if NPRS &gt; 0)</w:t>
      </w:r>
    </w:p>
    <w:p w14:paraId="543F2CBC" w14:textId="77777777" w:rsidR="001D37D3" w:rsidRDefault="001D37D3" w:rsidP="001D37D3">
      <w:pPr>
        <w:autoSpaceDE w:val="0"/>
        <w:autoSpaceDN w:val="0"/>
        <w:adjustRightInd w:val="0"/>
        <w:spacing w:after="0" w:line="240" w:lineRule="auto"/>
        <w:rPr>
          <w:sz w:val="22"/>
          <w:szCs w:val="22"/>
        </w:rPr>
      </w:pPr>
      <w:r>
        <w:rPr>
          <w:sz w:val="22"/>
          <w:szCs w:val="22"/>
        </w:rPr>
        <w:t xml:space="preserve">17 </w:t>
      </w:r>
      <w:r>
        <w:rPr>
          <w:sz w:val="22"/>
          <w:szCs w:val="22"/>
        </w:rPr>
        <w:tab/>
        <w:t xml:space="preserve">Record: </w:t>
      </w:r>
      <w:r>
        <w:rPr>
          <w:sz w:val="22"/>
          <w:szCs w:val="22"/>
        </w:rPr>
        <w:tab/>
      </w:r>
      <w:r>
        <w:rPr>
          <w:rFonts w:eastAsiaTheme="minorHAnsi"/>
          <w:sz w:val="22"/>
          <w:szCs w:val="22"/>
        </w:rPr>
        <w:t>TIMPRS(NPRS)</w:t>
      </w:r>
    </w:p>
    <w:p w14:paraId="16A4018A"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2CDBCB6C" w14:textId="77777777" w:rsidR="001D37D3" w:rsidRPr="008E5943" w:rsidRDefault="001D37D3" w:rsidP="001D37D3">
      <w:pPr>
        <w:numPr>
          <w:ilvl w:val="0"/>
          <w:numId w:val="1"/>
        </w:numPr>
        <w:autoSpaceDE w:val="0"/>
        <w:autoSpaceDN w:val="0"/>
        <w:adjustRightInd w:val="0"/>
        <w:spacing w:after="0" w:line="240" w:lineRule="auto"/>
        <w:ind w:left="2160" w:hanging="270"/>
        <w:rPr>
          <w:sz w:val="22"/>
          <w:szCs w:val="22"/>
        </w:rPr>
      </w:pPr>
      <w:r w:rsidRPr="008E5943">
        <w:rPr>
          <w:sz w:val="22"/>
          <w:szCs w:val="22"/>
        </w:rPr>
        <w:t xml:space="preserve">TIMPRS is the total elapsed time at which the simulation results are printed to the standard output text file or saved in the default unformatted </w:t>
      </w:r>
      <w:r w:rsidRPr="008E5943">
        <w:rPr>
          <w:sz w:val="22"/>
          <w:szCs w:val="22"/>
        </w:rPr>
        <w:lastRenderedPageBreak/>
        <w:t>(binary) concentration file MT3Dnnn.UCN. Note that if NPRS &gt; 8, enter TIMPRS in</w:t>
      </w:r>
      <w:r>
        <w:rPr>
          <w:sz w:val="22"/>
          <w:szCs w:val="22"/>
        </w:rPr>
        <w:t xml:space="preserve"> </w:t>
      </w:r>
      <w:r w:rsidRPr="008E5943">
        <w:rPr>
          <w:sz w:val="22"/>
          <w:szCs w:val="22"/>
        </w:rPr>
        <w:t>as many lines as necessary.</w:t>
      </w:r>
    </w:p>
    <w:p w14:paraId="0717C23C" w14:textId="77777777" w:rsidR="001D37D3" w:rsidRDefault="001D37D3" w:rsidP="001D37D3">
      <w:pPr>
        <w:spacing w:after="0" w:line="240" w:lineRule="auto"/>
      </w:pPr>
    </w:p>
    <w:p w14:paraId="35831CAA" w14:textId="77777777" w:rsidR="001D37D3" w:rsidRDefault="001D37D3" w:rsidP="001D37D3">
      <w:pPr>
        <w:autoSpaceDE w:val="0"/>
        <w:autoSpaceDN w:val="0"/>
        <w:adjustRightInd w:val="0"/>
        <w:spacing w:after="0" w:line="240" w:lineRule="auto"/>
        <w:rPr>
          <w:sz w:val="22"/>
          <w:szCs w:val="22"/>
        </w:rPr>
      </w:pPr>
      <w:r>
        <w:rPr>
          <w:sz w:val="22"/>
          <w:szCs w:val="22"/>
        </w:rPr>
        <w:t xml:space="preserve">18 </w:t>
      </w:r>
      <w:r>
        <w:rPr>
          <w:sz w:val="22"/>
          <w:szCs w:val="22"/>
        </w:rPr>
        <w:tab/>
        <w:t xml:space="preserve">Record: </w:t>
      </w:r>
      <w:r>
        <w:rPr>
          <w:sz w:val="22"/>
          <w:szCs w:val="22"/>
        </w:rPr>
        <w:tab/>
      </w:r>
      <w:r>
        <w:rPr>
          <w:rFonts w:eastAsiaTheme="minorHAnsi"/>
          <w:sz w:val="22"/>
          <w:szCs w:val="22"/>
        </w:rPr>
        <w:t>NOBS, NPROBS</w:t>
      </w:r>
    </w:p>
    <w:p w14:paraId="01EF675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2I10</w:t>
      </w:r>
    </w:p>
    <w:p w14:paraId="585B8C27"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 xml:space="preserve">NOBS is the number of observation points at which the concentration of each species will be saved at the specified frequency in the default MT3Dnnn.OBS where </w:t>
      </w:r>
      <w:proofErr w:type="spellStart"/>
      <w:r w:rsidRPr="00B31BE1">
        <w:rPr>
          <w:sz w:val="22"/>
          <w:szCs w:val="22"/>
        </w:rPr>
        <w:t>nnn</w:t>
      </w:r>
      <w:proofErr w:type="spellEnd"/>
      <w:r w:rsidRPr="00B31BE1">
        <w:rPr>
          <w:sz w:val="22"/>
          <w:szCs w:val="22"/>
        </w:rPr>
        <w:t xml:space="preserve"> is the</w:t>
      </w:r>
      <w:r>
        <w:rPr>
          <w:sz w:val="22"/>
          <w:szCs w:val="22"/>
        </w:rPr>
        <w:t xml:space="preserve"> </w:t>
      </w:r>
      <w:r w:rsidRPr="00B31BE1">
        <w:rPr>
          <w:sz w:val="22"/>
          <w:szCs w:val="22"/>
        </w:rPr>
        <w:t>species index number.</w:t>
      </w:r>
    </w:p>
    <w:p w14:paraId="4B1CAC6E"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NPROBS is an integer indicating how frequently the concentration at the specified observation points should be saved in the observation file MT3Dnnn.OBS.</w:t>
      </w:r>
      <w:r>
        <w:rPr>
          <w:sz w:val="22"/>
          <w:szCs w:val="22"/>
        </w:rPr>
        <w:t xml:space="preserve"> </w:t>
      </w:r>
      <w:r w:rsidRPr="00B31BE1">
        <w:rPr>
          <w:sz w:val="22"/>
          <w:szCs w:val="22"/>
        </w:rPr>
        <w:t>Concentrations are saved every NPROBS step.</w:t>
      </w:r>
    </w:p>
    <w:p w14:paraId="260FD6E6" w14:textId="77777777" w:rsidR="001D37D3" w:rsidRDefault="001D37D3" w:rsidP="001D37D3">
      <w:pPr>
        <w:spacing w:after="0" w:line="240" w:lineRule="auto"/>
      </w:pPr>
    </w:p>
    <w:p w14:paraId="48B3EE5A" w14:textId="77777777" w:rsidR="001D37D3" w:rsidRDefault="001D37D3" w:rsidP="001D37D3">
      <w:pPr>
        <w:spacing w:after="0" w:line="240" w:lineRule="auto"/>
      </w:pPr>
      <w:r>
        <w:rPr>
          <w:rFonts w:eastAsiaTheme="minorHAnsi"/>
          <w:sz w:val="22"/>
          <w:szCs w:val="22"/>
        </w:rPr>
        <w:t>(Enter 19 NOBS times if NOBS &gt; 0)</w:t>
      </w:r>
    </w:p>
    <w:p w14:paraId="39CBC066" w14:textId="77777777" w:rsidR="001D37D3" w:rsidRDefault="001D37D3" w:rsidP="001D37D3">
      <w:pPr>
        <w:autoSpaceDE w:val="0"/>
        <w:autoSpaceDN w:val="0"/>
        <w:adjustRightInd w:val="0"/>
        <w:spacing w:after="0" w:line="240" w:lineRule="auto"/>
        <w:rPr>
          <w:sz w:val="22"/>
          <w:szCs w:val="22"/>
        </w:rPr>
      </w:pPr>
      <w:r>
        <w:rPr>
          <w:sz w:val="22"/>
          <w:szCs w:val="22"/>
        </w:rPr>
        <w:t xml:space="preserve">19 </w:t>
      </w:r>
      <w:r>
        <w:rPr>
          <w:sz w:val="22"/>
          <w:szCs w:val="22"/>
        </w:rPr>
        <w:tab/>
        <w:t xml:space="preserve">Record: </w:t>
      </w:r>
      <w:r>
        <w:rPr>
          <w:sz w:val="22"/>
          <w:szCs w:val="22"/>
        </w:rPr>
        <w:tab/>
      </w:r>
      <w:r>
        <w:rPr>
          <w:rFonts w:eastAsiaTheme="minorHAnsi"/>
          <w:sz w:val="22"/>
          <w:szCs w:val="22"/>
        </w:rPr>
        <w:t>KOBS, IOBS, JOBS</w:t>
      </w:r>
    </w:p>
    <w:p w14:paraId="58A0CA6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3I10</w:t>
      </w:r>
    </w:p>
    <w:p w14:paraId="2B814728" w14:textId="77777777" w:rsidR="001D37D3" w:rsidRPr="00B31BE1" w:rsidRDefault="001D37D3" w:rsidP="001D37D3">
      <w:pPr>
        <w:numPr>
          <w:ilvl w:val="0"/>
          <w:numId w:val="1"/>
        </w:numPr>
        <w:autoSpaceDE w:val="0"/>
        <w:autoSpaceDN w:val="0"/>
        <w:adjustRightInd w:val="0"/>
        <w:spacing w:after="0" w:line="240" w:lineRule="auto"/>
        <w:ind w:left="2160" w:hanging="270"/>
        <w:rPr>
          <w:sz w:val="22"/>
          <w:szCs w:val="22"/>
        </w:rPr>
      </w:pPr>
      <w:r w:rsidRPr="00B31BE1">
        <w:rPr>
          <w:sz w:val="22"/>
          <w:szCs w:val="22"/>
        </w:rPr>
        <w:t>KOBS, IOBS, and JOBS are the cell indices (layer, row, column) in which the observation point or monitoring well is located and for which the concentration is to be printed at every transport step in file MT3Dnnn.OBS. Enter one set of</w:t>
      </w:r>
      <w:r>
        <w:rPr>
          <w:sz w:val="22"/>
          <w:szCs w:val="22"/>
        </w:rPr>
        <w:t xml:space="preserve"> </w:t>
      </w:r>
      <w:r w:rsidRPr="00B31BE1">
        <w:rPr>
          <w:sz w:val="22"/>
          <w:szCs w:val="22"/>
        </w:rPr>
        <w:t>KOBS, IOBS, JOBS for each observation point.</w:t>
      </w:r>
    </w:p>
    <w:p w14:paraId="1993816E" w14:textId="77777777" w:rsidR="001D37D3" w:rsidRDefault="001D37D3" w:rsidP="001D37D3">
      <w:pPr>
        <w:spacing w:after="0" w:line="240" w:lineRule="auto"/>
      </w:pPr>
    </w:p>
    <w:p w14:paraId="4AD91FC5" w14:textId="77777777" w:rsidR="001D37D3" w:rsidRDefault="001D37D3" w:rsidP="001D37D3">
      <w:pPr>
        <w:autoSpaceDE w:val="0"/>
        <w:autoSpaceDN w:val="0"/>
        <w:adjustRightInd w:val="0"/>
        <w:spacing w:after="0" w:line="240" w:lineRule="auto"/>
        <w:rPr>
          <w:sz w:val="22"/>
          <w:szCs w:val="22"/>
        </w:rPr>
      </w:pPr>
      <w:r>
        <w:rPr>
          <w:sz w:val="22"/>
          <w:szCs w:val="22"/>
        </w:rPr>
        <w:t>20</w:t>
      </w:r>
      <w:r>
        <w:rPr>
          <w:sz w:val="22"/>
          <w:szCs w:val="22"/>
        </w:rPr>
        <w:tab/>
        <w:t xml:space="preserve">Record: </w:t>
      </w:r>
      <w:r>
        <w:rPr>
          <w:sz w:val="22"/>
          <w:szCs w:val="22"/>
        </w:rPr>
        <w:tab/>
      </w:r>
      <w:r>
        <w:rPr>
          <w:rFonts w:eastAsiaTheme="minorHAnsi"/>
          <w:sz w:val="22"/>
          <w:szCs w:val="22"/>
        </w:rPr>
        <w:t>CHKMAS, NPRMAS</w:t>
      </w:r>
    </w:p>
    <w:p w14:paraId="06A494F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L10, I10</w:t>
      </w:r>
    </w:p>
    <w:p w14:paraId="72F4B89A" w14:textId="31DB59A7" w:rsidR="001D37D3"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CHKMAS is a logical flag indicating whether a one-line summary of mass balance information should be printed, for checking and post</w:t>
      </w:r>
      <w:r w:rsidR="00D35F7C">
        <w:rPr>
          <w:sz w:val="22"/>
          <w:szCs w:val="22"/>
        </w:rPr>
        <w:t>-</w:t>
      </w:r>
      <w:r w:rsidRPr="009328CF">
        <w:rPr>
          <w:sz w:val="22"/>
          <w:szCs w:val="22"/>
        </w:rPr>
        <w:t xml:space="preserve">processing purposes, in the default file MT3Dnnn.MAS where </w:t>
      </w:r>
      <w:proofErr w:type="spellStart"/>
      <w:r w:rsidRPr="009328CF">
        <w:rPr>
          <w:sz w:val="22"/>
          <w:szCs w:val="22"/>
        </w:rPr>
        <w:t>nnn</w:t>
      </w:r>
      <w:proofErr w:type="spellEnd"/>
      <w:r w:rsidRPr="009328CF">
        <w:rPr>
          <w:sz w:val="22"/>
          <w:szCs w:val="22"/>
        </w:rPr>
        <w:t xml:space="preserve"> is the species index number.</w:t>
      </w:r>
      <w:r>
        <w:rPr>
          <w:sz w:val="22"/>
          <w:szCs w:val="22"/>
        </w:rPr>
        <w:t xml:space="preserve"> </w:t>
      </w:r>
    </w:p>
    <w:p w14:paraId="315ACE1A" w14:textId="77777777" w:rsidR="001D37D3" w:rsidRDefault="001D37D3" w:rsidP="001D37D3">
      <w:pPr>
        <w:autoSpaceDE w:val="0"/>
        <w:autoSpaceDN w:val="0"/>
        <w:adjustRightInd w:val="0"/>
        <w:spacing w:after="0" w:line="240" w:lineRule="auto"/>
        <w:ind w:left="2160"/>
        <w:rPr>
          <w:sz w:val="22"/>
          <w:szCs w:val="22"/>
        </w:rPr>
      </w:pPr>
    </w:p>
    <w:p w14:paraId="03A1937D" w14:textId="77777777" w:rsidR="001D37D3" w:rsidRDefault="001D37D3" w:rsidP="001D37D3">
      <w:pPr>
        <w:autoSpaceDE w:val="0"/>
        <w:autoSpaceDN w:val="0"/>
        <w:adjustRightInd w:val="0"/>
        <w:spacing w:after="0" w:line="240" w:lineRule="auto"/>
        <w:ind w:left="2160"/>
        <w:rPr>
          <w:sz w:val="22"/>
          <w:szCs w:val="22"/>
        </w:rPr>
      </w:pPr>
      <w:r w:rsidRPr="009328CF">
        <w:rPr>
          <w:sz w:val="22"/>
          <w:szCs w:val="22"/>
        </w:rPr>
        <w:t>If CHKMAS = T, the mass balance information for each</w:t>
      </w:r>
      <w:r>
        <w:rPr>
          <w:sz w:val="22"/>
          <w:szCs w:val="22"/>
        </w:rPr>
        <w:t xml:space="preserve"> </w:t>
      </w:r>
      <w:r w:rsidRPr="009328CF">
        <w:rPr>
          <w:sz w:val="22"/>
          <w:szCs w:val="22"/>
        </w:rPr>
        <w:t>transport step will be saved in file MT3Dnnn.MAS.</w:t>
      </w:r>
      <w:r>
        <w:rPr>
          <w:sz w:val="22"/>
          <w:szCs w:val="22"/>
        </w:rPr>
        <w:t xml:space="preserve"> </w:t>
      </w:r>
    </w:p>
    <w:p w14:paraId="68A3E64B" w14:textId="77777777" w:rsidR="001D37D3" w:rsidRDefault="001D37D3" w:rsidP="001D37D3">
      <w:pPr>
        <w:autoSpaceDE w:val="0"/>
        <w:autoSpaceDN w:val="0"/>
        <w:adjustRightInd w:val="0"/>
        <w:spacing w:after="0" w:line="240" w:lineRule="auto"/>
        <w:ind w:left="2160"/>
        <w:rPr>
          <w:sz w:val="22"/>
          <w:szCs w:val="22"/>
        </w:rPr>
      </w:pPr>
    </w:p>
    <w:p w14:paraId="72C6BAD0" w14:textId="77777777" w:rsidR="001D37D3" w:rsidRPr="009328CF" w:rsidRDefault="001D37D3" w:rsidP="001D37D3">
      <w:pPr>
        <w:autoSpaceDE w:val="0"/>
        <w:autoSpaceDN w:val="0"/>
        <w:adjustRightInd w:val="0"/>
        <w:spacing w:after="0" w:line="240" w:lineRule="auto"/>
        <w:ind w:left="2160"/>
        <w:rPr>
          <w:sz w:val="22"/>
          <w:szCs w:val="22"/>
        </w:rPr>
      </w:pPr>
      <w:r w:rsidRPr="009328CF">
        <w:rPr>
          <w:sz w:val="22"/>
          <w:szCs w:val="22"/>
        </w:rPr>
        <w:t>If CHKMAS = F, file MT3Dnnn.MAS is not created.</w:t>
      </w:r>
    </w:p>
    <w:p w14:paraId="4CF9A929" w14:textId="77777777" w:rsidR="001D37D3" w:rsidRDefault="001D37D3" w:rsidP="001D37D3">
      <w:pPr>
        <w:autoSpaceDE w:val="0"/>
        <w:autoSpaceDN w:val="0"/>
        <w:adjustRightInd w:val="0"/>
        <w:spacing w:after="0" w:line="240" w:lineRule="auto"/>
        <w:ind w:left="2160"/>
        <w:rPr>
          <w:sz w:val="22"/>
          <w:szCs w:val="22"/>
        </w:rPr>
      </w:pPr>
    </w:p>
    <w:p w14:paraId="20DB5D71" w14:textId="77777777" w:rsidR="001D37D3" w:rsidRPr="009328CF" w:rsidRDefault="001D37D3" w:rsidP="001D37D3">
      <w:pPr>
        <w:numPr>
          <w:ilvl w:val="0"/>
          <w:numId w:val="1"/>
        </w:numPr>
        <w:autoSpaceDE w:val="0"/>
        <w:autoSpaceDN w:val="0"/>
        <w:adjustRightInd w:val="0"/>
        <w:spacing w:after="0" w:line="240" w:lineRule="auto"/>
        <w:ind w:left="2160" w:hanging="270"/>
        <w:rPr>
          <w:sz w:val="22"/>
          <w:szCs w:val="22"/>
        </w:rPr>
      </w:pPr>
      <w:r w:rsidRPr="009328CF">
        <w:rPr>
          <w:sz w:val="22"/>
          <w:szCs w:val="22"/>
        </w:rPr>
        <w:t>NPRMAS is an integer indicating how frequently the mass budget information should be saved in the mass balance summary file MT3Dnnn.MAS. Mass budget information is</w:t>
      </w:r>
      <w:r>
        <w:rPr>
          <w:sz w:val="22"/>
          <w:szCs w:val="22"/>
        </w:rPr>
        <w:t xml:space="preserve"> </w:t>
      </w:r>
      <w:r w:rsidRPr="009328CF">
        <w:rPr>
          <w:sz w:val="22"/>
          <w:szCs w:val="22"/>
        </w:rPr>
        <w:t>saved every NPRMAS step.</w:t>
      </w:r>
    </w:p>
    <w:p w14:paraId="1A9C7FD6" w14:textId="77777777" w:rsidR="001D37D3" w:rsidRDefault="001D37D3" w:rsidP="001D37D3">
      <w:pPr>
        <w:spacing w:after="0" w:line="240" w:lineRule="auto"/>
      </w:pPr>
    </w:p>
    <w:p w14:paraId="00E0E8AC" w14:textId="77777777" w:rsidR="001D37D3" w:rsidRDefault="001D37D3" w:rsidP="001D37D3">
      <w:pPr>
        <w:spacing w:after="0" w:line="240" w:lineRule="auto"/>
      </w:pPr>
      <w:r>
        <w:rPr>
          <w:rFonts w:eastAsiaTheme="minorHAnsi"/>
          <w:sz w:val="22"/>
          <w:szCs w:val="22"/>
        </w:rPr>
        <w:t>For each stress period</w:t>
      </w:r>
    </w:p>
    <w:p w14:paraId="4F4ABD3D" w14:textId="0BDCF3A0" w:rsidR="001D37D3" w:rsidRDefault="001D37D3" w:rsidP="001D37D3">
      <w:pPr>
        <w:autoSpaceDE w:val="0"/>
        <w:autoSpaceDN w:val="0"/>
        <w:adjustRightInd w:val="0"/>
        <w:spacing w:after="0" w:line="240" w:lineRule="auto"/>
        <w:rPr>
          <w:sz w:val="22"/>
          <w:szCs w:val="22"/>
        </w:rPr>
      </w:pPr>
      <w:r>
        <w:rPr>
          <w:sz w:val="22"/>
          <w:szCs w:val="22"/>
        </w:rPr>
        <w:t xml:space="preserve">21 </w:t>
      </w:r>
      <w:r>
        <w:rPr>
          <w:sz w:val="22"/>
          <w:szCs w:val="22"/>
        </w:rPr>
        <w:tab/>
        <w:t xml:space="preserve">Record: </w:t>
      </w:r>
      <w:r>
        <w:rPr>
          <w:sz w:val="22"/>
          <w:szCs w:val="22"/>
        </w:rPr>
        <w:tab/>
      </w:r>
      <w:r>
        <w:rPr>
          <w:rFonts w:eastAsiaTheme="minorHAnsi"/>
          <w:sz w:val="22"/>
          <w:szCs w:val="22"/>
        </w:rPr>
        <w:t xml:space="preserve">PERLEN, NSTP, TSMULT, </w:t>
      </w:r>
      <w:r w:rsidR="00EC3D69">
        <w:rPr>
          <w:rFonts w:eastAsiaTheme="minorHAnsi"/>
          <w:sz w:val="22"/>
          <w:szCs w:val="22"/>
        </w:rPr>
        <w:t>[</w:t>
      </w:r>
      <w:proofErr w:type="spellStart"/>
      <w:r>
        <w:rPr>
          <w:rFonts w:eastAsiaTheme="minorHAnsi"/>
          <w:sz w:val="22"/>
          <w:szCs w:val="22"/>
        </w:rPr>
        <w:t>SSFlag</w:t>
      </w:r>
      <w:proofErr w:type="spellEnd"/>
      <w:r w:rsidR="00EC3D69">
        <w:rPr>
          <w:rFonts w:eastAsiaTheme="minorHAnsi"/>
          <w:sz w:val="22"/>
          <w:szCs w:val="22"/>
        </w:rPr>
        <w:t>]</w:t>
      </w:r>
    </w:p>
    <w:p w14:paraId="014AB431" w14:textId="0ECB77DA"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F10.0</w:t>
      </w:r>
      <w:r w:rsidR="00EC3D69">
        <w:rPr>
          <w:rFonts w:eastAsiaTheme="minorHAnsi"/>
          <w:sz w:val="22"/>
          <w:szCs w:val="22"/>
        </w:rPr>
        <w:t>, [FREE]</w:t>
      </w:r>
    </w:p>
    <w:p w14:paraId="29EF716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PERLEN is the length of the current stress period. If the flow solution is transient, PERLEN specified here must be equal to that specified for the flow model. If the flow solution is steady-state, PERLEN can be set to any desired length.</w:t>
      </w:r>
      <w:r>
        <w:rPr>
          <w:sz w:val="22"/>
          <w:szCs w:val="22"/>
        </w:rPr>
        <w:t xml:space="preserve"> </w:t>
      </w:r>
    </w:p>
    <w:p w14:paraId="61DD44D8"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NSTP is the number of time-steps for the transient flow solution in the current stress period. If the flow solution is</w:t>
      </w:r>
      <w:r>
        <w:rPr>
          <w:sz w:val="22"/>
          <w:szCs w:val="22"/>
        </w:rPr>
        <w:t xml:space="preserve"> </w:t>
      </w:r>
      <w:r w:rsidRPr="004B6625">
        <w:rPr>
          <w:sz w:val="22"/>
          <w:szCs w:val="22"/>
        </w:rPr>
        <w:t>steady-state, NSTP = 1.</w:t>
      </w:r>
    </w:p>
    <w:p w14:paraId="00A6F710" w14:textId="77777777" w:rsidR="001D37D3" w:rsidRPr="004B6625" w:rsidRDefault="001D37D3" w:rsidP="001D37D3">
      <w:pPr>
        <w:numPr>
          <w:ilvl w:val="0"/>
          <w:numId w:val="1"/>
        </w:numPr>
        <w:autoSpaceDE w:val="0"/>
        <w:autoSpaceDN w:val="0"/>
        <w:adjustRightInd w:val="0"/>
        <w:spacing w:after="0" w:line="240" w:lineRule="auto"/>
        <w:ind w:left="2160" w:hanging="270"/>
        <w:rPr>
          <w:sz w:val="22"/>
          <w:szCs w:val="22"/>
        </w:rPr>
      </w:pPr>
      <w:r w:rsidRPr="004B6625">
        <w:rPr>
          <w:sz w:val="22"/>
          <w:szCs w:val="22"/>
        </w:rPr>
        <w:t>TSMULT is the multiplier for the length of successive time</w:t>
      </w:r>
      <w:r>
        <w:rPr>
          <w:sz w:val="22"/>
          <w:szCs w:val="22"/>
        </w:rPr>
        <w:t xml:space="preserve"> </w:t>
      </w:r>
      <w:r w:rsidRPr="004B6625">
        <w:rPr>
          <w:sz w:val="22"/>
          <w:szCs w:val="22"/>
        </w:rPr>
        <w:t>steps used in the transient flow solution; it is used only if</w:t>
      </w:r>
      <w:r>
        <w:rPr>
          <w:sz w:val="22"/>
          <w:szCs w:val="22"/>
        </w:rPr>
        <w:t xml:space="preserve"> </w:t>
      </w:r>
      <w:r w:rsidRPr="004B6625">
        <w:rPr>
          <w:sz w:val="22"/>
          <w:szCs w:val="22"/>
        </w:rPr>
        <w:t>NSTP &gt; 1.</w:t>
      </w:r>
    </w:p>
    <w:p w14:paraId="2060E1DA" w14:textId="77777777" w:rsidR="001D37D3" w:rsidRDefault="001D37D3" w:rsidP="001D37D3">
      <w:pPr>
        <w:autoSpaceDE w:val="0"/>
        <w:autoSpaceDN w:val="0"/>
        <w:adjustRightInd w:val="0"/>
        <w:spacing w:after="0" w:line="240" w:lineRule="auto"/>
        <w:ind w:left="2160"/>
        <w:rPr>
          <w:sz w:val="22"/>
          <w:szCs w:val="22"/>
        </w:rPr>
      </w:pPr>
    </w:p>
    <w:p w14:paraId="3FC53526"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lastRenderedPageBreak/>
        <w:t>If TSMULT &gt; 0, the length of each flow time-step within the</w:t>
      </w:r>
      <w:r>
        <w:rPr>
          <w:sz w:val="22"/>
          <w:szCs w:val="22"/>
        </w:rPr>
        <w:t xml:space="preserve"> </w:t>
      </w:r>
      <w:r w:rsidRPr="004B6625">
        <w:rPr>
          <w:sz w:val="22"/>
          <w:szCs w:val="22"/>
        </w:rPr>
        <w:t>current stress period is calculated using the geometric</w:t>
      </w:r>
      <w:r>
        <w:rPr>
          <w:sz w:val="22"/>
          <w:szCs w:val="22"/>
        </w:rPr>
        <w:t xml:space="preserve"> </w:t>
      </w:r>
      <w:r w:rsidRPr="004B6625">
        <w:rPr>
          <w:sz w:val="22"/>
          <w:szCs w:val="22"/>
        </w:rPr>
        <w:t>progression as in MODFLOW. Note that both NSTP and</w:t>
      </w:r>
      <w:r>
        <w:rPr>
          <w:sz w:val="22"/>
          <w:szCs w:val="22"/>
        </w:rPr>
        <w:t xml:space="preserve"> </w:t>
      </w:r>
      <w:r w:rsidRPr="004B6625">
        <w:rPr>
          <w:sz w:val="22"/>
          <w:szCs w:val="22"/>
        </w:rPr>
        <w:t>TSMULT specified here must be identical to those specified</w:t>
      </w:r>
      <w:r>
        <w:rPr>
          <w:sz w:val="22"/>
          <w:szCs w:val="22"/>
        </w:rPr>
        <w:t xml:space="preserve"> </w:t>
      </w:r>
      <w:r w:rsidRPr="004B6625">
        <w:rPr>
          <w:sz w:val="22"/>
          <w:szCs w:val="22"/>
        </w:rPr>
        <w:t>in the flow model if the flow model is transient.</w:t>
      </w:r>
    </w:p>
    <w:p w14:paraId="0B94C6B1" w14:textId="77777777" w:rsidR="001D37D3" w:rsidRPr="004B6625" w:rsidRDefault="001D37D3" w:rsidP="001D37D3">
      <w:pPr>
        <w:autoSpaceDE w:val="0"/>
        <w:autoSpaceDN w:val="0"/>
        <w:adjustRightInd w:val="0"/>
        <w:spacing w:after="0" w:line="240" w:lineRule="auto"/>
        <w:ind w:left="2160"/>
        <w:rPr>
          <w:sz w:val="22"/>
          <w:szCs w:val="22"/>
        </w:rPr>
      </w:pPr>
    </w:p>
    <w:p w14:paraId="659721DB" w14:textId="77777777" w:rsidR="001D37D3" w:rsidRDefault="001D37D3" w:rsidP="001D37D3">
      <w:pPr>
        <w:autoSpaceDE w:val="0"/>
        <w:autoSpaceDN w:val="0"/>
        <w:adjustRightInd w:val="0"/>
        <w:spacing w:after="0" w:line="240" w:lineRule="auto"/>
        <w:ind w:left="2160"/>
        <w:rPr>
          <w:sz w:val="22"/>
          <w:szCs w:val="22"/>
        </w:rPr>
      </w:pPr>
      <w:r w:rsidRPr="004B6625">
        <w:rPr>
          <w:sz w:val="22"/>
          <w:szCs w:val="22"/>
        </w:rPr>
        <w:t>If TSMULT &lt;= 0, the length of each flow time-step within the current stress period is re</w:t>
      </w:r>
      <w:r>
        <w:rPr>
          <w:sz w:val="22"/>
          <w:szCs w:val="22"/>
        </w:rPr>
        <w:t xml:space="preserve">ad from the record TSLNGH (see record </w:t>
      </w:r>
      <w:r w:rsidRPr="004B6625">
        <w:rPr>
          <w:sz w:val="22"/>
          <w:szCs w:val="22"/>
        </w:rPr>
        <w:t>22). This option is needed in case the length of timesteps for the flow solution is not based on a geometric</w:t>
      </w:r>
      <w:r>
        <w:rPr>
          <w:sz w:val="22"/>
          <w:szCs w:val="22"/>
        </w:rPr>
        <w:t xml:space="preserve"> </w:t>
      </w:r>
      <w:r w:rsidRPr="004B6625">
        <w:rPr>
          <w:sz w:val="22"/>
          <w:szCs w:val="22"/>
        </w:rPr>
        <w:t>progression in a flow model, unlike MODFLOW.</w:t>
      </w:r>
    </w:p>
    <w:p w14:paraId="71FAB92E" w14:textId="77777777" w:rsidR="001D37D3" w:rsidRDefault="001D37D3" w:rsidP="001D37D3">
      <w:pPr>
        <w:autoSpaceDE w:val="0"/>
        <w:autoSpaceDN w:val="0"/>
        <w:adjustRightInd w:val="0"/>
        <w:spacing w:after="0" w:line="240" w:lineRule="auto"/>
        <w:ind w:left="2160"/>
        <w:rPr>
          <w:sz w:val="22"/>
          <w:szCs w:val="22"/>
        </w:rPr>
      </w:pPr>
    </w:p>
    <w:p w14:paraId="3A9F05C2" w14:textId="77777777" w:rsidR="001D37D3" w:rsidRPr="00D71152" w:rsidRDefault="001D37D3" w:rsidP="001D37D3">
      <w:pPr>
        <w:pStyle w:val="ListParagraph"/>
        <w:numPr>
          <w:ilvl w:val="0"/>
          <w:numId w:val="1"/>
        </w:numPr>
        <w:autoSpaceDE w:val="0"/>
        <w:autoSpaceDN w:val="0"/>
        <w:adjustRightInd w:val="0"/>
        <w:spacing w:after="0" w:line="240" w:lineRule="auto"/>
        <w:ind w:left="2160"/>
        <w:rPr>
          <w:sz w:val="22"/>
          <w:szCs w:val="22"/>
        </w:rPr>
      </w:pP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an optional flag to indicate whether the steady-state transport option should be activated. The option is activated if </w:t>
      </w:r>
      <w:proofErr w:type="spellStart"/>
      <w:r w:rsidRPr="00D71152">
        <w:rPr>
          <w:rFonts w:ascii="TimesNewRomanPSMT" w:eastAsiaTheme="minorHAnsi" w:hAnsi="TimesNewRomanPSMT" w:cs="TimesNewRomanPSMT"/>
        </w:rPr>
        <w:t>SSFlag</w:t>
      </w:r>
      <w:proofErr w:type="spellEnd"/>
      <w:r w:rsidRPr="00D71152">
        <w:rPr>
          <w:rFonts w:ascii="TimesNewRomanPSMT" w:eastAsiaTheme="minorHAnsi" w:hAnsi="TimesNewRomanPSMT" w:cs="TimesNewRomanPSMT"/>
        </w:rPr>
        <w:t xml:space="preserve"> is set to the keyword SSTATE, which can be any combination of lower or capital letters.</w:t>
      </w:r>
    </w:p>
    <w:p w14:paraId="01ACBA9F" w14:textId="77777777" w:rsidR="001D37D3" w:rsidRDefault="001D37D3" w:rsidP="001D37D3">
      <w:pPr>
        <w:spacing w:after="0" w:line="240" w:lineRule="auto"/>
      </w:pPr>
    </w:p>
    <w:p w14:paraId="5A8022C1" w14:textId="77777777" w:rsidR="001D37D3" w:rsidRDefault="001D37D3" w:rsidP="001D37D3">
      <w:pPr>
        <w:spacing w:after="0" w:line="240" w:lineRule="auto"/>
      </w:pPr>
      <w:r>
        <w:rPr>
          <w:rFonts w:eastAsiaTheme="minorHAnsi"/>
          <w:sz w:val="22"/>
          <w:szCs w:val="22"/>
        </w:rPr>
        <w:t>(Enter 22 if TSMULT &lt;= 0)</w:t>
      </w:r>
    </w:p>
    <w:p w14:paraId="00C21A6A" w14:textId="77777777" w:rsidR="001D37D3" w:rsidRDefault="001D37D3" w:rsidP="001D37D3">
      <w:pPr>
        <w:autoSpaceDE w:val="0"/>
        <w:autoSpaceDN w:val="0"/>
        <w:adjustRightInd w:val="0"/>
        <w:spacing w:after="0" w:line="240" w:lineRule="auto"/>
        <w:rPr>
          <w:sz w:val="22"/>
          <w:szCs w:val="22"/>
        </w:rPr>
      </w:pPr>
      <w:r>
        <w:rPr>
          <w:sz w:val="22"/>
          <w:szCs w:val="22"/>
        </w:rPr>
        <w:t xml:space="preserve">22 </w:t>
      </w:r>
      <w:r>
        <w:rPr>
          <w:sz w:val="22"/>
          <w:szCs w:val="22"/>
        </w:rPr>
        <w:tab/>
        <w:t xml:space="preserve">Record: </w:t>
      </w:r>
      <w:r>
        <w:rPr>
          <w:sz w:val="22"/>
          <w:szCs w:val="22"/>
        </w:rPr>
        <w:tab/>
      </w:r>
      <w:r>
        <w:rPr>
          <w:rFonts w:eastAsiaTheme="minorHAnsi"/>
          <w:sz w:val="22"/>
          <w:szCs w:val="22"/>
        </w:rPr>
        <w:t>TSLNGH(NSTP)</w:t>
      </w:r>
    </w:p>
    <w:p w14:paraId="317C05E3"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8F10.0</w:t>
      </w:r>
    </w:p>
    <w:p w14:paraId="7DFAA3D6" w14:textId="77777777" w:rsidR="001D37D3" w:rsidRPr="00F050B0" w:rsidRDefault="001D37D3" w:rsidP="001D37D3">
      <w:pPr>
        <w:numPr>
          <w:ilvl w:val="0"/>
          <w:numId w:val="1"/>
        </w:numPr>
        <w:autoSpaceDE w:val="0"/>
        <w:autoSpaceDN w:val="0"/>
        <w:adjustRightInd w:val="0"/>
        <w:spacing w:after="0" w:line="240" w:lineRule="auto"/>
        <w:ind w:left="2160" w:hanging="270"/>
        <w:rPr>
          <w:sz w:val="22"/>
          <w:szCs w:val="22"/>
        </w:rPr>
      </w:pPr>
      <w:r w:rsidRPr="00F050B0">
        <w:rPr>
          <w:sz w:val="22"/>
          <w:szCs w:val="22"/>
        </w:rPr>
        <w:t>TSLNGH provides the length of time-steps for the flow solution in the current stress period. This record is needed only if the length of time-steps for the flow solution is not based on a geometric progression. Enter</w:t>
      </w:r>
      <w:r>
        <w:rPr>
          <w:sz w:val="22"/>
          <w:szCs w:val="22"/>
        </w:rPr>
        <w:t xml:space="preserve"> </w:t>
      </w:r>
      <w:r w:rsidRPr="00F050B0">
        <w:rPr>
          <w:sz w:val="22"/>
          <w:szCs w:val="22"/>
        </w:rPr>
        <w:t>TSLNGH in as many lines as necessary if NSTP &gt; 8.</w:t>
      </w:r>
    </w:p>
    <w:p w14:paraId="136C544D" w14:textId="77777777" w:rsidR="001D37D3" w:rsidRDefault="001D37D3" w:rsidP="001D37D3">
      <w:pPr>
        <w:spacing w:after="0" w:line="240" w:lineRule="auto"/>
      </w:pPr>
    </w:p>
    <w:p w14:paraId="3DEABA1B" w14:textId="77777777" w:rsidR="001D37D3" w:rsidRDefault="001D37D3" w:rsidP="001D37D3">
      <w:pPr>
        <w:autoSpaceDE w:val="0"/>
        <w:autoSpaceDN w:val="0"/>
        <w:adjustRightInd w:val="0"/>
        <w:spacing w:after="0" w:line="240" w:lineRule="auto"/>
        <w:rPr>
          <w:sz w:val="22"/>
          <w:szCs w:val="22"/>
        </w:rPr>
      </w:pPr>
      <w:r>
        <w:rPr>
          <w:sz w:val="22"/>
          <w:szCs w:val="22"/>
        </w:rPr>
        <w:t xml:space="preserve">23 </w:t>
      </w:r>
      <w:r>
        <w:rPr>
          <w:sz w:val="22"/>
          <w:szCs w:val="22"/>
        </w:rPr>
        <w:tab/>
        <w:t xml:space="preserve">Record: </w:t>
      </w:r>
      <w:r>
        <w:rPr>
          <w:sz w:val="22"/>
          <w:szCs w:val="22"/>
        </w:rPr>
        <w:tab/>
      </w:r>
      <w:r>
        <w:rPr>
          <w:rFonts w:eastAsiaTheme="minorHAnsi"/>
          <w:sz w:val="22"/>
          <w:szCs w:val="22"/>
        </w:rPr>
        <w:t>DT0, MXSTRN, TTSMULT, TTSMAX</w:t>
      </w:r>
    </w:p>
    <w:p w14:paraId="70F2771F"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F10.0, I10, 2F10.0</w:t>
      </w:r>
    </w:p>
    <w:p w14:paraId="20D0CDE2"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DT0 is the user-specified transport step size within each time-step of the flow solution. DT0 is interpreted differently depending on whether the solution option</w:t>
      </w:r>
      <w:r>
        <w:rPr>
          <w:sz w:val="22"/>
          <w:szCs w:val="22"/>
        </w:rPr>
        <w:t xml:space="preserve"> chosen is explicit or implicit:</w:t>
      </w:r>
    </w:p>
    <w:p w14:paraId="0577270E" w14:textId="77777777" w:rsidR="001D37D3" w:rsidRDefault="001D37D3" w:rsidP="001D37D3">
      <w:pPr>
        <w:autoSpaceDE w:val="0"/>
        <w:autoSpaceDN w:val="0"/>
        <w:adjustRightInd w:val="0"/>
        <w:spacing w:after="0" w:line="240" w:lineRule="auto"/>
        <w:ind w:left="2160"/>
        <w:rPr>
          <w:sz w:val="22"/>
          <w:szCs w:val="22"/>
        </w:rPr>
      </w:pPr>
    </w:p>
    <w:p w14:paraId="4721F04B" w14:textId="77777777" w:rsidR="001D37D3" w:rsidRDefault="001D37D3" w:rsidP="001D37D3">
      <w:pPr>
        <w:autoSpaceDE w:val="0"/>
        <w:autoSpaceDN w:val="0"/>
        <w:adjustRightInd w:val="0"/>
        <w:spacing w:after="0" w:line="240" w:lineRule="auto"/>
        <w:ind w:left="2160"/>
        <w:rPr>
          <w:sz w:val="22"/>
          <w:szCs w:val="22"/>
        </w:rPr>
      </w:pPr>
      <w:r w:rsidRPr="008C5B59">
        <w:rPr>
          <w:sz w:val="22"/>
          <w:szCs w:val="22"/>
        </w:rPr>
        <w:t>For explicit solutions (i.e., the GCG solver is not used),</w:t>
      </w:r>
      <w:r>
        <w:rPr>
          <w:sz w:val="22"/>
          <w:szCs w:val="22"/>
        </w:rPr>
        <w:t xml:space="preserve"> </w:t>
      </w:r>
      <w:r w:rsidRPr="008C5B59">
        <w:rPr>
          <w:sz w:val="22"/>
          <w:szCs w:val="22"/>
        </w:rPr>
        <w:t>the program will always calculate a maximum transport</w:t>
      </w:r>
      <w:r>
        <w:rPr>
          <w:sz w:val="22"/>
          <w:szCs w:val="22"/>
        </w:rPr>
        <w:t xml:space="preserve"> </w:t>
      </w:r>
      <w:r w:rsidRPr="008C5B59">
        <w:rPr>
          <w:sz w:val="22"/>
          <w:szCs w:val="22"/>
        </w:rPr>
        <w:t>step size which meets the various stability criteria. Setting</w:t>
      </w:r>
      <w:r>
        <w:rPr>
          <w:sz w:val="22"/>
          <w:szCs w:val="22"/>
        </w:rPr>
        <w:t xml:space="preserve"> </w:t>
      </w:r>
      <w:r w:rsidRPr="008C5B59">
        <w:rPr>
          <w:sz w:val="22"/>
          <w:szCs w:val="22"/>
        </w:rPr>
        <w:t>DT0 to zero causes the model-calculated transport</w:t>
      </w:r>
      <w:r>
        <w:rPr>
          <w:sz w:val="22"/>
          <w:szCs w:val="22"/>
        </w:rPr>
        <w:t xml:space="preserve"> </w:t>
      </w:r>
      <w:r w:rsidRPr="008C5B59">
        <w:rPr>
          <w:sz w:val="22"/>
          <w:szCs w:val="22"/>
        </w:rPr>
        <w:t>step size to be used in the simulation. However, the</w:t>
      </w:r>
      <w:r>
        <w:rPr>
          <w:sz w:val="22"/>
          <w:szCs w:val="22"/>
        </w:rPr>
        <w:t xml:space="preserve"> </w:t>
      </w:r>
      <w:r w:rsidRPr="008C5B59">
        <w:rPr>
          <w:sz w:val="22"/>
          <w:szCs w:val="22"/>
        </w:rPr>
        <w:t>model-calculated DT0 may not always be optimal. In</w:t>
      </w:r>
      <w:r>
        <w:rPr>
          <w:sz w:val="22"/>
          <w:szCs w:val="22"/>
        </w:rPr>
        <w:t xml:space="preserve"> </w:t>
      </w:r>
      <w:r w:rsidRPr="008C5B59">
        <w:rPr>
          <w:sz w:val="22"/>
          <w:szCs w:val="22"/>
        </w:rPr>
        <w:t>this situation, DT0 should be adjusted to find a value that</w:t>
      </w:r>
      <w:r>
        <w:rPr>
          <w:sz w:val="22"/>
          <w:szCs w:val="22"/>
        </w:rPr>
        <w:t xml:space="preserve"> </w:t>
      </w:r>
      <w:r w:rsidRPr="008C5B59">
        <w:rPr>
          <w:sz w:val="22"/>
          <w:szCs w:val="22"/>
        </w:rPr>
        <w:t>leads to the best results. If DT0 is given a value greater</w:t>
      </w:r>
      <w:r>
        <w:rPr>
          <w:sz w:val="22"/>
          <w:szCs w:val="22"/>
        </w:rPr>
        <w:t xml:space="preserve"> </w:t>
      </w:r>
      <w:r w:rsidRPr="008C5B59">
        <w:rPr>
          <w:sz w:val="22"/>
          <w:szCs w:val="22"/>
        </w:rPr>
        <w:t>than the model-calculated step size, the model-calculated</w:t>
      </w:r>
      <w:r>
        <w:rPr>
          <w:sz w:val="22"/>
          <w:szCs w:val="22"/>
        </w:rPr>
        <w:t xml:space="preserve"> </w:t>
      </w:r>
      <w:r w:rsidRPr="008C5B59">
        <w:rPr>
          <w:sz w:val="22"/>
          <w:szCs w:val="22"/>
        </w:rPr>
        <w:t>step size, instead of the user-specified value, will be used</w:t>
      </w:r>
      <w:r>
        <w:rPr>
          <w:sz w:val="22"/>
          <w:szCs w:val="22"/>
        </w:rPr>
        <w:t xml:space="preserve"> </w:t>
      </w:r>
      <w:r w:rsidRPr="008C5B59">
        <w:rPr>
          <w:sz w:val="22"/>
          <w:szCs w:val="22"/>
        </w:rPr>
        <w:t>in the simulation.</w:t>
      </w:r>
      <w:r>
        <w:rPr>
          <w:sz w:val="22"/>
          <w:szCs w:val="22"/>
        </w:rPr>
        <w:t xml:space="preserve"> </w:t>
      </w:r>
    </w:p>
    <w:p w14:paraId="7C0C4D87" w14:textId="77777777" w:rsidR="001D37D3" w:rsidRDefault="001D37D3" w:rsidP="001D37D3">
      <w:pPr>
        <w:autoSpaceDE w:val="0"/>
        <w:autoSpaceDN w:val="0"/>
        <w:adjustRightInd w:val="0"/>
        <w:spacing w:after="0" w:line="240" w:lineRule="auto"/>
        <w:ind w:left="2160"/>
        <w:rPr>
          <w:sz w:val="22"/>
          <w:szCs w:val="22"/>
        </w:rPr>
      </w:pPr>
    </w:p>
    <w:p w14:paraId="7F071D8A" w14:textId="130EF448" w:rsidR="001D37D3" w:rsidRDefault="001D37D3" w:rsidP="001D37D3">
      <w:pPr>
        <w:autoSpaceDE w:val="0"/>
        <w:autoSpaceDN w:val="0"/>
        <w:adjustRightInd w:val="0"/>
        <w:spacing w:after="0" w:line="240" w:lineRule="auto"/>
        <w:ind w:left="2160"/>
        <w:rPr>
          <w:sz w:val="22"/>
          <w:szCs w:val="22"/>
        </w:rPr>
      </w:pPr>
      <w:r w:rsidRPr="008C5B59">
        <w:rPr>
          <w:sz w:val="22"/>
          <w:szCs w:val="22"/>
        </w:rPr>
        <w:t>For implicit solutions (i.e., the GCG solver is used</w:t>
      </w:r>
      <w:r w:rsidR="00963FE5">
        <w:rPr>
          <w:sz w:val="22"/>
          <w:szCs w:val="22"/>
        </w:rPr>
        <w:t>, which is the only option since version 5.00 of MT3DMS</w:t>
      </w:r>
      <w:r w:rsidRPr="008C5B59">
        <w:rPr>
          <w:sz w:val="22"/>
          <w:szCs w:val="22"/>
        </w:rPr>
        <w:t>), DT0</w:t>
      </w:r>
      <w:r>
        <w:rPr>
          <w:sz w:val="22"/>
          <w:szCs w:val="22"/>
        </w:rPr>
        <w:t xml:space="preserve"> </w:t>
      </w:r>
      <w:r w:rsidRPr="008C5B59">
        <w:rPr>
          <w:sz w:val="22"/>
          <w:szCs w:val="22"/>
        </w:rPr>
        <w:t>is the initial transport step size. If it is specified as zero,</w:t>
      </w:r>
      <w:r>
        <w:rPr>
          <w:sz w:val="22"/>
          <w:szCs w:val="22"/>
        </w:rPr>
        <w:t xml:space="preserve"> </w:t>
      </w:r>
      <w:r w:rsidRPr="008C5B59">
        <w:rPr>
          <w:sz w:val="22"/>
          <w:szCs w:val="22"/>
        </w:rPr>
        <w:t>the model-calculated value of DT0, based on the user</w:t>
      </w:r>
      <w:r w:rsidR="00D35F7C">
        <w:rPr>
          <w:sz w:val="22"/>
          <w:szCs w:val="22"/>
        </w:rPr>
        <w:t xml:space="preserve"> </w:t>
      </w:r>
      <w:r w:rsidRPr="008C5B59">
        <w:rPr>
          <w:sz w:val="22"/>
          <w:szCs w:val="22"/>
        </w:rPr>
        <w:t>specified</w:t>
      </w:r>
      <w:r>
        <w:rPr>
          <w:sz w:val="22"/>
          <w:szCs w:val="22"/>
        </w:rPr>
        <w:t xml:space="preserve"> </w:t>
      </w:r>
      <w:r w:rsidRPr="008C5B59">
        <w:rPr>
          <w:sz w:val="22"/>
          <w:szCs w:val="22"/>
        </w:rPr>
        <w:t>Courant number in the Advection Package, will</w:t>
      </w:r>
      <w:r>
        <w:rPr>
          <w:sz w:val="22"/>
          <w:szCs w:val="22"/>
        </w:rPr>
        <w:t xml:space="preserve"> </w:t>
      </w:r>
      <w:r w:rsidRPr="008C5B59">
        <w:rPr>
          <w:sz w:val="22"/>
          <w:szCs w:val="22"/>
        </w:rPr>
        <w:t>be used. The subsequent transport step size may increase</w:t>
      </w:r>
      <w:r>
        <w:rPr>
          <w:sz w:val="22"/>
          <w:szCs w:val="22"/>
        </w:rPr>
        <w:t xml:space="preserve"> </w:t>
      </w:r>
      <w:r w:rsidRPr="008C5B59">
        <w:rPr>
          <w:sz w:val="22"/>
          <w:szCs w:val="22"/>
        </w:rPr>
        <w:t>or remain constant depending on the user-specified</w:t>
      </w:r>
      <w:r>
        <w:rPr>
          <w:sz w:val="22"/>
          <w:szCs w:val="22"/>
        </w:rPr>
        <w:t xml:space="preserve"> </w:t>
      </w:r>
      <w:r w:rsidRPr="008C5B59">
        <w:rPr>
          <w:sz w:val="22"/>
          <w:szCs w:val="22"/>
        </w:rPr>
        <w:t>transport step size multiplier TTSMULT and the solution</w:t>
      </w:r>
      <w:r>
        <w:rPr>
          <w:sz w:val="22"/>
          <w:szCs w:val="22"/>
        </w:rPr>
        <w:t xml:space="preserve"> </w:t>
      </w:r>
      <w:r w:rsidRPr="008C5B59">
        <w:rPr>
          <w:sz w:val="22"/>
          <w:szCs w:val="22"/>
        </w:rPr>
        <w:t>scheme for the advection term.</w:t>
      </w:r>
    </w:p>
    <w:p w14:paraId="4F052DBE" w14:textId="77777777" w:rsidR="001D37D3" w:rsidRDefault="001D37D3" w:rsidP="001D37D3">
      <w:pPr>
        <w:autoSpaceDE w:val="0"/>
        <w:autoSpaceDN w:val="0"/>
        <w:adjustRightInd w:val="0"/>
        <w:spacing w:after="0" w:line="240" w:lineRule="auto"/>
        <w:ind w:left="2160"/>
        <w:rPr>
          <w:sz w:val="22"/>
          <w:szCs w:val="22"/>
        </w:rPr>
      </w:pPr>
    </w:p>
    <w:p w14:paraId="14B8C08C"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lastRenderedPageBreak/>
        <w:t>MXSTRN is the maximum number of transport steps allowed within one time step of the flow solution. If the number of transport steps within a flow time-step exceeds MXSTRN, the simulation is terminated.</w:t>
      </w:r>
    </w:p>
    <w:p w14:paraId="0EBF6B44"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 xml:space="preserve">TTSMULT is the multiplier for successive transport steps within a flow time-step if the GCG solver is used and the solution option for the advection term is the standard finite-difference method. A value between 1.0 and 2.0 is generally adequate. If the GCG package is not used, the transport solution is solved explicitly as in the original </w:t>
      </w:r>
      <w:r>
        <w:t>MT3DMS</w:t>
      </w:r>
      <w:r w:rsidRPr="00242748">
        <w:rPr>
          <w:sz w:val="22"/>
          <w:szCs w:val="22"/>
        </w:rPr>
        <w:t xml:space="preserve"> code, and TTSMULT is always set to 1.0 regardless of the user-specified input. Note that for the particle-tracking-based solution options and the third</w:t>
      </w:r>
      <w:r>
        <w:rPr>
          <w:sz w:val="22"/>
          <w:szCs w:val="22"/>
        </w:rPr>
        <w:t xml:space="preserve"> </w:t>
      </w:r>
      <w:r w:rsidRPr="00242748">
        <w:rPr>
          <w:sz w:val="22"/>
          <w:szCs w:val="22"/>
        </w:rPr>
        <w:t>order</w:t>
      </w:r>
      <w:r>
        <w:rPr>
          <w:sz w:val="22"/>
          <w:szCs w:val="22"/>
        </w:rPr>
        <w:t xml:space="preserve"> </w:t>
      </w:r>
      <w:r w:rsidRPr="00242748">
        <w:rPr>
          <w:sz w:val="22"/>
          <w:szCs w:val="22"/>
        </w:rPr>
        <w:t>TVD scheme, TTSMULT does not apply.</w:t>
      </w:r>
    </w:p>
    <w:p w14:paraId="6082D037" w14:textId="77777777" w:rsidR="001D37D3" w:rsidRPr="00242748" w:rsidRDefault="001D37D3" w:rsidP="001D37D3">
      <w:pPr>
        <w:numPr>
          <w:ilvl w:val="0"/>
          <w:numId w:val="1"/>
        </w:numPr>
        <w:autoSpaceDE w:val="0"/>
        <w:autoSpaceDN w:val="0"/>
        <w:adjustRightInd w:val="0"/>
        <w:spacing w:after="0" w:line="240" w:lineRule="auto"/>
        <w:ind w:left="2160" w:hanging="270"/>
        <w:rPr>
          <w:sz w:val="22"/>
          <w:szCs w:val="22"/>
        </w:rPr>
      </w:pPr>
      <w:r w:rsidRPr="00242748">
        <w:rPr>
          <w:sz w:val="22"/>
          <w:szCs w:val="22"/>
        </w:rPr>
        <w:t>TTSMAX is the maximum transport step size allowed when transport step size multiplier TTSMULT &gt; 1.0.</w:t>
      </w:r>
      <w:r>
        <w:rPr>
          <w:sz w:val="22"/>
          <w:szCs w:val="22"/>
        </w:rPr>
        <w:t xml:space="preserve"> </w:t>
      </w:r>
      <w:r w:rsidRPr="00242748">
        <w:rPr>
          <w:sz w:val="22"/>
          <w:szCs w:val="22"/>
        </w:rPr>
        <w:t>Setting TTSMAX=0 imposes no maximum limit.</w:t>
      </w:r>
    </w:p>
    <w:p w14:paraId="157AB6E2" w14:textId="77777777" w:rsidR="001D37D3" w:rsidRDefault="001D37D3" w:rsidP="001D37D3">
      <w:pPr>
        <w:spacing w:after="0" w:line="240" w:lineRule="auto"/>
      </w:pPr>
    </w:p>
    <w:p w14:paraId="1FC6BAF8" w14:textId="77777777" w:rsidR="001D37D3" w:rsidRDefault="001D37D3" w:rsidP="001D37D3">
      <w:pPr>
        <w:pStyle w:val="Heading2"/>
      </w:pPr>
      <w:bookmarkStart w:id="7" w:name="_Toc321942234"/>
      <w:r>
        <w:t>CTS Package</w:t>
      </w:r>
      <w:bookmarkEnd w:id="7"/>
    </w:p>
    <w:p w14:paraId="25FF7EC8" w14:textId="23173D65" w:rsidR="001D37D3" w:rsidRPr="001B4315" w:rsidRDefault="001D37D3" w:rsidP="001D37D3">
      <w:pPr>
        <w:spacing w:after="0" w:line="240" w:lineRule="auto"/>
        <w:jc w:val="both"/>
      </w:pPr>
      <w:r>
        <w:t xml:space="preserve">Input for the </w:t>
      </w:r>
      <w:r w:rsidRPr="0030089A">
        <w:t xml:space="preserve">Contaminant Treatment System </w:t>
      </w:r>
      <w:r>
        <w:t xml:space="preserve">(CTS) package is read on unit ICTS = </w:t>
      </w:r>
      <w:r w:rsidR="00FF042C">
        <w:t>20</w:t>
      </w:r>
      <w:r>
        <w:t xml:space="preserve">, which is preset in the main program. CTS package is invoked in the NAM file with the use of keyword CTS. </w:t>
      </w:r>
      <w:r w:rsidRPr="0030089A">
        <w:t>The input file is needed only if contaminant treatment systems are simulated for circulation of mass within a model domain.</w:t>
      </w:r>
      <w:r>
        <w:t xml:space="preserve"> </w:t>
      </w:r>
    </w:p>
    <w:p w14:paraId="55AF8B75" w14:textId="77777777" w:rsidR="001D37D3" w:rsidRPr="001B4315" w:rsidRDefault="001D37D3" w:rsidP="001D37D3">
      <w:pPr>
        <w:autoSpaceDE w:val="0"/>
        <w:autoSpaceDN w:val="0"/>
        <w:adjustRightInd w:val="0"/>
        <w:spacing w:after="0" w:line="240" w:lineRule="auto"/>
        <w:jc w:val="both"/>
      </w:pPr>
    </w:p>
    <w:p w14:paraId="4A85E850" w14:textId="77777777" w:rsidR="001D37D3" w:rsidRDefault="001D37D3" w:rsidP="001D37D3">
      <w:pPr>
        <w:autoSpaceDE w:val="0"/>
        <w:autoSpaceDN w:val="0"/>
        <w:adjustRightInd w:val="0"/>
        <w:spacing w:after="0" w:line="240" w:lineRule="auto"/>
        <w:jc w:val="both"/>
      </w:pPr>
      <w:r w:rsidRPr="001B4315">
        <w:t>For each simulation:</w:t>
      </w:r>
    </w:p>
    <w:p w14:paraId="0E2E129E" w14:textId="77777777" w:rsidR="001D37D3" w:rsidRPr="001B4315" w:rsidRDefault="001D37D3" w:rsidP="001D37D3">
      <w:pPr>
        <w:autoSpaceDE w:val="0"/>
        <w:autoSpaceDN w:val="0"/>
        <w:adjustRightInd w:val="0"/>
        <w:spacing w:after="0" w:line="240" w:lineRule="auto"/>
        <w:jc w:val="both"/>
      </w:pPr>
    </w:p>
    <w:p w14:paraId="6FEDEE6D" w14:textId="77777777" w:rsidR="009D1D40" w:rsidRDefault="001D37D3" w:rsidP="001D37D3">
      <w:pPr>
        <w:autoSpaceDE w:val="0"/>
        <w:autoSpaceDN w:val="0"/>
        <w:adjustRightInd w:val="0"/>
        <w:spacing w:after="0" w:line="240" w:lineRule="auto"/>
      </w:pPr>
      <w:r w:rsidRPr="001B4315">
        <w:t xml:space="preserve">1 </w:t>
      </w:r>
      <w:r w:rsidRPr="001B4315">
        <w:tab/>
        <w:t xml:space="preserve">Record: </w:t>
      </w:r>
      <w:r w:rsidRPr="001B4315">
        <w:tab/>
        <w:t>MXCTS, ICTSOUT, MXEXT, MXINJ, MXWEL, IFORCE</w:t>
      </w:r>
      <w:r w:rsidR="009D1D40">
        <w:t xml:space="preserve">, </w:t>
      </w:r>
    </w:p>
    <w:p w14:paraId="188CEACD" w14:textId="6B115390" w:rsidR="001D37D3" w:rsidRPr="001B4315" w:rsidRDefault="009D1D40" w:rsidP="001D37D3">
      <w:pPr>
        <w:autoSpaceDE w:val="0"/>
        <w:autoSpaceDN w:val="0"/>
        <w:adjustRightInd w:val="0"/>
        <w:spacing w:after="0" w:line="240" w:lineRule="auto"/>
      </w:pPr>
      <w:r>
        <w:t xml:space="preserve">                                    ICTSPKG</w:t>
      </w:r>
    </w:p>
    <w:p w14:paraId="7118852C" w14:textId="38EBEE37" w:rsidR="001D37D3" w:rsidRPr="001B4315" w:rsidRDefault="001D37D3" w:rsidP="001D37D3">
      <w:pPr>
        <w:autoSpaceDE w:val="0"/>
        <w:autoSpaceDN w:val="0"/>
        <w:adjustRightInd w:val="0"/>
        <w:spacing w:after="0" w:line="240" w:lineRule="auto"/>
        <w:ind w:firstLine="720"/>
      </w:pPr>
      <w:r w:rsidRPr="001B4315">
        <w:t xml:space="preserve">Format: </w:t>
      </w:r>
      <w:r w:rsidRPr="001B4315">
        <w:tab/>
      </w:r>
      <w:r w:rsidR="00804676">
        <w:t>FREE</w:t>
      </w:r>
    </w:p>
    <w:p w14:paraId="54B9ECDB" w14:textId="6EBD11CE"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MXCTS is the maximum number of contaminant </w:t>
      </w:r>
      <w:r w:rsidR="00F66441">
        <w:t>treatment</w:t>
      </w:r>
      <w:r w:rsidR="00F66441" w:rsidRPr="00066353">
        <w:t xml:space="preserve"> </w:t>
      </w:r>
      <w:r w:rsidRPr="00066353">
        <w:t>systems implemented in a simulation.</w:t>
      </w:r>
    </w:p>
    <w:p w14:paraId="7BC081C5" w14:textId="6660F3C2" w:rsidR="001D37D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ICTSOUT is the unit number on which well-by-well output information is written. The default file extension assigned to the output file is </w:t>
      </w:r>
      <w:r w:rsidR="00F66441">
        <w:t>CTO</w:t>
      </w:r>
      <w:r w:rsidRPr="00066353">
        <w:t>.</w:t>
      </w:r>
    </w:p>
    <w:p w14:paraId="233F5835"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MXEXT is the maximum number of extraction wells specified as part of a contaminant treatment system.</w:t>
      </w:r>
    </w:p>
    <w:p w14:paraId="5027A39F"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66353">
        <w:t>MXINJ is the maximum number of injection wells specified as part of a contaminant treatment system.</w:t>
      </w:r>
    </w:p>
    <w:p w14:paraId="1BBCF7B6" w14:textId="38FE861C" w:rsidR="001D37D3" w:rsidRDefault="001D37D3" w:rsidP="001D37D3">
      <w:pPr>
        <w:pStyle w:val="ListParagraph"/>
        <w:numPr>
          <w:ilvl w:val="0"/>
          <w:numId w:val="8"/>
        </w:numPr>
        <w:autoSpaceDE w:val="0"/>
        <w:autoSpaceDN w:val="0"/>
        <w:adjustRightInd w:val="0"/>
        <w:spacing w:after="0" w:line="240" w:lineRule="auto"/>
        <w:ind w:left="2160" w:hanging="270"/>
      </w:pPr>
      <w:r w:rsidRPr="00066353">
        <w:t>MXWEL is the maximum number of wells in the flow model. MXWEL is recommended to be set equal to MXWEL as specified in the WEL file</w:t>
      </w:r>
      <w:r w:rsidR="009534E7">
        <w:t xml:space="preserve"> or the MNW2 file</w:t>
      </w:r>
      <w:r w:rsidRPr="00066353">
        <w:t>.</w:t>
      </w:r>
    </w:p>
    <w:p w14:paraId="3B77B8A4"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IFORCE is a flag to force concentration in treatment systems to satisfy specified concentration/mass values based on the treatment option selected</w:t>
      </w:r>
      <w:r>
        <w:t xml:space="preserve"> without considering whether treatment is necessary or not</w:t>
      </w:r>
      <w:r w:rsidRPr="00066353">
        <w:t>. This flag is ignored if “no treatment” option is selected.</w:t>
      </w:r>
    </w:p>
    <w:p w14:paraId="7AF335E7" w14:textId="77777777" w:rsidR="001D37D3" w:rsidRPr="001B4315"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 xml:space="preserve">0, </w:t>
      </w:r>
      <w:r>
        <w:t xml:space="preserve">concentration for all injection wells is set to satisfy treatment levels only if blended concentration exceeds the desired concentration/mass level for a treatment system. If the blended </w:t>
      </w:r>
      <w:r>
        <w:lastRenderedPageBreak/>
        <w:t xml:space="preserve">concentration in a treatment system is less than the specified concentration/mass level, then injection wells inject water with blended concentrations. </w:t>
      </w:r>
    </w:p>
    <w:p w14:paraId="5F67E650" w14:textId="77777777" w:rsidR="001D37D3" w:rsidRDefault="001D37D3" w:rsidP="001D37D3">
      <w:pPr>
        <w:autoSpaceDE w:val="0"/>
        <w:autoSpaceDN w:val="0"/>
        <w:adjustRightInd w:val="0"/>
        <w:spacing w:after="0" w:line="240" w:lineRule="auto"/>
        <w:ind w:left="2160"/>
      </w:pPr>
      <w:r w:rsidRPr="001B4315">
        <w:t>If IFORCE</w:t>
      </w:r>
      <w:r>
        <w:t xml:space="preserve"> </w:t>
      </w:r>
      <w:r w:rsidRPr="001B4315">
        <w:t>=</w:t>
      </w:r>
      <w:r>
        <w:t xml:space="preserve"> </w:t>
      </w:r>
      <w:r w:rsidRPr="001B4315">
        <w:t>1, concentration for all injection wells is forced to satisfy specified concentration/mass values.</w:t>
      </w:r>
    </w:p>
    <w:p w14:paraId="4492A61E" w14:textId="77777777" w:rsidR="009D1D40" w:rsidRPr="009D1D40" w:rsidRDefault="009D1D40" w:rsidP="009D1D40">
      <w:pPr>
        <w:pStyle w:val="ListParagraph"/>
        <w:numPr>
          <w:ilvl w:val="0"/>
          <w:numId w:val="8"/>
        </w:numPr>
        <w:shd w:val="clear" w:color="auto" w:fill="FFFFFF"/>
        <w:spacing w:after="0" w:line="240" w:lineRule="auto"/>
        <w:ind w:left="2160"/>
      </w:pPr>
      <w:r w:rsidRPr="009D1D40">
        <w:t>ICTSPKG – is a flag to identify the MODFLOW well (WEL or MNW2) package that the CTS package will work with, i.e. flow rates associated with the MODFLOW package identified using this flag will be used with the CTS package.</w:t>
      </w:r>
    </w:p>
    <w:p w14:paraId="48FBAD2E" w14:textId="61AF5EC7" w:rsidR="009D1D40" w:rsidRPr="009D1D40" w:rsidRDefault="009D1D40" w:rsidP="009D1D40">
      <w:pPr>
        <w:shd w:val="clear" w:color="auto" w:fill="FFFFFF"/>
        <w:spacing w:after="0" w:line="240" w:lineRule="auto"/>
        <w:ind w:left="2520"/>
      </w:pPr>
      <w:r w:rsidRPr="009D1D40">
        <w:t>ICTSPKG = 0, flow rates from the MNW2 package will be used.</w:t>
      </w:r>
    </w:p>
    <w:p w14:paraId="7A2FA735" w14:textId="30745748" w:rsidR="009D1D40" w:rsidRPr="009D1D40" w:rsidRDefault="009D1D40" w:rsidP="009D1D40">
      <w:pPr>
        <w:shd w:val="clear" w:color="auto" w:fill="FFFFFF"/>
        <w:spacing w:after="0" w:line="240" w:lineRule="auto"/>
        <w:ind w:left="2520"/>
      </w:pPr>
      <w:r w:rsidRPr="009D1D40">
        <w:t>ICTSPKG = 1, flow rates from the WEL package will be used.</w:t>
      </w:r>
    </w:p>
    <w:p w14:paraId="12BFB274" w14:textId="77777777" w:rsidR="009D1D40" w:rsidRDefault="009D1D40" w:rsidP="001D37D3">
      <w:pPr>
        <w:autoSpaceDE w:val="0"/>
        <w:autoSpaceDN w:val="0"/>
        <w:adjustRightInd w:val="0"/>
        <w:spacing w:after="0" w:line="240" w:lineRule="auto"/>
        <w:ind w:left="2160"/>
      </w:pPr>
    </w:p>
    <w:p w14:paraId="2FFB6D98" w14:textId="77777777" w:rsidR="001D37D3" w:rsidRDefault="001D37D3" w:rsidP="001D37D3">
      <w:pPr>
        <w:autoSpaceDE w:val="0"/>
        <w:autoSpaceDN w:val="0"/>
        <w:adjustRightInd w:val="0"/>
        <w:spacing w:after="0" w:line="240" w:lineRule="auto"/>
      </w:pPr>
    </w:p>
    <w:p w14:paraId="5BA83496" w14:textId="77777777" w:rsidR="001D37D3" w:rsidRDefault="001D37D3" w:rsidP="001D37D3">
      <w:pPr>
        <w:autoSpaceDE w:val="0"/>
        <w:autoSpaceDN w:val="0"/>
        <w:adjustRightInd w:val="0"/>
        <w:spacing w:after="0" w:line="240" w:lineRule="auto"/>
      </w:pPr>
      <w:r>
        <w:t>For each stress period:</w:t>
      </w:r>
    </w:p>
    <w:p w14:paraId="5EF64C8F" w14:textId="77777777" w:rsidR="001D37D3" w:rsidRDefault="001D37D3" w:rsidP="001D37D3">
      <w:pPr>
        <w:autoSpaceDE w:val="0"/>
        <w:autoSpaceDN w:val="0"/>
        <w:adjustRightInd w:val="0"/>
        <w:spacing w:after="0" w:line="240" w:lineRule="auto"/>
      </w:pPr>
    </w:p>
    <w:p w14:paraId="29E403A2" w14:textId="77777777" w:rsidR="001D37D3" w:rsidRDefault="001D37D3" w:rsidP="001D37D3">
      <w:pPr>
        <w:autoSpaceDE w:val="0"/>
        <w:autoSpaceDN w:val="0"/>
        <w:adjustRightInd w:val="0"/>
        <w:spacing w:after="0" w:line="240" w:lineRule="auto"/>
      </w:pPr>
      <w:r>
        <w:t>2</w:t>
      </w:r>
      <w:r>
        <w:tab/>
        <w:t>Record:</w:t>
      </w:r>
      <w:r>
        <w:tab/>
        <w:t>NCTS</w:t>
      </w:r>
    </w:p>
    <w:p w14:paraId="2B6C3718" w14:textId="76712E20" w:rsidR="001D37D3" w:rsidRDefault="001D37D3" w:rsidP="001D37D3">
      <w:pPr>
        <w:autoSpaceDE w:val="0"/>
        <w:autoSpaceDN w:val="0"/>
        <w:adjustRightInd w:val="0"/>
        <w:spacing w:after="0" w:line="240" w:lineRule="auto"/>
      </w:pPr>
      <w:r>
        <w:tab/>
        <w:t>Format:</w:t>
      </w:r>
      <w:r>
        <w:tab/>
      </w:r>
      <w:r w:rsidR="00804676">
        <w:t>FREE</w:t>
      </w:r>
    </w:p>
    <w:p w14:paraId="718A5401" w14:textId="77777777" w:rsidR="001D37D3" w:rsidRPr="00066353" w:rsidRDefault="001D37D3" w:rsidP="001D37D3">
      <w:pPr>
        <w:pStyle w:val="ListParagraph"/>
        <w:numPr>
          <w:ilvl w:val="0"/>
          <w:numId w:val="8"/>
        </w:numPr>
        <w:autoSpaceDE w:val="0"/>
        <w:autoSpaceDN w:val="0"/>
        <w:adjustRightInd w:val="0"/>
        <w:spacing w:after="0" w:line="240" w:lineRule="auto"/>
        <w:ind w:left="2160" w:hanging="270"/>
      </w:pPr>
      <w:r w:rsidRPr="00066353">
        <w:t xml:space="preserve">NCTS is the number of contaminant </w:t>
      </w:r>
      <w:r>
        <w:t xml:space="preserve">treatment </w:t>
      </w:r>
      <w:r w:rsidRPr="00066353">
        <w:t>systems.</w:t>
      </w:r>
    </w:p>
    <w:p w14:paraId="62C5A4B8" w14:textId="77777777" w:rsidR="001D37D3" w:rsidRDefault="001D37D3" w:rsidP="001B67C1">
      <w:pPr>
        <w:autoSpaceDE w:val="0"/>
        <w:autoSpaceDN w:val="0"/>
        <w:adjustRightInd w:val="0"/>
        <w:spacing w:after="0" w:line="240" w:lineRule="auto"/>
        <w:ind w:left="2520"/>
      </w:pPr>
      <w:r w:rsidRPr="001B4315">
        <w:t xml:space="preserve">If </w:t>
      </w:r>
      <w:r>
        <w:t xml:space="preserve">NCTS &gt;= </w:t>
      </w:r>
      <w:r w:rsidRPr="001B4315">
        <w:t xml:space="preserve">0, </w:t>
      </w:r>
      <w:r w:rsidRPr="00066353">
        <w:t xml:space="preserve">NCTS is the number of contaminant </w:t>
      </w:r>
      <w:r>
        <w:t xml:space="preserve">treatment </w:t>
      </w:r>
      <w:r w:rsidRPr="00066353">
        <w:t>systems</w:t>
      </w:r>
      <w:r>
        <w:t>.</w:t>
      </w:r>
    </w:p>
    <w:p w14:paraId="534D1882" w14:textId="77777777" w:rsidR="001D37D3" w:rsidRDefault="001D37D3" w:rsidP="001B67C1">
      <w:pPr>
        <w:autoSpaceDE w:val="0"/>
        <w:autoSpaceDN w:val="0"/>
        <w:adjustRightInd w:val="0"/>
        <w:spacing w:after="0" w:line="240" w:lineRule="auto"/>
        <w:ind w:left="2520"/>
      </w:pPr>
      <w:r>
        <w:t>If NCTS = -1, treatment system information from the previous stress period is reused for the current stress period.</w:t>
      </w:r>
    </w:p>
    <w:p w14:paraId="4FB2221F" w14:textId="77777777" w:rsidR="001D37D3" w:rsidRDefault="001D37D3" w:rsidP="001D37D3">
      <w:pPr>
        <w:autoSpaceDE w:val="0"/>
        <w:autoSpaceDN w:val="0"/>
        <w:adjustRightInd w:val="0"/>
        <w:spacing w:after="0" w:line="240" w:lineRule="auto"/>
      </w:pPr>
    </w:p>
    <w:p w14:paraId="7FD3D281" w14:textId="77777777" w:rsidR="001D37D3" w:rsidRDefault="001D37D3" w:rsidP="001D37D3">
      <w:pPr>
        <w:autoSpaceDE w:val="0"/>
        <w:autoSpaceDN w:val="0"/>
        <w:adjustRightInd w:val="0"/>
        <w:spacing w:after="0" w:line="240" w:lineRule="auto"/>
      </w:pPr>
      <w:r>
        <w:t>For each contaminant treatment system:</w:t>
      </w:r>
    </w:p>
    <w:p w14:paraId="7C3F977F" w14:textId="77777777" w:rsidR="001D37D3" w:rsidRPr="001B4315" w:rsidRDefault="001D37D3" w:rsidP="001D37D3">
      <w:pPr>
        <w:autoSpaceDE w:val="0"/>
        <w:autoSpaceDN w:val="0"/>
        <w:adjustRightInd w:val="0"/>
        <w:spacing w:after="0" w:line="240" w:lineRule="auto"/>
      </w:pPr>
    </w:p>
    <w:p w14:paraId="2EA3CE10" w14:textId="1A5F7AB4" w:rsidR="001D37D3" w:rsidRDefault="001D37D3" w:rsidP="001D37D3">
      <w:pPr>
        <w:autoSpaceDE w:val="0"/>
        <w:autoSpaceDN w:val="0"/>
        <w:adjustRightInd w:val="0"/>
        <w:spacing w:after="0" w:line="240" w:lineRule="auto"/>
      </w:pPr>
      <w:r>
        <w:t>3</w:t>
      </w:r>
      <w:r>
        <w:tab/>
        <w:t>Record:</w:t>
      </w:r>
      <w:r>
        <w:tab/>
        <w:t xml:space="preserve">ICTS, </w:t>
      </w:r>
      <w:r w:rsidRPr="000B2D79">
        <w:t>NEXT,</w:t>
      </w:r>
      <w:r>
        <w:t xml:space="preserve"> </w:t>
      </w:r>
      <w:r w:rsidRPr="000B2D79">
        <w:t>NINJ,</w:t>
      </w:r>
      <w:r w:rsidR="00CB6A95">
        <w:t xml:space="preserve"> </w:t>
      </w:r>
      <w:r w:rsidRPr="000B2D79">
        <w:t>ITRTINJ</w:t>
      </w:r>
    </w:p>
    <w:p w14:paraId="5D24F714" w14:textId="30D389BB" w:rsidR="001D37D3" w:rsidRDefault="001D37D3" w:rsidP="001D37D3">
      <w:pPr>
        <w:autoSpaceDE w:val="0"/>
        <w:autoSpaceDN w:val="0"/>
        <w:adjustRightInd w:val="0"/>
        <w:spacing w:after="0" w:line="240" w:lineRule="auto"/>
      </w:pPr>
      <w:r>
        <w:tab/>
        <w:t>Format:</w:t>
      </w:r>
      <w:r>
        <w:tab/>
      </w:r>
      <w:r w:rsidR="00804676">
        <w:t>FREE</w:t>
      </w:r>
    </w:p>
    <w:p w14:paraId="6E27AE1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t>
      </w:r>
      <w:r w:rsidRPr="00066353">
        <w:t xml:space="preserve">CTS is the contaminant </w:t>
      </w:r>
      <w:r>
        <w:t>treatment system index number.</w:t>
      </w:r>
    </w:p>
    <w:p w14:paraId="034F149C"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NEXT</w:t>
      </w:r>
      <w:r>
        <w:t xml:space="preserve"> is the number of extraction wells for the treatment system number ICTS.</w:t>
      </w:r>
    </w:p>
    <w:p w14:paraId="375CCE5C" w14:textId="63CEBB52" w:rsidR="001D37D3" w:rsidRDefault="001D37D3" w:rsidP="00CB6A95">
      <w:pPr>
        <w:pStyle w:val="ListParagraph"/>
        <w:numPr>
          <w:ilvl w:val="0"/>
          <w:numId w:val="8"/>
        </w:numPr>
        <w:autoSpaceDE w:val="0"/>
        <w:autoSpaceDN w:val="0"/>
        <w:adjustRightInd w:val="0"/>
        <w:spacing w:after="0" w:line="240" w:lineRule="auto"/>
        <w:ind w:left="2160" w:hanging="270"/>
      </w:pPr>
      <w:r w:rsidRPr="000B2D79">
        <w:t>N</w:t>
      </w:r>
      <w:r>
        <w:t>INJ is the number of injection wells for the treatment system number ICTS.</w:t>
      </w:r>
    </w:p>
    <w:p w14:paraId="7E6583AA"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B2D79">
        <w:t>ITRTINJ</w:t>
      </w:r>
      <w:r>
        <w:t xml:space="preserve"> is the level of treatment provided for the treatment system number ICTS. Each treatment system blends concentration collected from all extraction wells contributing to the treatment system and assigns a treated concentration to all injection wells associated with that treatment system based on the treatment option selected.</w:t>
      </w:r>
    </w:p>
    <w:p w14:paraId="17790307"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0, no treatment is provided.</w:t>
      </w:r>
    </w:p>
    <w:p w14:paraId="1875D72C"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1, same level of treatment is provided to all injection wells. </w:t>
      </w:r>
    </w:p>
    <w:p w14:paraId="7BCC6C3A" w14:textId="77777777" w:rsidR="001D37D3" w:rsidRDefault="001D37D3" w:rsidP="001B67C1">
      <w:pPr>
        <w:pStyle w:val="ListParagraph"/>
        <w:autoSpaceDE w:val="0"/>
        <w:autoSpaceDN w:val="0"/>
        <w:adjustRightInd w:val="0"/>
        <w:spacing w:after="0" w:line="240" w:lineRule="auto"/>
        <w:ind w:left="2520"/>
      </w:pPr>
      <w:r>
        <w:t xml:space="preserve">If </w:t>
      </w:r>
      <w:r w:rsidRPr="000B2D79">
        <w:t>ITRTINJ</w:t>
      </w:r>
      <w:r>
        <w:t xml:space="preserve"> = 2, different level of treatment can be provided to each individual injection well.</w:t>
      </w:r>
    </w:p>
    <w:p w14:paraId="077B829D" w14:textId="77777777" w:rsidR="00D04736" w:rsidRDefault="00D04736" w:rsidP="001B67C1">
      <w:pPr>
        <w:pStyle w:val="ListParagraph"/>
        <w:autoSpaceDE w:val="0"/>
        <w:autoSpaceDN w:val="0"/>
        <w:adjustRightInd w:val="0"/>
        <w:spacing w:after="0" w:line="240" w:lineRule="auto"/>
        <w:ind w:left="2520"/>
      </w:pPr>
    </w:p>
    <w:p w14:paraId="68A497F5" w14:textId="605E5A6B" w:rsidR="00D04736" w:rsidRDefault="00D04736" w:rsidP="00D04736">
      <w:pPr>
        <w:autoSpaceDE w:val="0"/>
        <w:autoSpaceDN w:val="0"/>
        <w:adjustRightInd w:val="0"/>
        <w:spacing w:after="0" w:line="240" w:lineRule="auto"/>
      </w:pPr>
      <w:r>
        <w:t>(Enter 4 NEXT times if NEXT &gt; 0)</w:t>
      </w:r>
    </w:p>
    <w:p w14:paraId="0D666EB2" w14:textId="36F25934" w:rsidR="00D04736" w:rsidRDefault="00D04736" w:rsidP="00D04736">
      <w:pPr>
        <w:autoSpaceDE w:val="0"/>
        <w:autoSpaceDN w:val="0"/>
        <w:adjustRightInd w:val="0"/>
        <w:spacing w:after="0" w:line="240" w:lineRule="auto"/>
      </w:pPr>
      <w:r>
        <w:lastRenderedPageBreak/>
        <w:t>4</w:t>
      </w:r>
      <w:r>
        <w:tab/>
        <w:t>Record:</w:t>
      </w:r>
      <w:r>
        <w:tab/>
      </w:r>
      <w:r w:rsidRPr="00E15772">
        <w:t>KEXT,</w:t>
      </w:r>
      <w:r>
        <w:t xml:space="preserve"> </w:t>
      </w:r>
      <w:r w:rsidRPr="00E15772">
        <w:t>IEXT,</w:t>
      </w:r>
      <w:r>
        <w:t xml:space="preserve"> </w:t>
      </w:r>
      <w:r w:rsidRPr="00E15772">
        <w:t>JEXT,</w:t>
      </w:r>
      <w:r>
        <w:t xml:space="preserve"> </w:t>
      </w:r>
      <w:r w:rsidRPr="00E15772">
        <w:t>IWEXT</w:t>
      </w:r>
    </w:p>
    <w:p w14:paraId="2DB14A3A" w14:textId="72A8335E" w:rsidR="00D04736" w:rsidRDefault="00D04736" w:rsidP="00D04736">
      <w:pPr>
        <w:autoSpaceDE w:val="0"/>
        <w:autoSpaceDN w:val="0"/>
        <w:adjustRightInd w:val="0"/>
        <w:spacing w:after="0" w:line="240" w:lineRule="auto"/>
      </w:pPr>
      <w:r>
        <w:tab/>
        <w:t>Format:</w:t>
      </w:r>
      <w:r>
        <w:tab/>
      </w:r>
      <w:r w:rsidR="00804676">
        <w:t xml:space="preserve">FREE </w:t>
      </w:r>
    </w:p>
    <w:p w14:paraId="05796951" w14:textId="77777777" w:rsidR="00D04736" w:rsidRPr="00420F98" w:rsidRDefault="00D04736" w:rsidP="00D04736">
      <w:pPr>
        <w:pStyle w:val="ListParagraph"/>
        <w:numPr>
          <w:ilvl w:val="0"/>
          <w:numId w:val="8"/>
        </w:numPr>
        <w:autoSpaceDE w:val="0"/>
        <w:autoSpaceDN w:val="0"/>
        <w:adjustRightInd w:val="0"/>
        <w:spacing w:after="0" w:line="240" w:lineRule="auto"/>
        <w:ind w:left="2160" w:hanging="270"/>
      </w:pPr>
      <w:r>
        <w:t>KEXT, IEXT, JEXT</w:t>
      </w:r>
      <w:r w:rsidRPr="00420F98">
        <w:t xml:space="preserve"> </w:t>
      </w:r>
      <w:r>
        <w:t xml:space="preserve">are </w:t>
      </w:r>
      <w:r w:rsidRPr="00420F98">
        <w:t>the layer</w:t>
      </w:r>
      <w:r>
        <w:t>, row, and column</w:t>
      </w:r>
      <w:r w:rsidRPr="00420F98">
        <w:t xml:space="preserve"> number</w:t>
      </w:r>
      <w:r>
        <w:t>s of extraction wells</w:t>
      </w:r>
      <w:r w:rsidRPr="00420F98">
        <w:t>.</w:t>
      </w:r>
    </w:p>
    <w:p w14:paraId="1DC9FE87" w14:textId="77777777" w:rsidR="00D04736" w:rsidRDefault="00D04736" w:rsidP="00D04736">
      <w:pPr>
        <w:pStyle w:val="ListParagraph"/>
        <w:numPr>
          <w:ilvl w:val="0"/>
          <w:numId w:val="8"/>
        </w:numPr>
        <w:autoSpaceDE w:val="0"/>
        <w:autoSpaceDN w:val="0"/>
        <w:adjustRightInd w:val="0"/>
        <w:spacing w:after="0" w:line="240" w:lineRule="auto"/>
        <w:ind w:left="2160" w:hanging="270"/>
      </w:pPr>
      <w:r>
        <w:t xml:space="preserve">IWEXT is the well index number. This number corresponds to the well number as it appears in the WEL file of the flow model. </w:t>
      </w:r>
    </w:p>
    <w:p w14:paraId="284E73FD" w14:textId="77777777" w:rsidR="00D04736" w:rsidRPr="00066353" w:rsidRDefault="00D04736" w:rsidP="00D04736">
      <w:pPr>
        <w:autoSpaceDE w:val="0"/>
        <w:autoSpaceDN w:val="0"/>
        <w:adjustRightInd w:val="0"/>
        <w:spacing w:after="0" w:line="240" w:lineRule="auto"/>
      </w:pPr>
    </w:p>
    <w:p w14:paraId="6CD7689C" w14:textId="78119735" w:rsidR="00810D3F" w:rsidRDefault="00810D3F" w:rsidP="001D37D3">
      <w:pPr>
        <w:autoSpaceDE w:val="0"/>
        <w:autoSpaceDN w:val="0"/>
        <w:adjustRightInd w:val="0"/>
        <w:spacing w:after="0" w:line="240" w:lineRule="auto"/>
      </w:pPr>
      <w:r>
        <w:t xml:space="preserve">(Repeat record </w:t>
      </w:r>
      <w:r w:rsidR="00D04736">
        <w:t>5</w:t>
      </w:r>
      <w:r>
        <w:t xml:space="preserve"> on the same line for each species)</w:t>
      </w:r>
    </w:p>
    <w:p w14:paraId="2EC35005" w14:textId="6E02BA37" w:rsidR="001D37D3" w:rsidRDefault="00D04736" w:rsidP="001D37D3">
      <w:pPr>
        <w:autoSpaceDE w:val="0"/>
        <w:autoSpaceDN w:val="0"/>
        <w:adjustRightInd w:val="0"/>
        <w:spacing w:after="0" w:line="240" w:lineRule="auto"/>
      </w:pPr>
      <w:r>
        <w:t>5</w:t>
      </w:r>
      <w:r w:rsidR="001D37D3">
        <w:tab/>
        <w:t>Record:</w:t>
      </w:r>
      <w:r w:rsidR="001D37D3">
        <w:tab/>
      </w:r>
      <w:r w:rsidR="001D37D3" w:rsidRPr="000A4F90">
        <w:t>QINCTS</w:t>
      </w:r>
      <w:r w:rsidR="001D37D3">
        <w:t xml:space="preserve">, </w:t>
      </w:r>
      <w:r w:rsidR="00091CBA">
        <w:t>(</w:t>
      </w:r>
      <w:r w:rsidR="001D37D3" w:rsidRPr="000A4F90">
        <w:t>CINCTS</w:t>
      </w:r>
      <w:r w:rsidR="00810D3F">
        <w:t>(n), n=1,NCOMP)</w:t>
      </w:r>
    </w:p>
    <w:p w14:paraId="15E1AA2F" w14:textId="046B558E" w:rsidR="001D37D3" w:rsidRDefault="001D37D3" w:rsidP="001D37D3">
      <w:pPr>
        <w:autoSpaceDE w:val="0"/>
        <w:autoSpaceDN w:val="0"/>
        <w:adjustRightInd w:val="0"/>
        <w:spacing w:after="0" w:line="240" w:lineRule="auto"/>
      </w:pPr>
      <w:r>
        <w:tab/>
        <w:t>Format:</w:t>
      </w:r>
      <w:r>
        <w:tab/>
      </w:r>
      <w:r w:rsidR="00804676">
        <w:t>FREE</w:t>
      </w:r>
    </w:p>
    <w:p w14:paraId="0D4A82CD"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QINCTS</w:t>
      </w:r>
      <w:r>
        <w:t xml:space="preserve"> is the external flow entering a treatment system. External flow may be flow entering a treatment system that is not a part of the model domain but plays an important role in influencing the blended concentration of a treatment system. </w:t>
      </w:r>
    </w:p>
    <w:p w14:paraId="7E88AF03"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0A4F90">
        <w:t>CINCTS</w:t>
      </w:r>
      <w:r>
        <w:t xml:space="preserve"> is the concentration with which the external flow enters a treatment system. </w:t>
      </w:r>
    </w:p>
    <w:p w14:paraId="5CAEFD4D" w14:textId="77777777" w:rsidR="001D37D3" w:rsidRDefault="001D37D3" w:rsidP="001D37D3">
      <w:pPr>
        <w:autoSpaceDE w:val="0"/>
        <w:autoSpaceDN w:val="0"/>
        <w:adjustRightInd w:val="0"/>
        <w:spacing w:after="0" w:line="240" w:lineRule="auto"/>
      </w:pPr>
    </w:p>
    <w:p w14:paraId="4F6D0271" w14:textId="641B3CE4" w:rsidR="00A8496C" w:rsidRPr="00A8496C" w:rsidRDefault="00A8496C" w:rsidP="00A8496C">
      <w:pPr>
        <w:autoSpaceDE w:val="0"/>
        <w:autoSpaceDN w:val="0"/>
        <w:adjustRightInd w:val="0"/>
        <w:spacing w:after="0" w:line="240" w:lineRule="auto"/>
      </w:pPr>
      <w:r w:rsidRPr="00A8496C">
        <w:t xml:space="preserve">(Enter </w:t>
      </w:r>
      <w:r w:rsidR="00D04736">
        <w:t>6</w:t>
      </w:r>
      <w:r w:rsidRPr="00A8496C">
        <w:t xml:space="preserve"> only if ITRT</w:t>
      </w:r>
      <w:r w:rsidR="00357B2D">
        <w:t>INJ</w:t>
      </w:r>
      <w:r w:rsidRPr="00A8496C">
        <w:t xml:space="preserve"> = 1; Repeat record </w:t>
      </w:r>
      <w:r w:rsidR="00D04736">
        <w:t>6</w:t>
      </w:r>
      <w:r w:rsidRPr="00A8496C">
        <w:t xml:space="preserve"> on the same line for each species)</w:t>
      </w:r>
    </w:p>
    <w:p w14:paraId="24039327" w14:textId="14A1A634" w:rsidR="00A8496C" w:rsidRPr="00A8496C" w:rsidRDefault="00D04736" w:rsidP="00A8496C">
      <w:pPr>
        <w:autoSpaceDE w:val="0"/>
        <w:autoSpaceDN w:val="0"/>
        <w:adjustRightInd w:val="0"/>
        <w:spacing w:after="0" w:line="240" w:lineRule="auto"/>
      </w:pPr>
      <w:r>
        <w:t>6</w:t>
      </w:r>
      <w:r w:rsidR="00A8496C" w:rsidRPr="00A8496C">
        <w:tab/>
        <w:t>Record:</w:t>
      </w:r>
      <w:r w:rsidR="00A8496C" w:rsidRPr="00A8496C">
        <w:tab/>
        <w:t>(IOPT</w:t>
      </w:r>
      <w:r w:rsidR="00A8496C">
        <w:t>INJ</w:t>
      </w:r>
      <w:r w:rsidR="00A8496C" w:rsidRPr="00A8496C">
        <w:t>(n), CMCHG</w:t>
      </w:r>
      <w:r w:rsidR="00A8496C">
        <w:t>INJ</w:t>
      </w:r>
      <w:r w:rsidR="00A8496C" w:rsidRPr="00A8496C">
        <w:t>(n), n=1,NCOMP)</w:t>
      </w:r>
    </w:p>
    <w:p w14:paraId="3830FA70" w14:textId="07820031" w:rsidR="00A8496C" w:rsidRPr="00A8496C" w:rsidRDefault="00A8496C" w:rsidP="00A8496C">
      <w:pPr>
        <w:autoSpaceDE w:val="0"/>
        <w:autoSpaceDN w:val="0"/>
        <w:adjustRightInd w:val="0"/>
        <w:spacing w:after="0" w:line="240" w:lineRule="auto"/>
      </w:pPr>
      <w:r w:rsidRPr="00A8496C">
        <w:tab/>
        <w:t>Format:</w:t>
      </w:r>
      <w:r w:rsidRPr="00A8496C">
        <w:tab/>
      </w:r>
      <w:r w:rsidR="00804676">
        <w:t>FREE</w:t>
      </w:r>
    </w:p>
    <w:p w14:paraId="57ABA57F" w14:textId="77777777" w:rsidR="001B67C1" w:rsidRDefault="001B67C1" w:rsidP="001B67C1">
      <w:pPr>
        <w:pStyle w:val="ListParagraph"/>
        <w:numPr>
          <w:ilvl w:val="0"/>
          <w:numId w:val="8"/>
        </w:numPr>
        <w:autoSpaceDE w:val="0"/>
        <w:autoSpaceDN w:val="0"/>
        <w:adjustRightInd w:val="0"/>
        <w:spacing w:after="0" w:line="240" w:lineRule="auto"/>
        <w:ind w:left="2160" w:hanging="270"/>
      </w:pPr>
      <w:r>
        <w:t xml:space="preserve">IOPTINJ – is a treatment option. Negative values indicate removal of concentration/mass and positive values indicate addition of concentration/mass. Treatment is applied at the level of each individual injection well. </w:t>
      </w:r>
    </w:p>
    <w:p w14:paraId="6EF8EE52"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1, </w:t>
      </w:r>
      <w:r w:rsidRPr="00DB2DE3">
        <w:rPr>
          <w:b/>
        </w:rPr>
        <w:t>percentage</w:t>
      </w:r>
      <w:r>
        <w:t xml:space="preserve"> concentration/mass addition/removal is performed. Percentages must be specified as fractions. Example, for 50% concentration/mass removal is desired, -0.5 must be specified.</w:t>
      </w:r>
    </w:p>
    <w:p w14:paraId="5EDBC349"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2, </w:t>
      </w:r>
      <w:r w:rsidRPr="00DB2DE3">
        <w:rPr>
          <w:b/>
        </w:rPr>
        <w:t>concentration</w:t>
      </w:r>
      <w:r>
        <w:t xml:space="preserve"> is added/removed from the blended concentration. Specified concentration CMCHGINJ is added to the blended concentration. If the specified concentration removal, CMCHGINJ, is greater than the blended concentration, the treated concentration is set to zero. </w:t>
      </w:r>
    </w:p>
    <w:p w14:paraId="2FDFBF55" w14:textId="77777777" w:rsidR="001B67C1" w:rsidRDefault="001B67C1" w:rsidP="001B67C1">
      <w:pPr>
        <w:pStyle w:val="ListParagraph"/>
        <w:autoSpaceDE w:val="0"/>
        <w:autoSpaceDN w:val="0"/>
        <w:adjustRightInd w:val="0"/>
        <w:spacing w:after="0" w:line="240" w:lineRule="auto"/>
        <w:ind w:left="2520"/>
      </w:pPr>
      <w:r>
        <w:t xml:space="preserve">If </w:t>
      </w:r>
      <w:r w:rsidRPr="00A85942">
        <w:t>IOPT</w:t>
      </w:r>
      <w:r>
        <w:t xml:space="preserve">INJ = 3, </w:t>
      </w:r>
      <w:r w:rsidRPr="00DB2DE3">
        <w:rPr>
          <w:b/>
        </w:rPr>
        <w:t>mass</w:t>
      </w:r>
      <w:r>
        <w:t xml:space="preserve"> is added/removed from the blended concentration. Specified mass CMCHGINJ is added to the blended concentration. If the specified mass removal, CMCHGINJ, is greater than the blended total mass, the treated concentration is set to zero. </w:t>
      </w:r>
    </w:p>
    <w:p w14:paraId="35BBE45D" w14:textId="77777777" w:rsidR="001B67C1" w:rsidRDefault="001B67C1" w:rsidP="001B67C1">
      <w:pPr>
        <w:pStyle w:val="ListParagraph"/>
        <w:autoSpaceDE w:val="0"/>
        <w:autoSpaceDN w:val="0"/>
        <w:adjustRightInd w:val="0"/>
        <w:spacing w:after="0" w:line="240" w:lineRule="auto"/>
        <w:ind w:left="2520"/>
      </w:pPr>
      <w:r>
        <w:t xml:space="preserve">If IOPTINJ = 4, </w:t>
      </w:r>
      <w:r w:rsidRPr="00DB2DE3">
        <w:rPr>
          <w:b/>
        </w:rPr>
        <w:t>specified concentration</w:t>
      </w:r>
      <w:r>
        <w:t xml:space="preserve"> is set equal to the entered value CMCHGINJ. A positive value is expected for CMCHGINJ with this option. </w:t>
      </w:r>
    </w:p>
    <w:p w14:paraId="04349E61" w14:textId="77777777" w:rsidR="001B67C1" w:rsidRDefault="001B67C1" w:rsidP="001B67C1">
      <w:pPr>
        <w:pStyle w:val="ListParagraph"/>
        <w:numPr>
          <w:ilvl w:val="0"/>
          <w:numId w:val="8"/>
        </w:numPr>
        <w:autoSpaceDE w:val="0"/>
        <w:autoSpaceDN w:val="0"/>
        <w:adjustRightInd w:val="0"/>
        <w:spacing w:after="0" w:line="240" w:lineRule="auto"/>
        <w:ind w:left="2160" w:hanging="270"/>
      </w:pPr>
      <w:r>
        <w:t>CMCHGINJ is the addition, removal, or specified concentration/mass values</w:t>
      </w:r>
      <w:r w:rsidRPr="00AE2D29">
        <w:t xml:space="preserve"> </w:t>
      </w:r>
      <w:r>
        <w:t>set for the treatment system. Concentration/mass is added, removed, or used as specified concentrations depending on the treatment option IOPTINJ.</w:t>
      </w:r>
    </w:p>
    <w:p w14:paraId="4EB356F2" w14:textId="77777777" w:rsidR="00A8496C" w:rsidRPr="00A8496C" w:rsidRDefault="00A8496C" w:rsidP="00A8496C">
      <w:pPr>
        <w:pStyle w:val="ListParagraph"/>
        <w:autoSpaceDE w:val="0"/>
        <w:autoSpaceDN w:val="0"/>
        <w:adjustRightInd w:val="0"/>
        <w:spacing w:after="0" w:line="240" w:lineRule="auto"/>
        <w:ind w:left="2160"/>
      </w:pPr>
    </w:p>
    <w:p w14:paraId="511B698A" w14:textId="3B180A8B" w:rsidR="00A8496C" w:rsidRPr="00A8496C" w:rsidRDefault="00A8496C" w:rsidP="00A8496C">
      <w:pPr>
        <w:pStyle w:val="ListParagraph"/>
        <w:autoSpaceDE w:val="0"/>
        <w:autoSpaceDN w:val="0"/>
        <w:adjustRightInd w:val="0"/>
        <w:spacing w:after="0" w:line="240" w:lineRule="auto"/>
        <w:ind w:left="2160"/>
      </w:pPr>
      <w:r w:rsidRPr="00A8496C">
        <w:lastRenderedPageBreak/>
        <w:t>Note that concentration/mass values as specified by CMCHG</w:t>
      </w:r>
      <w:r>
        <w:t>INJ</w:t>
      </w:r>
      <w:r w:rsidRPr="00A8496C">
        <w:t xml:space="preserve"> are enforced if the option IFORCE is set to 1. If IFORCE is set to 0, then CMCHG</w:t>
      </w:r>
      <w:r>
        <w:t>INJ</w:t>
      </w:r>
      <w:r w:rsidRPr="00A8496C">
        <w:t xml:space="preserve"> is enforced only when the blended concentration exceeds the specified concentration CNTE. </w:t>
      </w:r>
    </w:p>
    <w:p w14:paraId="45AE1825" w14:textId="53A88A9B" w:rsidR="001D37D3" w:rsidRDefault="001D37D3" w:rsidP="001D37D3">
      <w:pPr>
        <w:autoSpaceDE w:val="0"/>
        <w:autoSpaceDN w:val="0"/>
        <w:adjustRightInd w:val="0"/>
        <w:spacing w:after="0" w:line="240" w:lineRule="auto"/>
      </w:pPr>
    </w:p>
    <w:p w14:paraId="42E11916" w14:textId="7243F677" w:rsidR="001D37D3" w:rsidRDefault="001B67C1" w:rsidP="001D37D3">
      <w:pPr>
        <w:autoSpaceDE w:val="0"/>
        <w:autoSpaceDN w:val="0"/>
        <w:adjustRightInd w:val="0"/>
        <w:spacing w:after="0" w:line="240" w:lineRule="auto"/>
      </w:pPr>
      <w:r>
        <w:t xml:space="preserve">(Enter </w:t>
      </w:r>
      <w:r w:rsidR="00D04736">
        <w:t>7</w:t>
      </w:r>
      <w:r w:rsidR="001D37D3">
        <w:t xml:space="preserve"> only if IFORCE = 0)</w:t>
      </w:r>
    </w:p>
    <w:p w14:paraId="508C2C12" w14:textId="76EBDADD" w:rsidR="001D37D3" w:rsidRDefault="00D04736" w:rsidP="001D37D3">
      <w:pPr>
        <w:autoSpaceDE w:val="0"/>
        <w:autoSpaceDN w:val="0"/>
        <w:adjustRightInd w:val="0"/>
        <w:spacing w:after="0" w:line="240" w:lineRule="auto"/>
      </w:pPr>
      <w:r>
        <w:t>7</w:t>
      </w:r>
      <w:r w:rsidR="001D37D3">
        <w:tab/>
        <w:t>Record:</w:t>
      </w:r>
      <w:r w:rsidR="001D37D3">
        <w:tab/>
        <w:t>(</w:t>
      </w:r>
      <w:r w:rsidR="001D37D3" w:rsidRPr="00ED4B76">
        <w:t>CNTE</w:t>
      </w:r>
      <w:r w:rsidR="001D37D3">
        <w:t>(n), n=1,NCOMP)</w:t>
      </w:r>
    </w:p>
    <w:p w14:paraId="2C838888" w14:textId="04C8FB55" w:rsidR="001D37D3" w:rsidRDefault="001D37D3" w:rsidP="001D37D3">
      <w:pPr>
        <w:autoSpaceDE w:val="0"/>
        <w:autoSpaceDN w:val="0"/>
        <w:adjustRightInd w:val="0"/>
        <w:spacing w:after="0" w:line="240" w:lineRule="auto"/>
      </w:pPr>
      <w:r>
        <w:tab/>
        <w:t>Format:</w:t>
      </w:r>
      <w:r>
        <w:tab/>
      </w:r>
      <w:r w:rsidR="00804676">
        <w:t>FREE</w:t>
      </w:r>
    </w:p>
    <w:p w14:paraId="4D1982A7" w14:textId="77777777" w:rsidR="001D37D3" w:rsidRDefault="001D37D3" w:rsidP="001D37D3">
      <w:pPr>
        <w:pStyle w:val="ListParagraph"/>
        <w:numPr>
          <w:ilvl w:val="0"/>
          <w:numId w:val="8"/>
        </w:numPr>
        <w:autoSpaceDE w:val="0"/>
        <w:autoSpaceDN w:val="0"/>
        <w:adjustRightInd w:val="0"/>
        <w:spacing w:after="0" w:line="240" w:lineRule="auto"/>
        <w:ind w:left="2160" w:hanging="270"/>
      </w:pPr>
      <w:r w:rsidRPr="00ED4B76">
        <w:t>CNTE</w:t>
      </w:r>
      <w:r>
        <w:t xml:space="preserve"> is the concentration that is not to be exceeded for a treatment system. Treatment is applied to blended concentration only if it exceeds CNTE, when IFORCE is set to 0. </w:t>
      </w:r>
    </w:p>
    <w:p w14:paraId="66B611D0" w14:textId="77777777" w:rsidR="001D37D3" w:rsidRDefault="001D37D3" w:rsidP="001D37D3">
      <w:pPr>
        <w:autoSpaceDE w:val="0"/>
        <w:autoSpaceDN w:val="0"/>
        <w:adjustRightInd w:val="0"/>
        <w:spacing w:after="0" w:line="240" w:lineRule="auto"/>
      </w:pPr>
    </w:p>
    <w:p w14:paraId="71D64DE6" w14:textId="77C5451E" w:rsidR="001D37D3" w:rsidRDefault="001D37D3" w:rsidP="001D37D3">
      <w:pPr>
        <w:autoSpaceDE w:val="0"/>
        <w:autoSpaceDN w:val="0"/>
        <w:adjustRightInd w:val="0"/>
        <w:spacing w:after="0" w:line="240" w:lineRule="auto"/>
      </w:pPr>
      <w:r>
        <w:t xml:space="preserve">(Enter </w:t>
      </w:r>
      <w:r w:rsidR="00D04736">
        <w:t>8</w:t>
      </w:r>
      <w:r>
        <w:t xml:space="preserve"> NINJ times if NINJ &gt; 0)</w:t>
      </w:r>
    </w:p>
    <w:p w14:paraId="45775BA1" w14:textId="318D2D9B" w:rsidR="001D37D3" w:rsidRDefault="00D04736" w:rsidP="001D37D3">
      <w:pPr>
        <w:autoSpaceDE w:val="0"/>
        <w:autoSpaceDN w:val="0"/>
        <w:adjustRightInd w:val="0"/>
        <w:spacing w:after="0" w:line="240" w:lineRule="auto"/>
      </w:pPr>
      <w:r>
        <w:t>8</w:t>
      </w:r>
      <w:r w:rsidR="001D37D3">
        <w:tab/>
        <w:t>Record:</w:t>
      </w:r>
      <w:r w:rsidR="001D37D3">
        <w:tab/>
      </w:r>
      <w:r w:rsidR="001D37D3" w:rsidRPr="00E15772">
        <w:t>K</w:t>
      </w:r>
      <w:r w:rsidR="001D37D3">
        <w:t>INJ</w:t>
      </w:r>
      <w:r w:rsidR="001D37D3" w:rsidRPr="00E15772">
        <w:t>,</w:t>
      </w:r>
      <w:r w:rsidR="001D37D3">
        <w:t xml:space="preserve"> </w:t>
      </w:r>
      <w:r w:rsidR="001D37D3" w:rsidRPr="00E15772">
        <w:t>I</w:t>
      </w:r>
      <w:r w:rsidR="001D37D3">
        <w:t>INJ</w:t>
      </w:r>
      <w:r w:rsidR="001D37D3" w:rsidRPr="00E15772">
        <w:t>,</w:t>
      </w:r>
      <w:r w:rsidR="001D37D3">
        <w:t xml:space="preserve"> </w:t>
      </w:r>
      <w:r w:rsidR="001D37D3" w:rsidRPr="00E15772">
        <w:t>J</w:t>
      </w:r>
      <w:r w:rsidR="001D37D3">
        <w:t>INJ</w:t>
      </w:r>
      <w:r w:rsidR="001D37D3" w:rsidRPr="00E15772">
        <w:t>,</w:t>
      </w:r>
      <w:r w:rsidR="001D37D3">
        <w:t xml:space="preserve"> </w:t>
      </w:r>
      <w:r w:rsidR="001D37D3" w:rsidRPr="00E15772">
        <w:t>IW</w:t>
      </w:r>
      <w:r w:rsidR="001D37D3">
        <w:t>INJ,</w:t>
      </w:r>
    </w:p>
    <w:p w14:paraId="0F02F8B2" w14:textId="77777777" w:rsidR="001D37D3" w:rsidRDefault="001D37D3" w:rsidP="001D37D3">
      <w:pPr>
        <w:autoSpaceDE w:val="0"/>
        <w:autoSpaceDN w:val="0"/>
        <w:adjustRightInd w:val="0"/>
        <w:spacing w:after="0" w:line="240" w:lineRule="auto"/>
        <w:ind w:left="1440" w:firstLine="720"/>
      </w:pPr>
      <w:r w:rsidRPr="00F566D6">
        <w:t>(IOPT</w:t>
      </w:r>
      <w:r>
        <w:t>INJ</w:t>
      </w:r>
      <w:r w:rsidRPr="00F566D6">
        <w:t>(</w:t>
      </w:r>
      <w:r>
        <w:t>n</w:t>
      </w:r>
      <w:r w:rsidRPr="00F566D6">
        <w:t>),CMCHG</w:t>
      </w:r>
      <w:r>
        <w:t>INJ</w:t>
      </w:r>
      <w:r w:rsidRPr="00F566D6">
        <w:t>(</w:t>
      </w:r>
      <w:r>
        <w:t>n</w:t>
      </w:r>
      <w:r w:rsidRPr="00F566D6">
        <w:t>),</w:t>
      </w:r>
      <w:r>
        <w:t xml:space="preserve"> n</w:t>
      </w:r>
      <w:r w:rsidRPr="00F566D6">
        <w:t>=1,NCOMP)</w:t>
      </w:r>
    </w:p>
    <w:p w14:paraId="000B89E7" w14:textId="3E1AC0C8"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55B61019"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t>KINJ, IINJ, JINJ</w:t>
      </w:r>
      <w:r w:rsidRPr="00420F98">
        <w:t xml:space="preserve"> </w:t>
      </w:r>
      <w:r>
        <w:t xml:space="preserve">are </w:t>
      </w:r>
      <w:r w:rsidRPr="00420F98">
        <w:t>the layer</w:t>
      </w:r>
      <w:r>
        <w:t>, row, and column</w:t>
      </w:r>
      <w:r w:rsidRPr="00420F98">
        <w:t xml:space="preserve"> number</w:t>
      </w:r>
      <w:r>
        <w:t>s of injection wells</w:t>
      </w:r>
      <w:r w:rsidRPr="00420F98">
        <w:t>.</w:t>
      </w:r>
    </w:p>
    <w:p w14:paraId="44947D3A" w14:textId="77777777" w:rsidR="001D37D3" w:rsidRDefault="001D37D3" w:rsidP="001D37D3">
      <w:pPr>
        <w:pStyle w:val="ListParagraph"/>
        <w:numPr>
          <w:ilvl w:val="0"/>
          <w:numId w:val="8"/>
        </w:numPr>
        <w:autoSpaceDE w:val="0"/>
        <w:autoSpaceDN w:val="0"/>
        <w:adjustRightInd w:val="0"/>
        <w:spacing w:after="0" w:line="240" w:lineRule="auto"/>
        <w:ind w:left="2160" w:hanging="270"/>
      </w:pPr>
      <w:r>
        <w:t>IWINJ is the well index number. This number corresponds to the well number as it appears in the WEL file of the flow model.</w:t>
      </w:r>
    </w:p>
    <w:p w14:paraId="0F950200" w14:textId="77777777" w:rsidR="001D37D3" w:rsidRDefault="001D37D3" w:rsidP="001D37D3">
      <w:pPr>
        <w:pStyle w:val="ListParagraph"/>
        <w:autoSpaceDE w:val="0"/>
        <w:autoSpaceDN w:val="0"/>
        <w:adjustRightInd w:val="0"/>
        <w:spacing w:after="0" w:line="240" w:lineRule="auto"/>
        <w:ind w:left="2160"/>
      </w:pPr>
    </w:p>
    <w:p w14:paraId="627A6B00" w14:textId="5CBC0A81" w:rsidR="001D37D3" w:rsidRDefault="001D37D3" w:rsidP="001D37D3">
      <w:pPr>
        <w:pStyle w:val="ListParagraph"/>
        <w:autoSpaceDE w:val="0"/>
        <w:autoSpaceDN w:val="0"/>
        <w:adjustRightInd w:val="0"/>
        <w:spacing w:after="0" w:line="240" w:lineRule="auto"/>
        <w:ind w:left="2160"/>
      </w:pPr>
      <w:r>
        <w:t xml:space="preserve">IOPTINJ and CMCHGINJ are entered only if </w:t>
      </w:r>
      <w:r w:rsidRPr="00492755">
        <w:t>ITRTINJ</w:t>
      </w:r>
      <w:r>
        <w:t xml:space="preserve"> is set to 2</w:t>
      </w:r>
      <w:r w:rsidR="001B67C1">
        <w:t xml:space="preserve"> and are defined above</w:t>
      </w:r>
      <w:r>
        <w:t xml:space="preserve">. </w:t>
      </w:r>
    </w:p>
    <w:p w14:paraId="0D67D743" w14:textId="77777777" w:rsidR="001D37D3" w:rsidRDefault="001D37D3" w:rsidP="001D37D3">
      <w:pPr>
        <w:pStyle w:val="ListParagraph"/>
        <w:autoSpaceDE w:val="0"/>
        <w:autoSpaceDN w:val="0"/>
        <w:adjustRightInd w:val="0"/>
        <w:spacing w:after="0" w:line="240" w:lineRule="auto"/>
        <w:ind w:left="2160"/>
      </w:pPr>
    </w:p>
    <w:p w14:paraId="39203FF3" w14:textId="77777777" w:rsidR="001D37D3" w:rsidRPr="00CC2D11" w:rsidRDefault="001D37D3" w:rsidP="001D37D3">
      <w:pPr>
        <w:pStyle w:val="ListParagraph"/>
        <w:autoSpaceDE w:val="0"/>
        <w:autoSpaceDN w:val="0"/>
        <w:adjustRightInd w:val="0"/>
        <w:spacing w:after="0" w:line="240" w:lineRule="auto"/>
        <w:ind w:left="2160"/>
      </w:pPr>
      <w:r>
        <w:t>Note that concentration/mass values as specified by CMCHGINJ are enforced at each injection well if the option IFORCE is set to 1. If IFORCE is set to 0, then CMCHGINJ is enforced only when the blended concentration exceeds the specified concentration CNTE.</w:t>
      </w:r>
    </w:p>
    <w:p w14:paraId="254216C9" w14:textId="77777777" w:rsidR="001D37D3" w:rsidRDefault="001D37D3" w:rsidP="001D37D3">
      <w:pPr>
        <w:autoSpaceDE w:val="0"/>
        <w:autoSpaceDN w:val="0"/>
        <w:adjustRightInd w:val="0"/>
        <w:spacing w:after="0" w:line="240" w:lineRule="auto"/>
      </w:pPr>
    </w:p>
    <w:p w14:paraId="7370D7C3" w14:textId="0500D5F5" w:rsidR="001D37D3" w:rsidRPr="001C473D" w:rsidRDefault="00D04736" w:rsidP="001D37D3">
      <w:pPr>
        <w:autoSpaceDE w:val="0"/>
        <w:autoSpaceDN w:val="0"/>
        <w:adjustRightInd w:val="0"/>
        <w:spacing w:after="0" w:line="240" w:lineRule="auto"/>
      </w:pPr>
      <w:r>
        <w:t>9</w:t>
      </w:r>
      <w:r w:rsidR="001D37D3">
        <w:tab/>
        <w:t>Record:</w:t>
      </w:r>
      <w:r w:rsidR="001D37D3">
        <w:tab/>
      </w:r>
      <w:r w:rsidR="001D37D3" w:rsidRPr="001C473D">
        <w:t>QOUTCTS</w:t>
      </w:r>
    </w:p>
    <w:p w14:paraId="4B123D43" w14:textId="552B10E4" w:rsidR="001D37D3" w:rsidRPr="00B657A5" w:rsidRDefault="001D37D3" w:rsidP="001D37D3">
      <w:pPr>
        <w:autoSpaceDE w:val="0"/>
        <w:autoSpaceDN w:val="0"/>
        <w:adjustRightInd w:val="0"/>
        <w:spacing w:after="0" w:line="240" w:lineRule="auto"/>
      </w:pPr>
      <w:r w:rsidRPr="00B657A5">
        <w:tab/>
        <w:t>Format:</w:t>
      </w:r>
      <w:r w:rsidRPr="00B657A5">
        <w:tab/>
      </w:r>
      <w:r w:rsidR="00804676">
        <w:t>FREE</w:t>
      </w:r>
    </w:p>
    <w:p w14:paraId="15C52310" w14:textId="77777777" w:rsidR="001D37D3" w:rsidRPr="00420F98" w:rsidRDefault="001D37D3" w:rsidP="001D37D3">
      <w:pPr>
        <w:pStyle w:val="ListParagraph"/>
        <w:numPr>
          <w:ilvl w:val="0"/>
          <w:numId w:val="8"/>
        </w:numPr>
        <w:autoSpaceDE w:val="0"/>
        <w:autoSpaceDN w:val="0"/>
        <w:adjustRightInd w:val="0"/>
        <w:spacing w:after="0" w:line="240" w:lineRule="auto"/>
        <w:ind w:left="2160" w:hanging="270"/>
      </w:pPr>
      <w:r w:rsidRPr="001C473D">
        <w:t>QOUTCTS</w:t>
      </w:r>
      <w:r>
        <w:t xml:space="preserve"> is the flow rate of outflow from a treatment system to an external sink. This flow rate must be specified to maintain an overall treatment system mass balance. </w:t>
      </w:r>
      <w:r w:rsidRPr="001C473D">
        <w:t>QOUTCTS</w:t>
      </w:r>
      <w:r>
        <w:t xml:space="preserve"> must be set equal to total inflow into a treatment system minus total outflow to all injection wells for a treatment system.</w:t>
      </w:r>
    </w:p>
    <w:p w14:paraId="46DEC99F" w14:textId="77777777" w:rsidR="001D37D3" w:rsidRDefault="001D37D3" w:rsidP="001D37D3">
      <w:pPr>
        <w:autoSpaceDE w:val="0"/>
        <w:autoSpaceDN w:val="0"/>
        <w:adjustRightInd w:val="0"/>
        <w:spacing w:after="0" w:line="240" w:lineRule="auto"/>
      </w:pPr>
    </w:p>
    <w:p w14:paraId="6BE9A410" w14:textId="77777777" w:rsidR="0011184C" w:rsidRDefault="0011184C" w:rsidP="0011184C">
      <w:pPr>
        <w:pStyle w:val="Heading2"/>
      </w:pPr>
      <w:r>
        <w:t>DSP Package</w:t>
      </w:r>
    </w:p>
    <w:p w14:paraId="7D47E8B4" w14:textId="77777777" w:rsidR="0011184C" w:rsidRDefault="0011184C" w:rsidP="0011184C">
      <w:pPr>
        <w:spacing w:after="0" w:line="240" w:lineRule="auto"/>
        <w:jc w:val="both"/>
      </w:pPr>
      <w:r>
        <w:t>Input for the Dispersion (DSP) p</w:t>
      </w:r>
      <w:r w:rsidR="002163CC">
        <w:t>ackage is read on unit INDSP = 3</w:t>
      </w:r>
      <w:r>
        <w:t xml:space="preserve">, which is preset in the main program. </w:t>
      </w:r>
      <w:r w:rsidR="002163CC">
        <w:t xml:space="preserve">The </w:t>
      </w:r>
      <w:r>
        <w:t>D</w:t>
      </w:r>
      <w:r w:rsidR="002163CC">
        <w:t>SP</w:t>
      </w:r>
      <w:r>
        <w:t xml:space="preserve"> package is invoked in the NAM file with the use of keyword </w:t>
      </w:r>
      <w:r w:rsidR="002163CC">
        <w:t>DSP</w:t>
      </w:r>
      <w:r>
        <w:t>.</w:t>
      </w:r>
    </w:p>
    <w:p w14:paraId="4AB73B00" w14:textId="77777777" w:rsidR="0011184C" w:rsidRDefault="0011184C" w:rsidP="0011184C">
      <w:pPr>
        <w:spacing w:after="0" w:line="240" w:lineRule="auto"/>
        <w:jc w:val="both"/>
      </w:pPr>
    </w:p>
    <w:p w14:paraId="725F4158" w14:textId="77777777" w:rsidR="0011184C" w:rsidRDefault="0011184C" w:rsidP="0011184C">
      <w:pPr>
        <w:autoSpaceDE w:val="0"/>
        <w:autoSpaceDN w:val="0"/>
        <w:adjustRightInd w:val="0"/>
        <w:spacing w:after="0" w:line="240" w:lineRule="auto"/>
        <w:jc w:val="both"/>
      </w:pPr>
      <w:r w:rsidRPr="001B4315">
        <w:t>For each simulation:</w:t>
      </w:r>
    </w:p>
    <w:p w14:paraId="4B5ABEB6" w14:textId="77777777" w:rsidR="00D71152" w:rsidRDefault="00D71152" w:rsidP="0011184C">
      <w:pPr>
        <w:autoSpaceDE w:val="0"/>
        <w:autoSpaceDN w:val="0"/>
        <w:adjustRightInd w:val="0"/>
        <w:spacing w:after="0" w:line="240" w:lineRule="auto"/>
        <w:jc w:val="both"/>
      </w:pPr>
    </w:p>
    <w:p w14:paraId="73531BC3" w14:textId="4D692FFD" w:rsidR="00D71152" w:rsidRPr="001B4315" w:rsidRDefault="00D75A39" w:rsidP="00D71152">
      <w:pPr>
        <w:autoSpaceDE w:val="0"/>
        <w:autoSpaceDN w:val="0"/>
        <w:adjustRightInd w:val="0"/>
        <w:spacing w:after="0" w:line="240" w:lineRule="auto"/>
      </w:pPr>
      <w:r>
        <w:t>0</w:t>
      </w:r>
      <w:r w:rsidR="00D71152" w:rsidRPr="001B4315">
        <w:t xml:space="preserve"> </w:t>
      </w:r>
      <w:r w:rsidR="00D71152" w:rsidRPr="001B4315">
        <w:tab/>
        <w:t xml:space="preserve">Record: </w:t>
      </w:r>
      <w:r w:rsidR="00D71152" w:rsidRPr="001B4315">
        <w:tab/>
      </w:r>
      <w:r w:rsidR="0087231E">
        <w:t>[Optional K</w:t>
      </w:r>
      <w:r>
        <w:t>eywords</w:t>
      </w:r>
      <w:r w:rsidR="0087231E">
        <w:t>]</w:t>
      </w:r>
    </w:p>
    <w:p w14:paraId="565D0B43" w14:textId="77777777" w:rsidR="00D71152" w:rsidRDefault="00D71152" w:rsidP="00D75A39">
      <w:pPr>
        <w:autoSpaceDE w:val="0"/>
        <w:autoSpaceDN w:val="0"/>
        <w:adjustRightInd w:val="0"/>
        <w:spacing w:after="0" w:line="240" w:lineRule="auto"/>
        <w:ind w:firstLine="720"/>
      </w:pPr>
      <w:r w:rsidRPr="001B4315">
        <w:lastRenderedPageBreak/>
        <w:t xml:space="preserve">Format: </w:t>
      </w:r>
      <w:r w:rsidRPr="001B4315">
        <w:tab/>
      </w:r>
      <w:r w:rsidR="00D75A39">
        <w:t>[Free]</w:t>
      </w:r>
    </w:p>
    <w:p w14:paraId="447890A1" w14:textId="523F8A87" w:rsidR="0087231E" w:rsidRDefault="0087231E" w:rsidP="0087231E">
      <w:pPr>
        <w:autoSpaceDE w:val="0"/>
        <w:autoSpaceDN w:val="0"/>
        <w:adjustRightInd w:val="0"/>
        <w:spacing w:after="0" w:line="240" w:lineRule="auto"/>
        <w:ind w:left="2160"/>
        <w:rPr>
          <w:sz w:val="22"/>
          <w:szCs w:val="22"/>
        </w:rPr>
      </w:pPr>
      <w:r>
        <w:rPr>
          <w:sz w:val="22"/>
          <w:szCs w:val="22"/>
        </w:rPr>
        <w:t>Following keywords are available that can be used optionally. Only the following keywords may appear on this line. If any words other than the following keywords are encountered, the program will terminate. Ignore this line if none of the following options are needed. For backward compatibility</w:t>
      </w:r>
      <w:r w:rsidR="00C1432F">
        <w:rPr>
          <w:sz w:val="22"/>
          <w:szCs w:val="22"/>
        </w:rPr>
        <w:t>, a $ sign must be present in the first column</w:t>
      </w:r>
      <w:r w:rsidR="008E364E">
        <w:rPr>
          <w:sz w:val="22"/>
          <w:szCs w:val="22"/>
        </w:rPr>
        <w:t xml:space="preserve"> to use the following keywords.</w:t>
      </w:r>
    </w:p>
    <w:p w14:paraId="6266958F" w14:textId="08FF8F26" w:rsidR="00124E27" w:rsidRPr="00BE212F" w:rsidRDefault="00D71152" w:rsidP="00BE212F">
      <w:pPr>
        <w:pStyle w:val="ListParagraph"/>
        <w:numPr>
          <w:ilvl w:val="0"/>
          <w:numId w:val="8"/>
        </w:numPr>
        <w:autoSpaceDE w:val="0"/>
        <w:autoSpaceDN w:val="0"/>
        <w:adjustRightInd w:val="0"/>
        <w:spacing w:after="0" w:line="240" w:lineRule="auto"/>
        <w:ind w:left="2160"/>
      </w:pPr>
      <w:proofErr w:type="spellStart"/>
      <w:r w:rsidRPr="00D75A39">
        <w:rPr>
          <w:rFonts w:eastAsiaTheme="minorHAnsi"/>
          <w:bCs/>
        </w:rPr>
        <w:t>MultiDiffusion</w:t>
      </w:r>
      <w:proofErr w:type="spellEnd"/>
      <w:r w:rsidR="008E364E">
        <w:rPr>
          <w:rFonts w:eastAsiaTheme="minorHAnsi"/>
          <w:bCs/>
        </w:rPr>
        <w:t>:</w:t>
      </w:r>
      <w:r w:rsidRPr="00D75A39">
        <w:rPr>
          <w:rFonts w:ascii="TimesNewRomanPSMT" w:eastAsiaTheme="minorHAnsi" w:hAnsi="TimesNewRomanPSMT" w:cs="TimesNewRomanPSMT"/>
        </w:rPr>
        <w:t xml:space="preserve"> (case insensitive) </w:t>
      </w:r>
      <w:r w:rsidR="008E364E">
        <w:rPr>
          <w:rFonts w:ascii="TimesNewRomanPSMT" w:eastAsiaTheme="minorHAnsi" w:hAnsi="TimesNewRomanPSMT" w:cs="TimesNewRomanPSMT"/>
        </w:rPr>
        <w:t xml:space="preserve"> this keywords </w:t>
      </w:r>
      <w:r w:rsidR="00124E27">
        <w:rPr>
          <w:rFonts w:ascii="TimesNewRomanPSMT" w:eastAsiaTheme="minorHAnsi" w:hAnsi="TimesNewRomanPSMT" w:cs="TimesNewRomanPSMT"/>
        </w:rPr>
        <w:t xml:space="preserve">enables </w:t>
      </w:r>
      <w:r w:rsidR="00124E27">
        <w:t>component-dependent diffusion. The user needs to specify one diffusion coefficient for each mobile solute component and at each model cell.</w:t>
      </w:r>
    </w:p>
    <w:p w14:paraId="39E2B5EE" w14:textId="66BAD999" w:rsidR="008E364E" w:rsidRDefault="008E364E" w:rsidP="00BE212F">
      <w:pPr>
        <w:pStyle w:val="ListParagraph"/>
        <w:numPr>
          <w:ilvl w:val="0"/>
          <w:numId w:val="8"/>
        </w:numPr>
        <w:autoSpaceDE w:val="0"/>
        <w:autoSpaceDN w:val="0"/>
        <w:adjustRightInd w:val="0"/>
        <w:spacing w:after="0" w:line="240" w:lineRule="auto"/>
        <w:ind w:left="2160"/>
      </w:pPr>
      <w:r w:rsidRPr="008E364E">
        <w:t>NOCROSS</w:t>
      </w:r>
      <w:r>
        <w:t xml:space="preserve">: this keyword disables cross dispersion terms. </w:t>
      </w:r>
    </w:p>
    <w:p w14:paraId="10DE858E" w14:textId="77777777" w:rsidR="0011184C" w:rsidRPr="001B4315" w:rsidRDefault="0011184C" w:rsidP="0011184C">
      <w:pPr>
        <w:autoSpaceDE w:val="0"/>
        <w:autoSpaceDN w:val="0"/>
        <w:adjustRightInd w:val="0"/>
        <w:spacing w:after="0" w:line="240" w:lineRule="auto"/>
        <w:jc w:val="both"/>
      </w:pPr>
    </w:p>
    <w:p w14:paraId="43B64851" w14:textId="52516034" w:rsidR="0011184C" w:rsidRPr="001B4315" w:rsidRDefault="0011184C" w:rsidP="0011184C">
      <w:pPr>
        <w:autoSpaceDE w:val="0"/>
        <w:autoSpaceDN w:val="0"/>
        <w:adjustRightInd w:val="0"/>
        <w:spacing w:after="0" w:line="240" w:lineRule="auto"/>
      </w:pPr>
      <w:r w:rsidRPr="001B4315">
        <w:t xml:space="preserve">1 </w:t>
      </w:r>
      <w:r w:rsidRPr="001B4315">
        <w:tab/>
        <w:t xml:space="preserve">Record: </w:t>
      </w:r>
      <w:r w:rsidRPr="001B4315">
        <w:tab/>
      </w:r>
      <w:r w:rsidR="002163CC">
        <w:t>AL(NCOL,NROW)</w:t>
      </w:r>
      <w:r w:rsidR="00EC3D69">
        <w:t xml:space="preserve"> </w:t>
      </w:r>
      <w:r w:rsidR="00EC3D69">
        <w:rPr>
          <w:rFonts w:eastAsiaTheme="minorHAnsi"/>
          <w:sz w:val="22"/>
          <w:szCs w:val="22"/>
        </w:rPr>
        <w:t>(one array for each layer in the grid)</w:t>
      </w:r>
    </w:p>
    <w:p w14:paraId="430119F3" w14:textId="77777777" w:rsidR="0011184C" w:rsidRPr="001B4315" w:rsidRDefault="0011184C" w:rsidP="0011184C">
      <w:pPr>
        <w:autoSpaceDE w:val="0"/>
        <w:autoSpaceDN w:val="0"/>
        <w:adjustRightInd w:val="0"/>
        <w:spacing w:after="0" w:line="240" w:lineRule="auto"/>
        <w:ind w:firstLine="720"/>
      </w:pPr>
      <w:r w:rsidRPr="001B4315">
        <w:t xml:space="preserve">Format: </w:t>
      </w:r>
      <w:r w:rsidRPr="001B4315">
        <w:tab/>
      </w:r>
      <w:r w:rsidR="002163CC">
        <w:t>RARRAY</w:t>
      </w:r>
    </w:p>
    <w:p w14:paraId="1C4D66E8" w14:textId="77777777" w:rsidR="002163CC" w:rsidRPr="002163CC" w:rsidRDefault="002163CC" w:rsidP="00B074A8">
      <w:pPr>
        <w:pStyle w:val="ListParagraph"/>
        <w:numPr>
          <w:ilvl w:val="0"/>
          <w:numId w:val="8"/>
        </w:numPr>
        <w:autoSpaceDE w:val="0"/>
        <w:autoSpaceDN w:val="0"/>
        <w:adjustRightInd w:val="0"/>
        <w:spacing w:after="0" w:line="240" w:lineRule="auto"/>
        <w:ind w:left="2160"/>
      </w:pPr>
      <w:r w:rsidRPr="002163CC">
        <w:t xml:space="preserve">AL is the longitudinal </w:t>
      </w:r>
      <w:proofErr w:type="spellStart"/>
      <w:r w:rsidRPr="002163CC">
        <w:t>dispersivity</w:t>
      </w:r>
      <w:proofErr w:type="spellEnd"/>
      <w:r w:rsidRPr="002163CC">
        <w:t xml:space="preserve">, </w:t>
      </w:r>
      <w:r w:rsidRPr="00B074A8">
        <w:rPr>
          <w:rFonts w:ascii="Symbol" w:hAnsi="Symbol"/>
        </w:rPr>
        <w:t></w:t>
      </w:r>
      <w:r w:rsidRPr="00B074A8">
        <w:rPr>
          <w:i/>
          <w:vertAlign w:val="subscript"/>
        </w:rPr>
        <w:t>L</w:t>
      </w:r>
      <w:r w:rsidRPr="002163CC">
        <w:t>, for every cell of</w:t>
      </w:r>
    </w:p>
    <w:p w14:paraId="60718DC6" w14:textId="77777777" w:rsidR="00B074A8" w:rsidRDefault="002163CC" w:rsidP="00B074A8">
      <w:pPr>
        <w:pStyle w:val="ListParagraph"/>
        <w:autoSpaceDE w:val="0"/>
        <w:autoSpaceDN w:val="0"/>
        <w:adjustRightInd w:val="0"/>
        <w:spacing w:after="0" w:line="240" w:lineRule="auto"/>
        <w:ind w:left="2160"/>
      </w:pPr>
      <w:r w:rsidRPr="002163CC">
        <w:t>the model grid (unit, L).</w:t>
      </w:r>
    </w:p>
    <w:p w14:paraId="7F58C74F" w14:textId="77777777" w:rsidR="0011184C" w:rsidRDefault="0011184C" w:rsidP="0011184C">
      <w:pPr>
        <w:pStyle w:val="ListParagraph"/>
        <w:autoSpaceDE w:val="0"/>
        <w:autoSpaceDN w:val="0"/>
        <w:adjustRightInd w:val="0"/>
        <w:spacing w:after="0" w:line="240" w:lineRule="auto"/>
        <w:ind w:left="2160"/>
      </w:pPr>
    </w:p>
    <w:p w14:paraId="0BE30E80" w14:textId="77777777" w:rsidR="00B074A8" w:rsidRPr="001B4315" w:rsidRDefault="00E23247" w:rsidP="00B074A8">
      <w:pPr>
        <w:autoSpaceDE w:val="0"/>
        <w:autoSpaceDN w:val="0"/>
        <w:adjustRightInd w:val="0"/>
        <w:spacing w:after="0" w:line="240" w:lineRule="auto"/>
      </w:pPr>
      <w:r>
        <w:t>2</w:t>
      </w:r>
      <w:r w:rsidR="00B074A8" w:rsidRPr="001B4315">
        <w:t xml:space="preserve"> </w:t>
      </w:r>
      <w:r w:rsidR="00B074A8" w:rsidRPr="001B4315">
        <w:tab/>
        <w:t xml:space="preserve">Record: </w:t>
      </w:r>
      <w:r w:rsidR="00B074A8" w:rsidRPr="001B4315">
        <w:tab/>
      </w:r>
      <w:r w:rsidR="00B074A8">
        <w:t>TRPT(NLAY)</w:t>
      </w:r>
    </w:p>
    <w:p w14:paraId="20AFEE16"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184D9491" w14:textId="77777777" w:rsidR="00B074A8" w:rsidRDefault="00B074A8" w:rsidP="005C0BAD">
      <w:pPr>
        <w:pStyle w:val="ListParagraph"/>
        <w:numPr>
          <w:ilvl w:val="0"/>
          <w:numId w:val="8"/>
        </w:numPr>
        <w:autoSpaceDE w:val="0"/>
        <w:autoSpaceDN w:val="0"/>
        <w:adjustRightInd w:val="0"/>
        <w:spacing w:after="0" w:line="240" w:lineRule="auto"/>
        <w:ind w:left="2160"/>
      </w:pPr>
      <w:r w:rsidRPr="00B074A8">
        <w:t>TRPT is a 1D real array defining the ratio of the</w:t>
      </w:r>
      <w:r>
        <w:t xml:space="preserve"> </w:t>
      </w:r>
      <w:r w:rsidRPr="00B074A8">
        <w:t xml:space="preserve">horizontal </w:t>
      </w:r>
      <w:r>
        <w:t>t</w:t>
      </w:r>
      <w:r w:rsidRPr="00B074A8">
        <w:t xml:space="preserve">ransverse </w:t>
      </w:r>
      <w:proofErr w:type="spellStart"/>
      <w:r w:rsidRPr="00B074A8">
        <w:t>dispersivity</w:t>
      </w:r>
      <w:proofErr w:type="spellEnd"/>
      <w:r w:rsidRPr="00B074A8">
        <w:t xml:space="preserve">, </w:t>
      </w:r>
      <w:r w:rsidRPr="00B074A8">
        <w:rPr>
          <w:rFonts w:ascii="Symbol" w:hAnsi="Symbol"/>
        </w:rPr>
        <w:t></w:t>
      </w:r>
      <w:r w:rsidRPr="00B074A8">
        <w:rPr>
          <w:i/>
          <w:vertAlign w:val="subscript"/>
        </w:rPr>
        <w:t>TH</w:t>
      </w:r>
      <w:r w:rsidRPr="00B074A8">
        <w:t xml:space="preserve"> , to the</w:t>
      </w:r>
      <w:r>
        <w:t xml:space="preserve"> </w:t>
      </w:r>
      <w:r w:rsidRPr="00B074A8">
        <w:t xml:space="preserve">longitudinal </w:t>
      </w:r>
      <w:proofErr w:type="spellStart"/>
      <w:r w:rsidRPr="00B074A8">
        <w:t>dispersivity</w:t>
      </w:r>
      <w:proofErr w:type="spellEnd"/>
      <w:r w:rsidRPr="00B074A8">
        <w:t xml:space="preserve">, </w:t>
      </w:r>
      <w:r w:rsidRPr="00B074A8">
        <w:rPr>
          <w:rFonts w:ascii="Symbol" w:hAnsi="Symbol"/>
        </w:rPr>
        <w:t></w:t>
      </w:r>
      <w:r w:rsidRPr="00B074A8">
        <w:rPr>
          <w:i/>
          <w:vertAlign w:val="subscript"/>
        </w:rPr>
        <w:t>L</w:t>
      </w:r>
      <w:r w:rsidRPr="00B074A8">
        <w:t>. 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TRPT is generally not greater than</w:t>
      </w:r>
      <w:r>
        <w:t xml:space="preserve"> </w:t>
      </w:r>
      <w:r w:rsidRPr="00B074A8">
        <w:t>0.1.</w:t>
      </w:r>
    </w:p>
    <w:p w14:paraId="73493898" w14:textId="77777777" w:rsidR="00B074A8" w:rsidRDefault="00B074A8" w:rsidP="00B074A8">
      <w:pPr>
        <w:pStyle w:val="ListParagraph"/>
        <w:autoSpaceDE w:val="0"/>
        <w:autoSpaceDN w:val="0"/>
        <w:adjustRightInd w:val="0"/>
        <w:spacing w:after="0" w:line="240" w:lineRule="auto"/>
        <w:ind w:left="2160"/>
      </w:pPr>
    </w:p>
    <w:p w14:paraId="5B0D08B7" w14:textId="77777777" w:rsidR="00B074A8" w:rsidRPr="001B4315" w:rsidRDefault="00E23247" w:rsidP="00B074A8">
      <w:pPr>
        <w:autoSpaceDE w:val="0"/>
        <w:autoSpaceDN w:val="0"/>
        <w:adjustRightInd w:val="0"/>
        <w:spacing w:after="0" w:line="240" w:lineRule="auto"/>
      </w:pPr>
      <w:r>
        <w:t>3</w:t>
      </w:r>
      <w:r w:rsidR="00B074A8" w:rsidRPr="001B4315">
        <w:t xml:space="preserve"> </w:t>
      </w:r>
      <w:r w:rsidR="00B074A8" w:rsidRPr="001B4315">
        <w:tab/>
        <w:t xml:space="preserve">Record: </w:t>
      </w:r>
      <w:r w:rsidR="00B074A8" w:rsidRPr="001B4315">
        <w:tab/>
      </w:r>
      <w:r w:rsidR="00B074A8">
        <w:t>TRPV(NLAY)</w:t>
      </w:r>
    </w:p>
    <w:p w14:paraId="1E144B18"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0B919FCE" w14:textId="77777777" w:rsidR="00B074A8" w:rsidRDefault="00B074A8" w:rsidP="00B074A8">
      <w:pPr>
        <w:pStyle w:val="ListParagraph"/>
        <w:numPr>
          <w:ilvl w:val="0"/>
          <w:numId w:val="8"/>
        </w:numPr>
        <w:autoSpaceDE w:val="0"/>
        <w:autoSpaceDN w:val="0"/>
        <w:adjustRightInd w:val="0"/>
        <w:spacing w:after="0" w:line="240" w:lineRule="auto"/>
        <w:ind w:left="2160"/>
      </w:pPr>
      <w:r>
        <w:t xml:space="preserve">TRPV is the ratio of the vertical transverse </w:t>
      </w:r>
      <w:proofErr w:type="spellStart"/>
      <w:r>
        <w:t>dispersitvity</w:t>
      </w:r>
      <w:proofErr w:type="spellEnd"/>
      <w:r w:rsidRPr="002163CC">
        <w:t>,</w:t>
      </w:r>
      <w:r>
        <w:t xml:space="preserve"> </w:t>
      </w:r>
      <w:r w:rsidRPr="00B074A8">
        <w:rPr>
          <w:rFonts w:ascii="Symbol" w:hAnsi="Symbol"/>
        </w:rPr>
        <w:t></w:t>
      </w:r>
      <w:r>
        <w:rPr>
          <w:i/>
          <w:vertAlign w:val="subscript"/>
        </w:rPr>
        <w:t>TV</w:t>
      </w:r>
      <w:r w:rsidRPr="002163CC">
        <w:t xml:space="preserve">, </w:t>
      </w:r>
      <w:r>
        <w:t xml:space="preserve">to the longitudinal </w:t>
      </w:r>
      <w:proofErr w:type="spellStart"/>
      <w:r>
        <w:t>dispersivity</w:t>
      </w:r>
      <w:proofErr w:type="spellEnd"/>
      <w:r>
        <w:t xml:space="preserve">, </w:t>
      </w:r>
      <w:r w:rsidRPr="00B074A8">
        <w:rPr>
          <w:rFonts w:ascii="Symbol" w:hAnsi="Symbol"/>
        </w:rPr>
        <w:t></w:t>
      </w:r>
      <w:r w:rsidRPr="00B074A8">
        <w:rPr>
          <w:i/>
          <w:vertAlign w:val="subscript"/>
        </w:rPr>
        <w:t>L</w:t>
      </w:r>
      <w:r>
        <w:t>.</w:t>
      </w:r>
      <w:r w:rsidRPr="002163CC">
        <w:t xml:space="preserve"> </w:t>
      </w:r>
      <w:r>
        <w:t xml:space="preserve"> </w:t>
      </w:r>
      <w:r w:rsidRPr="00B074A8">
        <w:t>Each value in the array</w:t>
      </w:r>
      <w:r>
        <w:t xml:space="preserve"> </w:t>
      </w:r>
      <w:r w:rsidRPr="00B074A8">
        <w:t xml:space="preserve">corresponds to one model layer. </w:t>
      </w:r>
      <w:r>
        <w:t xml:space="preserve"> As reported in Zheng and Wang (1999), various</w:t>
      </w:r>
      <w:r w:rsidRPr="00B074A8">
        <w:t xml:space="preserve"> field</w:t>
      </w:r>
      <w:r>
        <w:t xml:space="preserve"> </w:t>
      </w:r>
      <w:r w:rsidRPr="00B074A8">
        <w:t>studies suggest that TRP</w:t>
      </w:r>
      <w:r>
        <w:t>V</w:t>
      </w:r>
      <w:r w:rsidRPr="00B074A8">
        <w:t xml:space="preserve"> is generally not greater than</w:t>
      </w:r>
      <w:r>
        <w:t xml:space="preserve"> </w:t>
      </w:r>
      <w:r w:rsidRPr="00B074A8">
        <w:t>0.</w:t>
      </w:r>
      <w:r>
        <w:t>0</w:t>
      </w:r>
      <w:r w:rsidRPr="00B074A8">
        <w:t>1.</w:t>
      </w:r>
    </w:p>
    <w:p w14:paraId="6CAC4B45" w14:textId="77777777" w:rsidR="00E23247" w:rsidRDefault="00E23247" w:rsidP="00E23247">
      <w:pPr>
        <w:pStyle w:val="ListParagraph"/>
        <w:autoSpaceDE w:val="0"/>
        <w:autoSpaceDN w:val="0"/>
        <w:adjustRightInd w:val="0"/>
        <w:spacing w:after="0" w:line="240" w:lineRule="auto"/>
        <w:ind w:left="2160"/>
      </w:pPr>
    </w:p>
    <w:p w14:paraId="28D08111" w14:textId="77777777" w:rsidR="00B074A8" w:rsidRDefault="00B074A8" w:rsidP="00E23247">
      <w:pPr>
        <w:autoSpaceDE w:val="0"/>
        <w:autoSpaceDN w:val="0"/>
        <w:adjustRightInd w:val="0"/>
        <w:spacing w:after="0" w:line="240" w:lineRule="auto"/>
        <w:ind w:left="2160"/>
      </w:pPr>
      <w:r w:rsidRPr="00E23247">
        <w:t>Set TRPV equal to TRPT to use the standard isotropic dispersion model (Equation 10 in Chapter 2). Otherwise, the modified isotropic dispersion model is used (Equation 11 in Chapter 2).</w:t>
      </w:r>
    </w:p>
    <w:p w14:paraId="61F42B56" w14:textId="77777777" w:rsidR="00B074A8" w:rsidRDefault="00B074A8" w:rsidP="00B074A8">
      <w:pPr>
        <w:pStyle w:val="ListParagraph"/>
        <w:autoSpaceDE w:val="0"/>
        <w:autoSpaceDN w:val="0"/>
        <w:adjustRightInd w:val="0"/>
        <w:spacing w:after="0" w:line="240" w:lineRule="auto"/>
        <w:ind w:left="2160"/>
      </w:pPr>
    </w:p>
    <w:p w14:paraId="6F2F6AFD" w14:textId="0E7C5C64" w:rsidR="00D75A39" w:rsidRPr="00D75A39" w:rsidRDefault="00D75A39" w:rsidP="00D75A39">
      <w:pPr>
        <w:autoSpaceDE w:val="0"/>
        <w:autoSpaceDN w:val="0"/>
        <w:adjustRightInd w:val="0"/>
        <w:spacing w:after="0" w:line="240" w:lineRule="auto"/>
        <w:rPr>
          <w:i/>
        </w:rPr>
      </w:pPr>
      <w:r w:rsidRPr="00D75A39">
        <w:rPr>
          <w:i/>
        </w:rPr>
        <w:t xml:space="preserve">If keyword </w:t>
      </w:r>
      <w:r w:rsidR="00EC3D69">
        <w:rPr>
          <w:i/>
        </w:rPr>
        <w:t>[</w:t>
      </w:r>
      <w:proofErr w:type="spellStart"/>
      <w:r w:rsidR="00EC3D69">
        <w:rPr>
          <w:i/>
        </w:rPr>
        <w:t>MultiDiffusion</w:t>
      </w:r>
      <w:proofErr w:type="spellEnd"/>
      <w:r w:rsidR="00EC3D69">
        <w:rPr>
          <w:i/>
        </w:rPr>
        <w:t xml:space="preserve">] </w:t>
      </w:r>
      <w:r w:rsidRPr="00D75A39">
        <w:rPr>
          <w:i/>
        </w:rPr>
        <w:t>is</w:t>
      </w:r>
      <w:r w:rsidR="00EC3D69">
        <w:rPr>
          <w:i/>
        </w:rPr>
        <w:t xml:space="preserve"> not</w:t>
      </w:r>
      <w:r w:rsidRPr="00D75A39">
        <w:rPr>
          <w:i/>
        </w:rPr>
        <w:t xml:space="preserve"> defined:</w:t>
      </w:r>
    </w:p>
    <w:p w14:paraId="09286992" w14:textId="77777777" w:rsidR="00B074A8" w:rsidRPr="001B4315" w:rsidRDefault="00E23247" w:rsidP="00B074A8">
      <w:pPr>
        <w:autoSpaceDE w:val="0"/>
        <w:autoSpaceDN w:val="0"/>
        <w:adjustRightInd w:val="0"/>
        <w:spacing w:after="0" w:line="240" w:lineRule="auto"/>
      </w:pPr>
      <w:r>
        <w:t>4</w:t>
      </w:r>
      <w:r w:rsidR="00B074A8" w:rsidRPr="001B4315">
        <w:t xml:space="preserve"> </w:t>
      </w:r>
      <w:r w:rsidR="00B074A8" w:rsidRPr="001B4315">
        <w:tab/>
        <w:t xml:space="preserve">Record: </w:t>
      </w:r>
      <w:r w:rsidR="00B074A8" w:rsidRPr="001B4315">
        <w:tab/>
      </w:r>
      <w:r>
        <w:t>DMCOEF</w:t>
      </w:r>
      <w:r w:rsidR="00B074A8">
        <w:t>(NL</w:t>
      </w:r>
      <w:r>
        <w:t>AY</w:t>
      </w:r>
      <w:r w:rsidR="00B074A8">
        <w:t>)</w:t>
      </w:r>
    </w:p>
    <w:p w14:paraId="6E66AAAD" w14:textId="77777777" w:rsidR="00B074A8" w:rsidRPr="001B4315" w:rsidRDefault="00B074A8" w:rsidP="00B074A8">
      <w:pPr>
        <w:autoSpaceDE w:val="0"/>
        <w:autoSpaceDN w:val="0"/>
        <w:adjustRightInd w:val="0"/>
        <w:spacing w:after="0" w:line="240" w:lineRule="auto"/>
        <w:ind w:firstLine="720"/>
      </w:pPr>
      <w:r w:rsidRPr="001B4315">
        <w:t xml:space="preserve">Format: </w:t>
      </w:r>
      <w:r w:rsidRPr="001B4315">
        <w:tab/>
      </w:r>
      <w:r>
        <w:t>RARRAY</w:t>
      </w:r>
    </w:p>
    <w:p w14:paraId="73AEA83B" w14:textId="77777777" w:rsidR="00E23247" w:rsidRDefault="00E23247" w:rsidP="00E23247">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Each value in the array corresponds to one model layer.</w:t>
      </w:r>
      <w:r w:rsidR="00D75A39">
        <w:t xml:space="preserve">  Enter one array for all solute components.</w:t>
      </w:r>
    </w:p>
    <w:p w14:paraId="0E78C32B" w14:textId="77777777" w:rsidR="00B074A8" w:rsidRDefault="00B074A8" w:rsidP="00B074A8">
      <w:pPr>
        <w:pStyle w:val="ListParagraph"/>
        <w:autoSpaceDE w:val="0"/>
        <w:autoSpaceDN w:val="0"/>
        <w:adjustRightInd w:val="0"/>
        <w:spacing w:after="0" w:line="240" w:lineRule="auto"/>
        <w:ind w:left="2160"/>
      </w:pPr>
    </w:p>
    <w:p w14:paraId="49E3F31B" w14:textId="77777777" w:rsidR="00D75A39" w:rsidRPr="00D75A39" w:rsidRDefault="00D75A39" w:rsidP="00D75A39">
      <w:pPr>
        <w:autoSpaceDE w:val="0"/>
        <w:autoSpaceDN w:val="0"/>
        <w:adjustRightInd w:val="0"/>
        <w:spacing w:after="0" w:line="240" w:lineRule="auto"/>
        <w:rPr>
          <w:i/>
        </w:rPr>
      </w:pPr>
      <w:r w:rsidRPr="00D75A39">
        <w:rPr>
          <w:i/>
        </w:rPr>
        <w:lastRenderedPageBreak/>
        <w:t xml:space="preserve">If keyword </w:t>
      </w:r>
      <w:r>
        <w:rPr>
          <w:i/>
        </w:rPr>
        <w:t>[</w:t>
      </w:r>
      <w:proofErr w:type="spellStart"/>
      <w:r>
        <w:rPr>
          <w:i/>
        </w:rPr>
        <w:t>MultiDiffusion</w:t>
      </w:r>
      <w:proofErr w:type="spellEnd"/>
      <w:r>
        <w:rPr>
          <w:i/>
        </w:rPr>
        <w:t xml:space="preserve">] </w:t>
      </w:r>
      <w:r w:rsidRPr="00D75A39">
        <w:rPr>
          <w:i/>
        </w:rPr>
        <w:t>is defined:</w:t>
      </w:r>
    </w:p>
    <w:p w14:paraId="48F22C46" w14:textId="77777777" w:rsidR="00D75A39" w:rsidRPr="001B4315" w:rsidRDefault="00D75A39" w:rsidP="00D75A39">
      <w:pPr>
        <w:autoSpaceDE w:val="0"/>
        <w:autoSpaceDN w:val="0"/>
        <w:adjustRightInd w:val="0"/>
        <w:spacing w:after="0" w:line="240" w:lineRule="auto"/>
      </w:pPr>
      <w:r>
        <w:t>4</w:t>
      </w:r>
      <w:r w:rsidRPr="001B4315">
        <w:t xml:space="preserve"> </w:t>
      </w:r>
      <w:r w:rsidRPr="001B4315">
        <w:tab/>
        <w:t xml:space="preserve">Record: </w:t>
      </w:r>
      <w:r w:rsidRPr="001B4315">
        <w:tab/>
      </w:r>
      <w:r>
        <w:t>DMCOEF(NCOL,NROW) (One array for each layer)</w:t>
      </w:r>
    </w:p>
    <w:p w14:paraId="0D994EA0" w14:textId="77777777" w:rsidR="00D75A39" w:rsidRPr="001B4315" w:rsidRDefault="00D75A39" w:rsidP="00D75A39">
      <w:pPr>
        <w:autoSpaceDE w:val="0"/>
        <w:autoSpaceDN w:val="0"/>
        <w:adjustRightInd w:val="0"/>
        <w:spacing w:after="0" w:line="240" w:lineRule="auto"/>
        <w:ind w:firstLine="720"/>
      </w:pPr>
      <w:r w:rsidRPr="001B4315">
        <w:t xml:space="preserve">Format: </w:t>
      </w:r>
      <w:r w:rsidRPr="001B4315">
        <w:tab/>
      </w:r>
      <w:r>
        <w:t>RARRAY</w:t>
      </w:r>
    </w:p>
    <w:p w14:paraId="4D6A17C2" w14:textId="77777777" w:rsidR="00D75A39" w:rsidRDefault="00D75A39" w:rsidP="00D75A39">
      <w:pPr>
        <w:pStyle w:val="ListParagraph"/>
        <w:numPr>
          <w:ilvl w:val="0"/>
          <w:numId w:val="8"/>
        </w:numPr>
        <w:autoSpaceDE w:val="0"/>
        <w:autoSpaceDN w:val="0"/>
        <w:adjustRightInd w:val="0"/>
        <w:spacing w:after="0" w:line="240" w:lineRule="auto"/>
        <w:ind w:left="2160"/>
      </w:pPr>
      <w:r w:rsidRPr="00E23247">
        <w:t>DMCOEF is the effective molecular diffusion coefficient (unit, L</w:t>
      </w:r>
      <w:r w:rsidRPr="00E23247">
        <w:rPr>
          <w:vertAlign w:val="superscript"/>
        </w:rPr>
        <w:t>2</w:t>
      </w:r>
      <w:r w:rsidRPr="00E23247">
        <w:t>T</w:t>
      </w:r>
      <w:r w:rsidRPr="00E23247">
        <w:rPr>
          <w:vertAlign w:val="superscript"/>
        </w:rPr>
        <w:t>-1</w:t>
      </w:r>
      <w:r w:rsidRPr="00E23247">
        <w:t xml:space="preserve">). </w:t>
      </w:r>
      <w:r>
        <w:t xml:space="preserve"> </w:t>
      </w:r>
      <w:r w:rsidRPr="00E23247">
        <w:t xml:space="preserve">Set DMCOEF = 0 if the effect of molecular diffusion is considered unimportant. </w:t>
      </w:r>
      <w:r>
        <w:t xml:space="preserve"> </w:t>
      </w:r>
      <w:r w:rsidRPr="00E23247">
        <w:t xml:space="preserve">Each value in the array corresponds to one model </w:t>
      </w:r>
      <w:r>
        <w:t>cell</w:t>
      </w:r>
      <w:r w:rsidRPr="00E23247">
        <w:t>.</w:t>
      </w:r>
      <w:r>
        <w:t xml:space="preserve">  Repeat the input for each mobile component.</w:t>
      </w:r>
    </w:p>
    <w:p w14:paraId="7A1E39D3" w14:textId="77777777" w:rsidR="00D75A39" w:rsidRDefault="00D75A39" w:rsidP="00D75A39">
      <w:pPr>
        <w:pStyle w:val="ListParagraph"/>
        <w:autoSpaceDE w:val="0"/>
        <w:autoSpaceDN w:val="0"/>
        <w:adjustRightInd w:val="0"/>
        <w:spacing w:after="0" w:line="240" w:lineRule="auto"/>
        <w:ind w:left="2160"/>
      </w:pPr>
    </w:p>
    <w:p w14:paraId="749D5760" w14:textId="77777777" w:rsidR="00D75A39" w:rsidRDefault="00D75A39" w:rsidP="00D75A39">
      <w:pPr>
        <w:autoSpaceDE w:val="0"/>
        <w:autoSpaceDN w:val="0"/>
        <w:adjustRightInd w:val="0"/>
        <w:spacing w:after="0" w:line="240" w:lineRule="auto"/>
      </w:pPr>
    </w:p>
    <w:p w14:paraId="532DE44D" w14:textId="77777777" w:rsidR="001D37D3" w:rsidRDefault="001D37D3" w:rsidP="001D37D3">
      <w:pPr>
        <w:pStyle w:val="Heading2"/>
      </w:pPr>
      <w:bookmarkStart w:id="8" w:name="_Toc321942236"/>
      <w:r>
        <w:t>GCG Package</w:t>
      </w:r>
      <w:bookmarkEnd w:id="8"/>
    </w:p>
    <w:p w14:paraId="229C4381" w14:textId="0D1CB165" w:rsidR="001D37D3" w:rsidRDefault="001D37D3" w:rsidP="001D37D3">
      <w:pPr>
        <w:spacing w:after="0" w:line="240" w:lineRule="auto"/>
        <w:jc w:val="both"/>
      </w:pPr>
      <w:r>
        <w:t xml:space="preserve">Input to the Generalized Conjugate Gradient (GCG) Package is read on unit INGCG = 9, which is preset in the main program. </w:t>
      </w:r>
      <w:r w:rsidR="00ED0502">
        <w:t>Since the release of version 5.00 of MT3DMS, and now the release of MT3D-USGS, t</w:t>
      </w:r>
      <w:r w:rsidR="00963FE5" w:rsidRPr="00963FE5">
        <w:t xml:space="preserve">he General Conjugate-Gradient (GCG) solver must be </w:t>
      </w:r>
      <w:r w:rsidR="00ED0502">
        <w:t>used</w:t>
      </w:r>
      <w:r w:rsidR="00963FE5" w:rsidRPr="00963FE5">
        <w:t>.</w:t>
      </w:r>
      <w:r w:rsidR="00ED0502">
        <w:t xml:space="preserve">  </w:t>
      </w:r>
    </w:p>
    <w:p w14:paraId="5FD6640F" w14:textId="77777777" w:rsidR="001D37D3" w:rsidRDefault="001D37D3" w:rsidP="001D37D3">
      <w:pPr>
        <w:spacing w:after="0" w:line="240" w:lineRule="auto"/>
        <w:jc w:val="both"/>
      </w:pPr>
    </w:p>
    <w:p w14:paraId="3EC97621" w14:textId="77777777" w:rsidR="001D37D3" w:rsidRDefault="001D37D3" w:rsidP="001D37D3">
      <w:pPr>
        <w:spacing w:after="0" w:line="240" w:lineRule="auto"/>
        <w:jc w:val="both"/>
        <w:rPr>
          <w:rFonts w:eastAsiaTheme="minorHAnsi"/>
          <w:sz w:val="22"/>
          <w:szCs w:val="22"/>
        </w:rPr>
      </w:pPr>
      <w:r>
        <w:rPr>
          <w:rFonts w:eastAsiaTheme="minorHAnsi"/>
          <w:sz w:val="22"/>
          <w:szCs w:val="22"/>
        </w:rPr>
        <w:t>For each simulation:</w:t>
      </w:r>
    </w:p>
    <w:p w14:paraId="51C5B24B" w14:textId="77777777" w:rsidR="001D37D3" w:rsidRDefault="001D37D3" w:rsidP="001D37D3">
      <w:pPr>
        <w:spacing w:after="0" w:line="240" w:lineRule="auto"/>
        <w:jc w:val="both"/>
      </w:pPr>
    </w:p>
    <w:p w14:paraId="2855CD13" w14:textId="77777777"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MXITER, ITER1, ISOLVE, NCRS</w:t>
      </w:r>
    </w:p>
    <w:p w14:paraId="7EA925F8"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A2293A7" w14:textId="7837D03E"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 xml:space="preserve">MXITER is the maximum number of outer iterations; it should be set to an integer greater than one </w:t>
      </w:r>
      <w:r w:rsidR="0053114B">
        <w:rPr>
          <w:sz w:val="22"/>
          <w:szCs w:val="22"/>
        </w:rPr>
        <w:t>w</w:t>
      </w:r>
      <w:r w:rsidRPr="00473684">
        <w:rPr>
          <w:sz w:val="22"/>
          <w:szCs w:val="22"/>
        </w:rPr>
        <w:t>hen nonlinear sorption isotherm is included in simulation</w:t>
      </w:r>
      <w:r w:rsidR="00BC05FD">
        <w:rPr>
          <w:sz w:val="22"/>
          <w:szCs w:val="22"/>
        </w:rPr>
        <w:t xml:space="preserve"> or when the DRYCELL</w:t>
      </w:r>
      <w:r w:rsidR="0053114B">
        <w:rPr>
          <w:sz w:val="22"/>
          <w:szCs w:val="22"/>
        </w:rPr>
        <w:t xml:space="preserve"> option is used to route solute through dry cells, as discussed in the documentation</w:t>
      </w:r>
      <w:r w:rsidRPr="00473684">
        <w:rPr>
          <w:sz w:val="22"/>
          <w:szCs w:val="22"/>
        </w:rPr>
        <w:t>.</w:t>
      </w:r>
      <w:r w:rsidR="0053114B">
        <w:rPr>
          <w:sz w:val="22"/>
          <w:szCs w:val="22"/>
        </w:rPr>
        <w:t xml:space="preserve">  </w:t>
      </w:r>
    </w:p>
    <w:p w14:paraId="5B87518C"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ITER1 is the maximum number of inner iterations; a</w:t>
      </w:r>
      <w:r>
        <w:rPr>
          <w:sz w:val="22"/>
          <w:szCs w:val="22"/>
        </w:rPr>
        <w:t xml:space="preserve"> </w:t>
      </w:r>
      <w:r w:rsidRPr="00473684">
        <w:rPr>
          <w:sz w:val="22"/>
          <w:szCs w:val="22"/>
        </w:rPr>
        <w:t>value of 30-50 should be adequate for most problems.</w:t>
      </w:r>
    </w:p>
    <w:p w14:paraId="71504691" w14:textId="77777777" w:rsidR="001D37D3" w:rsidRPr="00473684"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ISOLVE is the type of preconditioners to be used with the</w:t>
      </w:r>
      <w:r>
        <w:rPr>
          <w:sz w:val="22"/>
          <w:szCs w:val="22"/>
        </w:rPr>
        <w:t xml:space="preserve"> </w:t>
      </w:r>
      <w:proofErr w:type="spellStart"/>
      <w:r w:rsidRPr="00473684">
        <w:rPr>
          <w:sz w:val="22"/>
          <w:szCs w:val="22"/>
        </w:rPr>
        <w:t>Lanczos</w:t>
      </w:r>
      <w:proofErr w:type="spellEnd"/>
      <w:r w:rsidRPr="00473684">
        <w:rPr>
          <w:sz w:val="22"/>
          <w:szCs w:val="22"/>
        </w:rPr>
        <w:t>/ORTHOMIN acceleration scheme:</w:t>
      </w:r>
    </w:p>
    <w:p w14:paraId="2FB0194B"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1, Jacobi</w:t>
      </w:r>
    </w:p>
    <w:p w14:paraId="11C72C63"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2, SSOR</w:t>
      </w:r>
    </w:p>
    <w:p w14:paraId="20FE9926" w14:textId="77777777" w:rsidR="001D37D3" w:rsidRDefault="001D37D3" w:rsidP="001D37D3">
      <w:pPr>
        <w:autoSpaceDE w:val="0"/>
        <w:autoSpaceDN w:val="0"/>
        <w:adjustRightInd w:val="0"/>
        <w:spacing w:after="0" w:line="240" w:lineRule="auto"/>
        <w:ind w:left="1440" w:firstLine="720"/>
        <w:rPr>
          <w:sz w:val="22"/>
          <w:szCs w:val="22"/>
        </w:rPr>
      </w:pPr>
      <w:r w:rsidRPr="00473684">
        <w:rPr>
          <w:sz w:val="22"/>
          <w:szCs w:val="22"/>
        </w:rPr>
        <w:t>= 3, Modified Incomplete Cholesky (MIC)</w:t>
      </w:r>
    </w:p>
    <w:p w14:paraId="62460FB5" w14:textId="77777777" w:rsidR="001D37D3" w:rsidRPr="00473684" w:rsidRDefault="001D37D3" w:rsidP="001D37D3">
      <w:pPr>
        <w:autoSpaceDE w:val="0"/>
        <w:autoSpaceDN w:val="0"/>
        <w:adjustRightInd w:val="0"/>
        <w:spacing w:after="0" w:line="240" w:lineRule="auto"/>
        <w:ind w:left="1440" w:firstLine="720"/>
        <w:rPr>
          <w:sz w:val="22"/>
          <w:szCs w:val="22"/>
        </w:rPr>
      </w:pPr>
      <w:r w:rsidRPr="00473684">
        <w:rPr>
          <w:sz w:val="22"/>
          <w:szCs w:val="22"/>
        </w:rPr>
        <w:t>(MIC usually converges faster, but it needs</w:t>
      </w:r>
      <w:r>
        <w:rPr>
          <w:sz w:val="22"/>
          <w:szCs w:val="22"/>
        </w:rPr>
        <w:t xml:space="preserve"> </w:t>
      </w:r>
      <w:r w:rsidRPr="00473684">
        <w:rPr>
          <w:sz w:val="22"/>
          <w:szCs w:val="22"/>
        </w:rPr>
        <w:t>significantly more memory)</w:t>
      </w:r>
    </w:p>
    <w:p w14:paraId="34D588D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73684">
        <w:rPr>
          <w:sz w:val="22"/>
          <w:szCs w:val="22"/>
        </w:rPr>
        <w:t>NCRS is an integer flag for treatment of dispersion tensor cross terms:</w:t>
      </w:r>
    </w:p>
    <w:p w14:paraId="7EEF8422"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0, lump all dispersion cross terms to the righthand-</w:t>
      </w:r>
      <w:r>
        <w:rPr>
          <w:sz w:val="22"/>
          <w:szCs w:val="22"/>
        </w:rPr>
        <w:t xml:space="preserve"> </w:t>
      </w:r>
      <w:r w:rsidRPr="00473684">
        <w:rPr>
          <w:sz w:val="22"/>
          <w:szCs w:val="22"/>
        </w:rPr>
        <w:t>side (approximate but highly efficient).</w:t>
      </w:r>
    </w:p>
    <w:p w14:paraId="45ACF8FF" w14:textId="77777777" w:rsidR="001D37D3" w:rsidRDefault="001D37D3" w:rsidP="001D37D3">
      <w:pPr>
        <w:autoSpaceDE w:val="0"/>
        <w:autoSpaceDN w:val="0"/>
        <w:adjustRightInd w:val="0"/>
        <w:spacing w:after="0" w:line="240" w:lineRule="auto"/>
        <w:ind w:left="2160"/>
        <w:rPr>
          <w:sz w:val="22"/>
          <w:szCs w:val="22"/>
        </w:rPr>
      </w:pPr>
      <w:r w:rsidRPr="00473684">
        <w:rPr>
          <w:sz w:val="22"/>
          <w:szCs w:val="22"/>
        </w:rPr>
        <w:t>= 1, include full dispersion tensor (memory</w:t>
      </w:r>
      <w:r>
        <w:rPr>
          <w:sz w:val="22"/>
          <w:szCs w:val="22"/>
        </w:rPr>
        <w:t xml:space="preserve"> </w:t>
      </w:r>
      <w:r w:rsidRPr="00473684">
        <w:rPr>
          <w:sz w:val="22"/>
          <w:szCs w:val="22"/>
        </w:rPr>
        <w:t>intensive).</w:t>
      </w:r>
    </w:p>
    <w:p w14:paraId="6526793B" w14:textId="77777777" w:rsidR="001D37D3" w:rsidRDefault="001D37D3" w:rsidP="001D37D3">
      <w:pPr>
        <w:spacing w:after="0" w:line="240" w:lineRule="auto"/>
      </w:pPr>
    </w:p>
    <w:p w14:paraId="1005BDBB" w14:textId="77777777" w:rsidR="001D37D3" w:rsidRDefault="001D37D3" w:rsidP="001D37D3">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ACCL, CCLOSE, IPRGCG</w:t>
      </w:r>
    </w:p>
    <w:p w14:paraId="474C6BA0"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59C9B7E8"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ACCL is the relaxation factor for the SSOR option; a value of 1.0 is generally adequate.</w:t>
      </w:r>
    </w:p>
    <w:p w14:paraId="2AA136DE" w14:textId="77777777" w:rsidR="001D37D3" w:rsidRPr="0003238E" w:rsidRDefault="001D37D3" w:rsidP="001D37D3">
      <w:pPr>
        <w:numPr>
          <w:ilvl w:val="0"/>
          <w:numId w:val="1"/>
        </w:numPr>
        <w:autoSpaceDE w:val="0"/>
        <w:autoSpaceDN w:val="0"/>
        <w:adjustRightInd w:val="0"/>
        <w:spacing w:after="0" w:line="240" w:lineRule="auto"/>
        <w:ind w:left="2160" w:hanging="270"/>
        <w:rPr>
          <w:sz w:val="22"/>
          <w:szCs w:val="22"/>
        </w:rPr>
      </w:pPr>
      <w:r w:rsidRPr="0003238E">
        <w:rPr>
          <w:sz w:val="22"/>
          <w:szCs w:val="22"/>
        </w:rPr>
        <w:t>CCLOSE is the convergence criterion in terms of relative concentration; a real value between 10</w:t>
      </w:r>
      <w:r w:rsidRPr="0003238E">
        <w:rPr>
          <w:sz w:val="22"/>
          <w:szCs w:val="22"/>
          <w:vertAlign w:val="superscript"/>
        </w:rPr>
        <w:t>-4</w:t>
      </w:r>
      <w:r w:rsidRPr="0003238E">
        <w:rPr>
          <w:sz w:val="22"/>
          <w:szCs w:val="22"/>
        </w:rPr>
        <w:t xml:space="preserve"> and 10</w:t>
      </w:r>
      <w:r w:rsidRPr="0003238E">
        <w:rPr>
          <w:sz w:val="22"/>
          <w:szCs w:val="22"/>
          <w:vertAlign w:val="superscript"/>
        </w:rPr>
        <w:t>-6</w:t>
      </w:r>
      <w:r w:rsidRPr="0003238E">
        <w:rPr>
          <w:sz w:val="22"/>
          <w:szCs w:val="22"/>
        </w:rPr>
        <w:t xml:space="preserve"> is</w:t>
      </w:r>
      <w:r>
        <w:rPr>
          <w:sz w:val="22"/>
          <w:szCs w:val="22"/>
        </w:rPr>
        <w:t xml:space="preserve"> </w:t>
      </w:r>
      <w:r w:rsidRPr="0003238E">
        <w:rPr>
          <w:sz w:val="22"/>
          <w:szCs w:val="22"/>
        </w:rPr>
        <w:t>generally adequate.</w:t>
      </w:r>
    </w:p>
    <w:p w14:paraId="05C2B898" w14:textId="77777777" w:rsidR="001D37D3" w:rsidRDefault="001D37D3" w:rsidP="001D37D3">
      <w:pPr>
        <w:numPr>
          <w:ilvl w:val="0"/>
          <w:numId w:val="1"/>
        </w:numPr>
        <w:autoSpaceDE w:val="0"/>
        <w:autoSpaceDN w:val="0"/>
        <w:adjustRightInd w:val="0"/>
        <w:spacing w:after="0" w:line="240" w:lineRule="auto"/>
        <w:ind w:left="2160" w:hanging="270"/>
      </w:pPr>
      <w:r w:rsidRPr="0003238E">
        <w:rPr>
          <w:sz w:val="22"/>
          <w:szCs w:val="22"/>
        </w:rPr>
        <w:t>IPRGCG is the interval for printing the maximum concentration changes of each iteration. Set IPRGCG to zero as</w:t>
      </w:r>
      <w:r>
        <w:rPr>
          <w:sz w:val="22"/>
          <w:szCs w:val="22"/>
        </w:rPr>
        <w:t xml:space="preserve"> </w:t>
      </w:r>
      <w:r w:rsidRPr="0003238E">
        <w:rPr>
          <w:sz w:val="22"/>
          <w:szCs w:val="22"/>
        </w:rPr>
        <w:t>default for printing at the end of each stress period.</w:t>
      </w:r>
    </w:p>
    <w:p w14:paraId="1A305FCF" w14:textId="77777777" w:rsidR="001D37D3" w:rsidRDefault="001D37D3" w:rsidP="001D37D3">
      <w:pPr>
        <w:spacing w:after="0" w:line="240" w:lineRule="auto"/>
      </w:pPr>
    </w:p>
    <w:p w14:paraId="2DDEAC2C" w14:textId="77777777" w:rsidR="00DC558B" w:rsidRDefault="00DC558B" w:rsidP="00DC558B">
      <w:pPr>
        <w:pStyle w:val="Heading2"/>
      </w:pPr>
      <w:bookmarkStart w:id="9" w:name="_Toc321942238"/>
      <w:r>
        <w:lastRenderedPageBreak/>
        <w:t>HSS Package</w:t>
      </w:r>
      <w:bookmarkEnd w:id="9"/>
    </w:p>
    <w:p w14:paraId="527FD432" w14:textId="4525F8BD" w:rsidR="00DC558B" w:rsidRDefault="00DC558B" w:rsidP="00DC558B">
      <w:pPr>
        <w:autoSpaceDE w:val="0"/>
        <w:autoSpaceDN w:val="0"/>
        <w:adjustRightInd w:val="0"/>
        <w:spacing w:after="0" w:line="240" w:lineRule="auto"/>
      </w:pPr>
      <w:r>
        <w:t xml:space="preserve">Input for the </w:t>
      </w:r>
      <w:r w:rsidR="00AA47C3" w:rsidRPr="00AA47C3">
        <w:t>Hydrocarbon Spill Source</w:t>
      </w:r>
      <w:r w:rsidR="00AA47C3">
        <w:rPr>
          <w:rFonts w:cs="JTLUO A+ Univers"/>
          <w:b/>
          <w:bCs/>
          <w:color w:val="211D1E"/>
          <w:sz w:val="26"/>
          <w:szCs w:val="26"/>
        </w:rPr>
        <w:t xml:space="preserve"> </w:t>
      </w:r>
      <w:r w:rsidR="00AA47C3" w:rsidRPr="00AA47C3">
        <w:rPr>
          <w:rFonts w:cs="JTLUO A+ Univers"/>
          <w:bCs/>
          <w:color w:val="211D1E"/>
          <w:szCs w:val="26"/>
        </w:rPr>
        <w:t>(</w:t>
      </w:r>
      <w:r>
        <w:t>HSS</w:t>
      </w:r>
      <w:r w:rsidR="00AA47C3">
        <w:t>)</w:t>
      </w:r>
      <w:r>
        <w:t xml:space="preserve"> </w:t>
      </w:r>
      <w:r w:rsidR="00AA47C3">
        <w:t>P</w:t>
      </w:r>
      <w:r>
        <w:t xml:space="preserve">ackage is read </w:t>
      </w:r>
      <w:r w:rsidR="00AA47C3">
        <w:t xml:space="preserve">on unit INHSS = 13, which is preset in the main program.  The </w:t>
      </w:r>
      <w:r>
        <w:t>file listed in the name file with “HSS” as the file type</w:t>
      </w:r>
      <w:r w:rsidR="00AA47C3">
        <w:t xml:space="preserve"> will be read</w:t>
      </w:r>
      <w:r>
        <w:t xml:space="preserve">. The input data are read in free format. Input instructions given below have been reproduced from the original HSS documentation (Zheng et al, 2010). For a detailed discussion on HSS package, refer to the original documentation (Zheng et al, 2010). </w:t>
      </w:r>
    </w:p>
    <w:p w14:paraId="0CFC758F" w14:textId="77777777" w:rsidR="00DC558B" w:rsidRDefault="00DC558B" w:rsidP="00DC558B">
      <w:pPr>
        <w:autoSpaceDE w:val="0"/>
        <w:autoSpaceDN w:val="0"/>
        <w:adjustRightInd w:val="0"/>
        <w:spacing w:after="0" w:line="240" w:lineRule="auto"/>
        <w:rPr>
          <w:b/>
          <w:bCs/>
        </w:rPr>
      </w:pPr>
    </w:p>
    <w:p w14:paraId="4C3697EF" w14:textId="48325FED" w:rsidR="00DC558B" w:rsidRDefault="00DC558B" w:rsidP="00AA47C3">
      <w:pPr>
        <w:spacing w:after="0" w:line="240" w:lineRule="auto"/>
        <w:jc w:val="both"/>
        <w:rPr>
          <w:rFonts w:eastAsiaTheme="minorHAnsi"/>
          <w:sz w:val="22"/>
          <w:szCs w:val="22"/>
        </w:rPr>
      </w:pPr>
      <w:r w:rsidRPr="00AA47C3">
        <w:rPr>
          <w:rFonts w:eastAsiaTheme="minorHAnsi"/>
          <w:sz w:val="22"/>
          <w:szCs w:val="22"/>
        </w:rPr>
        <w:t>For each simulation</w:t>
      </w:r>
      <w:r w:rsidR="00AA47C3">
        <w:rPr>
          <w:rFonts w:eastAsiaTheme="minorHAnsi"/>
          <w:sz w:val="22"/>
          <w:szCs w:val="22"/>
        </w:rPr>
        <w:t>:</w:t>
      </w:r>
    </w:p>
    <w:p w14:paraId="693F9B36" w14:textId="77777777" w:rsidR="00AA47C3" w:rsidRDefault="00AA47C3" w:rsidP="00AA47C3">
      <w:pPr>
        <w:spacing w:after="0" w:line="240" w:lineRule="auto"/>
        <w:jc w:val="both"/>
        <w:rPr>
          <w:rFonts w:eastAsiaTheme="minorHAnsi"/>
          <w:sz w:val="22"/>
          <w:szCs w:val="22"/>
        </w:rPr>
      </w:pPr>
    </w:p>
    <w:p w14:paraId="2E028DD8" w14:textId="031F4ECA" w:rsidR="00AA47C3" w:rsidRDefault="00AA47C3" w:rsidP="00AA47C3">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Comment Line</w:t>
      </w:r>
    </w:p>
    <w:p w14:paraId="7759C506" w14:textId="46950D38" w:rsidR="00AA47C3" w:rsidRDefault="00AA47C3" w:rsidP="00AA47C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1E57ED">
        <w:rPr>
          <w:rFonts w:eastAsiaTheme="minorHAnsi"/>
          <w:sz w:val="22"/>
          <w:szCs w:val="22"/>
        </w:rPr>
        <w:t>A80</w:t>
      </w:r>
    </w:p>
    <w:p w14:paraId="74C30D28" w14:textId="4A713ACD" w:rsidR="00AA47C3" w:rsidRPr="006910E6" w:rsidRDefault="00AA47C3" w:rsidP="00AA47C3">
      <w:pPr>
        <w:numPr>
          <w:ilvl w:val="0"/>
          <w:numId w:val="1"/>
        </w:numPr>
        <w:autoSpaceDE w:val="0"/>
        <w:autoSpaceDN w:val="0"/>
        <w:adjustRightInd w:val="0"/>
        <w:spacing w:after="0" w:line="240" w:lineRule="auto"/>
        <w:ind w:left="2160" w:hanging="270"/>
        <w:rPr>
          <w:rFonts w:ascii="T8" w:hAnsi="T8" w:cs="T8"/>
          <w:sz w:val="22"/>
          <w:szCs w:val="22"/>
        </w:rPr>
      </w:pPr>
      <w:r>
        <w:rPr>
          <w:sz w:val="22"/>
          <w:szCs w:val="22"/>
        </w:rPr>
        <w:t>Must start with “#”</w:t>
      </w:r>
      <w:r w:rsidR="001E57ED">
        <w:rPr>
          <w:sz w:val="22"/>
          <w:szCs w:val="22"/>
        </w:rPr>
        <w:t xml:space="preserve"> in</w:t>
      </w:r>
      <w:r w:rsidRPr="006910E6">
        <w:rPr>
          <w:sz w:val="22"/>
          <w:szCs w:val="22"/>
        </w:rPr>
        <w:t xml:space="preserve"> the first </w:t>
      </w:r>
      <w:r>
        <w:rPr>
          <w:sz w:val="22"/>
          <w:szCs w:val="22"/>
        </w:rPr>
        <w:t>position</w:t>
      </w:r>
      <w:r w:rsidRPr="006910E6">
        <w:rPr>
          <w:sz w:val="22"/>
          <w:szCs w:val="22"/>
        </w:rPr>
        <w:t xml:space="preserve"> </w:t>
      </w:r>
      <w:r w:rsidR="001E57ED">
        <w:rPr>
          <w:sz w:val="22"/>
          <w:szCs w:val="22"/>
        </w:rPr>
        <w:t xml:space="preserve">(column) </w:t>
      </w:r>
      <w:r w:rsidRPr="006910E6">
        <w:rPr>
          <w:sz w:val="22"/>
          <w:szCs w:val="22"/>
        </w:rPr>
        <w:t xml:space="preserve">of </w:t>
      </w:r>
      <w:r>
        <w:rPr>
          <w:sz w:val="22"/>
          <w:szCs w:val="22"/>
        </w:rPr>
        <w:t>a line</w:t>
      </w:r>
      <w:r w:rsidRPr="006910E6">
        <w:rPr>
          <w:sz w:val="22"/>
          <w:szCs w:val="22"/>
        </w:rPr>
        <w:t xml:space="preserve"> title or heading for the simulation run. The line should not be longer than</w:t>
      </w:r>
      <w:r>
        <w:rPr>
          <w:sz w:val="22"/>
          <w:szCs w:val="22"/>
        </w:rPr>
        <w:t xml:space="preserve"> </w:t>
      </w:r>
      <w:r w:rsidRPr="006910E6">
        <w:rPr>
          <w:sz w:val="22"/>
          <w:szCs w:val="22"/>
        </w:rPr>
        <w:t>80 characters.</w:t>
      </w:r>
      <w:r w:rsidR="001E57ED">
        <w:rPr>
          <w:sz w:val="22"/>
          <w:szCs w:val="22"/>
        </w:rPr>
        <w:t xml:space="preserve">  However, if needed, this line can be repeated as many times as desired.  The header lines are echoed to the standard output listing file.</w:t>
      </w:r>
    </w:p>
    <w:p w14:paraId="1F64C156" w14:textId="77777777" w:rsidR="00AA47C3" w:rsidRDefault="00AA47C3" w:rsidP="00AA47C3">
      <w:pPr>
        <w:autoSpaceDE w:val="0"/>
        <w:autoSpaceDN w:val="0"/>
        <w:adjustRightInd w:val="0"/>
        <w:spacing w:after="0" w:line="240" w:lineRule="auto"/>
        <w:rPr>
          <w:sz w:val="22"/>
          <w:szCs w:val="22"/>
        </w:rPr>
      </w:pPr>
    </w:p>
    <w:p w14:paraId="2DA37011" w14:textId="77777777" w:rsidR="00150C49" w:rsidRDefault="00150C49" w:rsidP="001E57ED">
      <w:pPr>
        <w:autoSpaceDE w:val="0"/>
        <w:autoSpaceDN w:val="0"/>
        <w:adjustRightInd w:val="0"/>
        <w:spacing w:after="0" w:line="240" w:lineRule="auto"/>
        <w:rPr>
          <w:rFonts w:eastAsiaTheme="minorHAnsi"/>
          <w:sz w:val="22"/>
          <w:szCs w:val="22"/>
        </w:rPr>
      </w:pPr>
      <w:r>
        <w:rPr>
          <w:sz w:val="22"/>
          <w:szCs w:val="22"/>
        </w:rPr>
        <w:t>2</w:t>
      </w:r>
      <w:r w:rsidR="001E57ED">
        <w:rPr>
          <w:sz w:val="22"/>
          <w:szCs w:val="22"/>
        </w:rPr>
        <w:t xml:space="preserve"> </w:t>
      </w:r>
      <w:r w:rsidR="001E57ED">
        <w:rPr>
          <w:sz w:val="22"/>
          <w:szCs w:val="22"/>
        </w:rPr>
        <w:tab/>
        <w:t xml:space="preserve">Record: </w:t>
      </w:r>
      <w:r w:rsidR="001E57ED">
        <w:rPr>
          <w:sz w:val="22"/>
          <w:szCs w:val="22"/>
        </w:rPr>
        <w:tab/>
      </w:r>
      <w:proofErr w:type="spellStart"/>
      <w:r>
        <w:rPr>
          <w:rFonts w:eastAsiaTheme="minorHAnsi"/>
          <w:sz w:val="22"/>
          <w:szCs w:val="22"/>
        </w:rPr>
        <w:t>MaxHSSSource</w:t>
      </w:r>
      <w:proofErr w:type="spellEnd"/>
      <w:r w:rsidR="001E57ED">
        <w:rPr>
          <w:rFonts w:eastAsiaTheme="minorHAnsi"/>
          <w:sz w:val="22"/>
          <w:szCs w:val="22"/>
        </w:rPr>
        <w:t xml:space="preserve">, </w:t>
      </w:r>
      <w:proofErr w:type="spellStart"/>
      <w:r>
        <w:rPr>
          <w:rFonts w:eastAsiaTheme="minorHAnsi"/>
          <w:sz w:val="22"/>
          <w:szCs w:val="22"/>
        </w:rPr>
        <w:t>MaxHSSCells</w:t>
      </w:r>
      <w:proofErr w:type="spellEnd"/>
      <w:r w:rsidR="001E57ED">
        <w:rPr>
          <w:rFonts w:eastAsiaTheme="minorHAnsi"/>
          <w:sz w:val="22"/>
          <w:szCs w:val="22"/>
        </w:rPr>
        <w:t xml:space="preserve">, </w:t>
      </w:r>
      <w:proofErr w:type="spellStart"/>
      <w:r>
        <w:rPr>
          <w:rFonts w:eastAsiaTheme="minorHAnsi"/>
          <w:sz w:val="22"/>
          <w:szCs w:val="22"/>
        </w:rPr>
        <w:t>MaxHSSStep</w:t>
      </w:r>
      <w:proofErr w:type="spellEnd"/>
      <w:r w:rsidR="001E57ED">
        <w:rPr>
          <w:rFonts w:eastAsiaTheme="minorHAnsi"/>
          <w:sz w:val="22"/>
          <w:szCs w:val="22"/>
        </w:rPr>
        <w:t xml:space="preserve">, </w:t>
      </w:r>
      <w:proofErr w:type="spellStart"/>
      <w:r>
        <w:rPr>
          <w:rFonts w:eastAsiaTheme="minorHAnsi"/>
          <w:sz w:val="22"/>
          <w:szCs w:val="22"/>
        </w:rPr>
        <w:t>RunOption</w:t>
      </w:r>
      <w:proofErr w:type="spellEnd"/>
      <w:r w:rsidR="001E57ED">
        <w:rPr>
          <w:rFonts w:eastAsiaTheme="minorHAnsi"/>
          <w:sz w:val="22"/>
          <w:szCs w:val="22"/>
        </w:rPr>
        <w:t xml:space="preserve">, </w:t>
      </w:r>
    </w:p>
    <w:p w14:paraId="397249B7" w14:textId="720EF8DD" w:rsidR="001E57ED" w:rsidRDefault="00150C49" w:rsidP="00150C49">
      <w:pPr>
        <w:autoSpaceDE w:val="0"/>
        <w:autoSpaceDN w:val="0"/>
        <w:adjustRightInd w:val="0"/>
        <w:spacing w:after="0" w:line="240" w:lineRule="auto"/>
        <w:ind w:left="1440" w:firstLine="720"/>
        <w:rPr>
          <w:sz w:val="22"/>
          <w:szCs w:val="22"/>
        </w:rPr>
      </w:pPr>
      <w:r>
        <w:rPr>
          <w:rFonts w:eastAsiaTheme="minorHAnsi"/>
          <w:sz w:val="22"/>
          <w:szCs w:val="22"/>
        </w:rPr>
        <w:t>[</w:t>
      </w:r>
      <w:proofErr w:type="spellStart"/>
      <w:r w:rsidRPr="00301726">
        <w:rPr>
          <w:rFonts w:eastAsiaTheme="minorHAnsi"/>
          <w:sz w:val="22"/>
          <w:szCs w:val="22"/>
        </w:rPr>
        <w:t>ShapeOption</w:t>
      </w:r>
      <w:proofErr w:type="spellEnd"/>
      <w:r>
        <w:rPr>
          <w:rFonts w:eastAsiaTheme="minorHAnsi"/>
          <w:sz w:val="22"/>
          <w:szCs w:val="22"/>
        </w:rPr>
        <w:t>]</w:t>
      </w:r>
    </w:p>
    <w:p w14:paraId="7082BBA8" w14:textId="1FB478F8" w:rsidR="001E57ED" w:rsidRDefault="00150C49" w:rsidP="001E57ED">
      <w:pPr>
        <w:autoSpaceDE w:val="0"/>
        <w:autoSpaceDN w:val="0"/>
        <w:adjustRightInd w:val="0"/>
        <w:spacing w:after="0" w:line="240" w:lineRule="auto"/>
        <w:ind w:firstLine="720"/>
        <w:rPr>
          <w:sz w:val="22"/>
          <w:szCs w:val="22"/>
        </w:rPr>
      </w:pPr>
      <w:r>
        <w:rPr>
          <w:sz w:val="22"/>
          <w:szCs w:val="22"/>
        </w:rPr>
        <w:t xml:space="preserve">Format: </w:t>
      </w:r>
      <w:r>
        <w:rPr>
          <w:sz w:val="22"/>
          <w:szCs w:val="22"/>
        </w:rPr>
        <w:tab/>
        <w:t>F</w:t>
      </w:r>
      <w:r w:rsidR="001A73CD">
        <w:rPr>
          <w:sz w:val="22"/>
          <w:szCs w:val="22"/>
        </w:rPr>
        <w:t>REE</w:t>
      </w:r>
    </w:p>
    <w:p w14:paraId="0CBD55A0"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MaxHSSSource</w:t>
      </w:r>
      <w:proofErr w:type="spellEnd"/>
      <w:r w:rsidRPr="00150C49">
        <w:rPr>
          <w:sz w:val="22"/>
          <w:szCs w:val="22"/>
        </w:rPr>
        <w:t xml:space="preserve"> </w:t>
      </w:r>
      <w:r>
        <w:t>is the maximum number of HSSM-LNAPL sources allowed in the current transport simulation. This value is used only for memory allocation purposes.</w:t>
      </w:r>
    </w:p>
    <w:p w14:paraId="0900AB42" w14:textId="77777777" w:rsidR="00150C49"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MaxHSSCells</w:t>
      </w:r>
      <w:proofErr w:type="spellEnd"/>
      <w:r w:rsidRPr="00150C49">
        <w:rPr>
          <w:sz w:val="22"/>
          <w:szCs w:val="22"/>
        </w:rPr>
        <w:t xml:space="preserve"> </w:t>
      </w:r>
      <w:r>
        <w:t>is the maximum number of model cells that any single HSSM-LNAPL source can occupy. A HSSM-LNAPL source is initially associated with a single model cell. As the oil lens expands, more model cells may be used to represent the source, whenever necessary. This value is used only for memory allocation purposes.</w:t>
      </w:r>
    </w:p>
    <w:p w14:paraId="72DEA9B1" w14:textId="45916325" w:rsidR="001E57ED" w:rsidRPr="00150C49" w:rsidRDefault="00150C49" w:rsidP="006904B2">
      <w:pPr>
        <w:numPr>
          <w:ilvl w:val="0"/>
          <w:numId w:val="1"/>
        </w:numPr>
        <w:autoSpaceDE w:val="0"/>
        <w:autoSpaceDN w:val="0"/>
        <w:adjustRightInd w:val="0"/>
        <w:spacing w:after="0" w:line="240" w:lineRule="auto"/>
        <w:ind w:left="2160" w:hanging="270"/>
        <w:rPr>
          <w:sz w:val="22"/>
          <w:szCs w:val="22"/>
        </w:rPr>
      </w:pPr>
      <w:proofErr w:type="spellStart"/>
      <w:r w:rsidRPr="00150C49">
        <w:rPr>
          <w:rFonts w:eastAsiaTheme="minorHAnsi"/>
          <w:sz w:val="22"/>
          <w:szCs w:val="22"/>
        </w:rPr>
        <w:t>MaxHSSStep</w:t>
      </w:r>
      <w:proofErr w:type="spellEnd"/>
      <w:r w:rsidRPr="00150C49">
        <w:rPr>
          <w:sz w:val="22"/>
          <w:szCs w:val="22"/>
        </w:rPr>
        <w:t xml:space="preserve"> </w:t>
      </w:r>
      <w:r w:rsidR="00F2092A">
        <w:t>is the maximum number of time steps used to define any single HSSMLNAPL source, as output from a HSSM run. This value is used only for memory allocation purposes.</w:t>
      </w:r>
    </w:p>
    <w:p w14:paraId="5050856F" w14:textId="6E2681EB" w:rsidR="00F2092A" w:rsidRPr="00D5286C" w:rsidRDefault="00150C49" w:rsidP="00D5286C">
      <w:pPr>
        <w:numPr>
          <w:ilvl w:val="0"/>
          <w:numId w:val="1"/>
        </w:numPr>
        <w:autoSpaceDE w:val="0"/>
        <w:autoSpaceDN w:val="0"/>
        <w:adjustRightInd w:val="0"/>
        <w:spacing w:after="0" w:line="240" w:lineRule="auto"/>
        <w:ind w:left="2160" w:hanging="270"/>
        <w:rPr>
          <w:sz w:val="22"/>
          <w:szCs w:val="22"/>
        </w:rPr>
      </w:pPr>
      <w:proofErr w:type="spellStart"/>
      <w:r w:rsidRPr="00F2092A">
        <w:rPr>
          <w:rFonts w:eastAsiaTheme="minorHAnsi"/>
          <w:sz w:val="22"/>
          <w:szCs w:val="22"/>
        </w:rPr>
        <w:t>RunOption</w:t>
      </w:r>
      <w:proofErr w:type="spellEnd"/>
      <w:r w:rsidRPr="00F2092A">
        <w:rPr>
          <w:sz w:val="22"/>
          <w:szCs w:val="22"/>
        </w:rPr>
        <w:t xml:space="preserve"> </w:t>
      </w:r>
      <w:r w:rsidR="00F2092A">
        <w:t>is a character flag indicating whether the HSSM model should be invoked from within MT3DMS or run manually outside MT3DMS.</w:t>
      </w:r>
      <w:r w:rsidR="00F2092A" w:rsidRPr="00F2092A">
        <w:rPr>
          <w:sz w:val="22"/>
          <w:szCs w:val="22"/>
        </w:rPr>
        <w:t xml:space="preserve"> </w:t>
      </w:r>
      <w:r w:rsidR="001A73CD">
        <w:t>If ‘</w:t>
      </w:r>
      <w:proofErr w:type="spellStart"/>
      <w:r w:rsidR="001A73CD">
        <w:t>RunOption</w:t>
      </w:r>
      <w:proofErr w:type="spellEnd"/>
      <w:r w:rsidR="001A73CD">
        <w:t>’ is set to “</w:t>
      </w:r>
      <w:proofErr w:type="spellStart"/>
      <w:r w:rsidR="001A73CD">
        <w:t>RunHSSM</w:t>
      </w:r>
      <w:proofErr w:type="spellEnd"/>
      <w:r w:rsidR="001A73CD">
        <w:t>” (case insensitive), the HSSM code, included with MT3DMS as a dynamic link library (DLL) module, will be executed from within MT3DMS to simulate the LNAPL source. If ‘</w:t>
      </w:r>
      <w:proofErr w:type="spellStart"/>
      <w:r w:rsidR="001A73CD">
        <w:t>RunOption</w:t>
      </w:r>
      <w:proofErr w:type="spellEnd"/>
      <w:r w:rsidR="001A73CD">
        <w:t>’ is set to any other value, an input file defining the LNAPL source must have been generated from a previous execution of the HSSM code outside MT3DMS.</w:t>
      </w:r>
    </w:p>
    <w:p w14:paraId="22EC2C96" w14:textId="77777777" w:rsidR="001A73CD" w:rsidRPr="00301726" w:rsidRDefault="00150C49" w:rsidP="006904B2">
      <w:pPr>
        <w:numPr>
          <w:ilvl w:val="0"/>
          <w:numId w:val="1"/>
        </w:numPr>
        <w:autoSpaceDE w:val="0"/>
        <w:autoSpaceDN w:val="0"/>
        <w:adjustRightInd w:val="0"/>
        <w:spacing w:after="0" w:line="240" w:lineRule="auto"/>
        <w:ind w:left="2160" w:hanging="270"/>
        <w:rPr>
          <w:sz w:val="22"/>
          <w:szCs w:val="22"/>
        </w:rPr>
      </w:pPr>
      <w:r w:rsidRPr="00F2092A">
        <w:rPr>
          <w:sz w:val="22"/>
          <w:szCs w:val="22"/>
        </w:rPr>
        <w:t>[</w:t>
      </w:r>
      <w:proofErr w:type="spellStart"/>
      <w:r w:rsidRPr="00301726">
        <w:rPr>
          <w:sz w:val="22"/>
          <w:szCs w:val="22"/>
        </w:rPr>
        <w:t>ShapeOption</w:t>
      </w:r>
      <w:proofErr w:type="spellEnd"/>
      <w:r w:rsidRPr="00301726">
        <w:rPr>
          <w:sz w:val="22"/>
          <w:szCs w:val="22"/>
        </w:rPr>
        <w:t xml:space="preserve">] (Optional) </w:t>
      </w:r>
      <w:r w:rsidR="001A73CD" w:rsidRPr="00301726">
        <w:t>is a character flag indicating the shape of the source area. Two options can be invoked with this flag:</w:t>
      </w:r>
    </w:p>
    <w:p w14:paraId="00FCF1D3" w14:textId="77777777" w:rsidR="001A73CD" w:rsidRPr="00301726"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“POLYGON”, shape will be a regular polygon). </w:t>
      </w:r>
    </w:p>
    <w:p w14:paraId="6D03EBB6" w14:textId="00B83BF5" w:rsidR="001A73CD" w:rsidRDefault="001A73CD" w:rsidP="001A73CD">
      <w:pPr>
        <w:autoSpaceDE w:val="0"/>
        <w:autoSpaceDN w:val="0"/>
        <w:adjustRightInd w:val="0"/>
        <w:spacing w:after="0" w:line="240" w:lineRule="auto"/>
        <w:ind w:left="2520"/>
      </w:pPr>
      <w:r w:rsidRPr="00301726">
        <w:t xml:space="preserve">If </w:t>
      </w:r>
      <w:proofErr w:type="spellStart"/>
      <w:r w:rsidRPr="00301726">
        <w:t>ShapeOption</w:t>
      </w:r>
      <w:proofErr w:type="spellEnd"/>
      <w:r w:rsidRPr="00301726">
        <w:t xml:space="preserve"> = “IRREGULAR”, shape is based on an arbitrary set of points.</w:t>
      </w:r>
      <w:r w:rsidRPr="001A73CD">
        <w:t xml:space="preserve"> </w:t>
      </w:r>
    </w:p>
    <w:p w14:paraId="0530DDCC" w14:textId="50920829" w:rsidR="00150C49" w:rsidRDefault="001A73CD" w:rsidP="001A73CD">
      <w:pPr>
        <w:autoSpaceDE w:val="0"/>
        <w:autoSpaceDN w:val="0"/>
        <w:adjustRightInd w:val="0"/>
        <w:spacing w:after="0" w:line="240" w:lineRule="auto"/>
        <w:ind w:left="2160"/>
      </w:pPr>
      <w:r w:rsidRPr="001A73CD">
        <w:lastRenderedPageBreak/>
        <w:t>Both the options are case insensitive. If left blank, the default setting (circular shape)</w:t>
      </w:r>
      <w:r w:rsidR="00D74A87">
        <w:t xml:space="preserve"> for the source</w:t>
      </w:r>
      <w:r w:rsidRPr="001A73CD">
        <w:t xml:space="preserve"> in the HSS package will be used.</w:t>
      </w:r>
    </w:p>
    <w:p w14:paraId="36E0E0AC" w14:textId="77777777" w:rsidR="001A73CD" w:rsidRDefault="001A73CD" w:rsidP="001A73CD">
      <w:pPr>
        <w:autoSpaceDE w:val="0"/>
        <w:autoSpaceDN w:val="0"/>
        <w:adjustRightInd w:val="0"/>
        <w:spacing w:after="0" w:line="240" w:lineRule="auto"/>
        <w:ind w:left="2160"/>
      </w:pPr>
    </w:p>
    <w:p w14:paraId="5FED57D3" w14:textId="3E24AE5C" w:rsidR="001A73CD" w:rsidRDefault="001A73CD" w:rsidP="001A73CD">
      <w:pPr>
        <w:autoSpaceDE w:val="0"/>
        <w:autoSpaceDN w:val="0"/>
        <w:adjustRightInd w:val="0"/>
        <w:spacing w:after="0" w:line="240" w:lineRule="auto"/>
      </w:pPr>
      <w:r>
        <w:t>3</w:t>
      </w:r>
      <w:r>
        <w:tab/>
        <w:t>Record:</w:t>
      </w:r>
      <w:r>
        <w:tab/>
      </w:r>
      <w:proofErr w:type="spellStart"/>
      <w:r>
        <w:t>faclength</w:t>
      </w:r>
      <w:proofErr w:type="spellEnd"/>
      <w:r w:rsidRPr="00E15772">
        <w:t>,</w:t>
      </w:r>
      <w:r>
        <w:t xml:space="preserve"> </w:t>
      </w:r>
      <w:proofErr w:type="spellStart"/>
      <w:r>
        <w:t>factime</w:t>
      </w:r>
      <w:proofErr w:type="spellEnd"/>
      <w:r w:rsidRPr="00E15772">
        <w:t>,</w:t>
      </w:r>
      <w:r>
        <w:t xml:space="preserve"> </w:t>
      </w:r>
      <w:proofErr w:type="spellStart"/>
      <w:r>
        <w:t>facmass</w:t>
      </w:r>
      <w:proofErr w:type="spellEnd"/>
    </w:p>
    <w:p w14:paraId="2F4F1118" w14:textId="77777777" w:rsidR="001A73CD" w:rsidRPr="00B657A5" w:rsidRDefault="001A73CD" w:rsidP="001A73CD">
      <w:pPr>
        <w:autoSpaceDE w:val="0"/>
        <w:autoSpaceDN w:val="0"/>
        <w:adjustRightInd w:val="0"/>
        <w:spacing w:after="0" w:line="240" w:lineRule="auto"/>
      </w:pPr>
      <w:r w:rsidRPr="00B657A5">
        <w:tab/>
        <w:t>Format:</w:t>
      </w:r>
      <w:r w:rsidRPr="00B657A5">
        <w:tab/>
      </w:r>
      <w:r>
        <w:t>FREE</w:t>
      </w:r>
    </w:p>
    <w:p w14:paraId="5E834E72" w14:textId="049DE859" w:rsid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faclength</w:t>
      </w:r>
      <w:proofErr w:type="spellEnd"/>
      <w:r w:rsidR="001A73CD">
        <w:t xml:space="preserve"> </w:t>
      </w:r>
      <w:r>
        <w:t>is a conversion factor for converting the unit of length used in HSSM to that used in MT3DMS. For example, if the unit used in MT3D-USGS is feet while the unit in HSSM is m, “</w:t>
      </w:r>
      <w:proofErr w:type="spellStart"/>
      <w:r>
        <w:t>faclength</w:t>
      </w:r>
      <w:proofErr w:type="spellEnd"/>
      <w:r>
        <w:t xml:space="preserve">” should be set equal to </w:t>
      </w:r>
      <w:r w:rsidRPr="002A0610">
        <w:t>3.28</w:t>
      </w:r>
      <w:r>
        <w:t>.</w:t>
      </w:r>
    </w:p>
    <w:p w14:paraId="074F9E96" w14:textId="0358A232" w:rsidR="001A73CD" w:rsidRPr="00420F98" w:rsidRDefault="002A0610" w:rsidP="001A73CD">
      <w:pPr>
        <w:pStyle w:val="ListParagraph"/>
        <w:numPr>
          <w:ilvl w:val="0"/>
          <w:numId w:val="8"/>
        </w:numPr>
        <w:autoSpaceDE w:val="0"/>
        <w:autoSpaceDN w:val="0"/>
        <w:adjustRightInd w:val="0"/>
        <w:spacing w:after="0" w:line="240" w:lineRule="auto"/>
        <w:ind w:left="2160" w:hanging="270"/>
      </w:pPr>
      <w:proofErr w:type="spellStart"/>
      <w:r>
        <w:t>factime</w:t>
      </w:r>
      <w:proofErr w:type="spellEnd"/>
      <w:r w:rsidR="001A73CD">
        <w:t xml:space="preserve"> </w:t>
      </w:r>
      <w:r>
        <w:t>is the conversion factor for converting the unit of time used in HSSM to that used in MT3D-USGS. For example, if the unit used in MT3D-USGS is minutes while the unit in HSSM is day, “</w:t>
      </w:r>
      <w:proofErr w:type="spellStart"/>
      <w:r>
        <w:t>factime</w:t>
      </w:r>
      <w:proofErr w:type="spellEnd"/>
      <w:r>
        <w:t xml:space="preserve">” should be set to </w:t>
      </w:r>
      <w:r w:rsidRPr="002A0610">
        <w:t>1440.</w:t>
      </w:r>
    </w:p>
    <w:p w14:paraId="1483A44E" w14:textId="313BC39B" w:rsidR="001A73CD" w:rsidRPr="002A0610" w:rsidRDefault="002A0610" w:rsidP="001A73CD">
      <w:pPr>
        <w:pStyle w:val="ListParagraph"/>
        <w:numPr>
          <w:ilvl w:val="0"/>
          <w:numId w:val="8"/>
        </w:numPr>
        <w:autoSpaceDE w:val="0"/>
        <w:autoSpaceDN w:val="0"/>
        <w:adjustRightInd w:val="0"/>
        <w:spacing w:after="0" w:line="240" w:lineRule="auto"/>
        <w:ind w:left="2160" w:hanging="270"/>
      </w:pPr>
      <w:proofErr w:type="spellStart"/>
      <w:r>
        <w:t>facmass</w:t>
      </w:r>
      <w:proofErr w:type="spellEnd"/>
      <w:r w:rsidR="001A73CD">
        <w:t xml:space="preserve"> </w:t>
      </w:r>
      <w:r>
        <w:t>is the conversion factor for converting the unit of mass used in HSSM to that used in MT3D-USGS. For example, if the unit used in MT3DMS is gram while the unit in HSSM is kg, “</w:t>
      </w:r>
      <w:proofErr w:type="spellStart"/>
      <w:r>
        <w:t>facmass</w:t>
      </w:r>
      <w:proofErr w:type="spellEnd"/>
      <w:r>
        <w:t xml:space="preserve">” should be set to </w:t>
      </w:r>
      <w:r w:rsidRPr="002A0610">
        <w:t>1000.</w:t>
      </w:r>
    </w:p>
    <w:p w14:paraId="6C1808F0" w14:textId="77777777" w:rsidR="001A73CD" w:rsidRPr="00F2092A" w:rsidRDefault="001A73CD" w:rsidP="001A73CD">
      <w:pPr>
        <w:autoSpaceDE w:val="0"/>
        <w:autoSpaceDN w:val="0"/>
        <w:adjustRightInd w:val="0"/>
        <w:spacing w:after="0" w:line="240" w:lineRule="auto"/>
        <w:rPr>
          <w:sz w:val="22"/>
          <w:szCs w:val="22"/>
        </w:rPr>
      </w:pPr>
    </w:p>
    <w:p w14:paraId="28DE2B63" w14:textId="7D816B73" w:rsidR="00492B6F" w:rsidRDefault="00492B6F" w:rsidP="00492B6F">
      <w:pPr>
        <w:autoSpaceDE w:val="0"/>
        <w:autoSpaceDN w:val="0"/>
        <w:adjustRightInd w:val="0"/>
        <w:spacing w:after="0" w:line="240" w:lineRule="auto"/>
        <w:rPr>
          <w:rFonts w:eastAsiaTheme="minorHAnsi"/>
          <w:sz w:val="22"/>
          <w:szCs w:val="22"/>
        </w:rPr>
      </w:pPr>
      <w:r>
        <w:rPr>
          <w:sz w:val="22"/>
          <w:szCs w:val="22"/>
        </w:rPr>
        <w:t xml:space="preserve">4 </w:t>
      </w:r>
      <w:r>
        <w:rPr>
          <w:sz w:val="22"/>
          <w:szCs w:val="22"/>
        </w:rPr>
        <w:tab/>
        <w:t xml:space="preserve">Record: </w:t>
      </w:r>
      <w:r>
        <w:rPr>
          <w:sz w:val="22"/>
          <w:szCs w:val="22"/>
        </w:rPr>
        <w:tab/>
      </w:r>
      <w:proofErr w:type="spellStart"/>
      <w:r>
        <w:t>nHSSSource</w:t>
      </w:r>
      <w:proofErr w:type="spellEnd"/>
    </w:p>
    <w:p w14:paraId="6E333C4B" w14:textId="07F13A00" w:rsidR="00492B6F" w:rsidRDefault="00492B6F" w:rsidP="00492B6F">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3E9D0674" w14:textId="05C9AB73" w:rsidR="00492B6F" w:rsidRPr="004C0521" w:rsidRDefault="00291615" w:rsidP="00492B6F">
      <w:pPr>
        <w:numPr>
          <w:ilvl w:val="0"/>
          <w:numId w:val="1"/>
        </w:numPr>
        <w:autoSpaceDE w:val="0"/>
        <w:autoSpaceDN w:val="0"/>
        <w:adjustRightInd w:val="0"/>
        <w:spacing w:after="0" w:line="240" w:lineRule="auto"/>
        <w:ind w:left="2160" w:hanging="270"/>
        <w:rPr>
          <w:rFonts w:ascii="T8" w:hAnsi="T8" w:cs="T8"/>
          <w:sz w:val="22"/>
          <w:szCs w:val="22"/>
        </w:rPr>
      </w:pPr>
      <w:proofErr w:type="spellStart"/>
      <w:r>
        <w:t>nHSSSource</w:t>
      </w:r>
      <w:proofErr w:type="spellEnd"/>
      <w:r>
        <w:t xml:space="preserve"> i</w:t>
      </w:r>
      <w:r w:rsidR="00492B6F">
        <w:t>s the actual number of HSSM-LNAPL sources included in the current transport simulation. ‘</w:t>
      </w:r>
      <w:proofErr w:type="spellStart"/>
      <w:r w:rsidR="00492B6F">
        <w:t>nHSSSource</w:t>
      </w:r>
      <w:proofErr w:type="spellEnd"/>
      <w:r w:rsidR="00492B6F">
        <w:t>’</w:t>
      </w:r>
      <w:r w:rsidR="004C0521">
        <w:t xml:space="preserve"> cannot exceed ‘</w:t>
      </w:r>
      <w:proofErr w:type="spellStart"/>
      <w:r w:rsidR="00492B6F">
        <w:t>MaxHSSSource</w:t>
      </w:r>
      <w:proofErr w:type="spellEnd"/>
      <w:r w:rsidR="00492B6F">
        <w:t>,</w:t>
      </w:r>
      <w:r w:rsidR="004C0521">
        <w:t>’</w:t>
      </w:r>
      <w:r w:rsidR="00492B6F">
        <w:t xml:space="preserve"> the maximum number of HSSM-LNAPL sources allowed</w:t>
      </w:r>
      <w:r w:rsidR="004C0521">
        <w:t xml:space="preserve"> and specified above</w:t>
      </w:r>
      <w:r w:rsidR="00492B6F">
        <w:t>.</w:t>
      </w:r>
    </w:p>
    <w:p w14:paraId="2C7CC638" w14:textId="77777777" w:rsidR="004C0521" w:rsidRDefault="004C0521" w:rsidP="004C0521">
      <w:pPr>
        <w:autoSpaceDE w:val="0"/>
        <w:autoSpaceDN w:val="0"/>
        <w:adjustRightInd w:val="0"/>
        <w:spacing w:after="0" w:line="240" w:lineRule="auto"/>
      </w:pPr>
    </w:p>
    <w:p w14:paraId="1F9F000C" w14:textId="1CCAC376" w:rsidR="004C0521" w:rsidRPr="004C0521" w:rsidRDefault="004C0521" w:rsidP="004C0521">
      <w:pPr>
        <w:autoSpaceDE w:val="0"/>
        <w:autoSpaceDN w:val="0"/>
        <w:adjustRightInd w:val="0"/>
        <w:spacing w:after="0" w:line="240" w:lineRule="auto"/>
        <w:rPr>
          <w:u w:val="single"/>
        </w:rPr>
      </w:pPr>
      <w:r>
        <w:rPr>
          <w:u w:val="single"/>
        </w:rPr>
        <w:t>Read records 5 and 6 f</w:t>
      </w:r>
      <w:r w:rsidRPr="004C0521">
        <w:rPr>
          <w:u w:val="single"/>
        </w:rPr>
        <w:t>or each HSSM-LNAPL source (</w:t>
      </w:r>
      <w:proofErr w:type="spellStart"/>
      <w:r w:rsidRPr="004C0521">
        <w:rPr>
          <w:u w:val="single"/>
        </w:rPr>
        <w:t>nHSSSource</w:t>
      </w:r>
      <w:proofErr w:type="spellEnd"/>
      <w:r w:rsidRPr="004C0521">
        <w:rPr>
          <w:u w:val="single"/>
        </w:rPr>
        <w:t>):</w:t>
      </w:r>
    </w:p>
    <w:p w14:paraId="14E192BD" w14:textId="25FE0884" w:rsidR="004C0521" w:rsidRDefault="004C0521" w:rsidP="004C0521">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t>HSSFileName</w:t>
      </w:r>
      <w:proofErr w:type="spellEnd"/>
      <w:r>
        <w:t xml:space="preserve">, </w:t>
      </w:r>
      <w:proofErr w:type="spellStart"/>
      <w:r>
        <w:t>inHSSFile</w:t>
      </w:r>
      <w:proofErr w:type="spellEnd"/>
    </w:p>
    <w:p w14:paraId="2CC72378" w14:textId="77777777" w:rsidR="004C0521" w:rsidRDefault="004C0521" w:rsidP="004C0521">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90C3D79" w14:textId="193C1AB2" w:rsidR="004C0521" w:rsidRDefault="00291615" w:rsidP="00291615">
      <w:pPr>
        <w:pStyle w:val="ListParagraph"/>
        <w:numPr>
          <w:ilvl w:val="0"/>
          <w:numId w:val="1"/>
        </w:numPr>
        <w:autoSpaceDE w:val="0"/>
        <w:autoSpaceDN w:val="0"/>
        <w:adjustRightInd w:val="0"/>
        <w:spacing w:after="0" w:line="240" w:lineRule="auto"/>
        <w:ind w:left="2160"/>
      </w:pPr>
      <w:proofErr w:type="spellStart"/>
      <w:r>
        <w:t>HSSFileName</w:t>
      </w:r>
      <w:proofErr w:type="spellEnd"/>
      <w:r>
        <w:t xml:space="preserve"> is a string of one to 78 non-blank characters specifying the name of an auxiliary input file defining a specific HSSM-LNAPL source. ‘</w:t>
      </w:r>
      <w:proofErr w:type="spellStart"/>
      <w:r>
        <w:t>HSSFileName</w:t>
      </w:r>
      <w:proofErr w:type="spellEnd"/>
      <w:r>
        <w:t>’ can include a path; constraints imposed by a particular computer operating system regarding file names and paths should be considered when specifying ‘</w:t>
      </w:r>
      <w:proofErr w:type="spellStart"/>
      <w:r>
        <w:t>HSSFileName</w:t>
      </w:r>
      <w:proofErr w:type="spellEnd"/>
      <w:r>
        <w:t>.’</w:t>
      </w:r>
    </w:p>
    <w:p w14:paraId="1415D7ED" w14:textId="663B021C" w:rsidR="00291615" w:rsidRDefault="00291615" w:rsidP="00291615">
      <w:pPr>
        <w:pStyle w:val="ListParagraph"/>
        <w:numPr>
          <w:ilvl w:val="0"/>
          <w:numId w:val="1"/>
        </w:numPr>
        <w:autoSpaceDE w:val="0"/>
        <w:autoSpaceDN w:val="0"/>
        <w:adjustRightInd w:val="0"/>
        <w:spacing w:after="0" w:line="240" w:lineRule="auto"/>
        <w:ind w:left="2160"/>
      </w:pPr>
      <w:proofErr w:type="spellStart"/>
      <w:r>
        <w:t>inHSSFile</w:t>
      </w:r>
      <w:proofErr w:type="spellEnd"/>
      <w:r>
        <w:t xml:space="preserve"> is an integer unit number associated with the HSSM-LNAPL source input file given by ‘</w:t>
      </w:r>
      <w:proofErr w:type="spellStart"/>
      <w:r>
        <w:t>HSSFileName</w:t>
      </w:r>
      <w:proofErr w:type="spellEnd"/>
      <w:r>
        <w:t>.’</w:t>
      </w:r>
    </w:p>
    <w:p w14:paraId="4A5E52E5" w14:textId="77777777" w:rsidR="004C0521" w:rsidRDefault="004C0521" w:rsidP="004C0521">
      <w:pPr>
        <w:autoSpaceDE w:val="0"/>
        <w:autoSpaceDN w:val="0"/>
        <w:adjustRightInd w:val="0"/>
        <w:spacing w:after="0" w:line="240" w:lineRule="auto"/>
      </w:pPr>
    </w:p>
    <w:p w14:paraId="2F254064" w14:textId="4E19B3B0" w:rsidR="00291615" w:rsidRDefault="00291615" w:rsidP="004C0521">
      <w:pPr>
        <w:autoSpaceDE w:val="0"/>
        <w:autoSpaceDN w:val="0"/>
        <w:adjustRightInd w:val="0"/>
        <w:spacing w:after="0" w:line="240" w:lineRule="auto"/>
      </w:pPr>
      <w:r>
        <w:t xml:space="preserve">If </w:t>
      </w:r>
      <w:proofErr w:type="spellStart"/>
      <w:r>
        <w:t>ShapeOption</w:t>
      </w:r>
      <w:proofErr w:type="spellEnd"/>
      <w:r>
        <w:t xml:space="preserve"> is left blank, specify record 6a:</w:t>
      </w:r>
    </w:p>
    <w:p w14:paraId="57FADDBE" w14:textId="77777777" w:rsidR="00291615" w:rsidRDefault="00291615" w:rsidP="004C0521">
      <w:pPr>
        <w:autoSpaceDE w:val="0"/>
        <w:autoSpaceDN w:val="0"/>
        <w:adjustRightInd w:val="0"/>
        <w:spacing w:after="0" w:line="240" w:lineRule="auto"/>
      </w:pPr>
    </w:p>
    <w:p w14:paraId="148E81F3" w14:textId="75099747" w:rsidR="00291615" w:rsidRDefault="00291615" w:rsidP="00291615">
      <w:pPr>
        <w:autoSpaceDE w:val="0"/>
        <w:autoSpaceDN w:val="0"/>
        <w:adjustRightInd w:val="0"/>
        <w:spacing w:after="0" w:line="240" w:lineRule="auto"/>
        <w:rPr>
          <w:rFonts w:eastAsiaTheme="minorHAnsi"/>
          <w:sz w:val="22"/>
          <w:szCs w:val="22"/>
        </w:rPr>
      </w:pPr>
      <w:r>
        <w:rPr>
          <w:sz w:val="22"/>
          <w:szCs w:val="22"/>
        </w:rPr>
        <w:t xml:space="preserve">6a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6904B2">
        <w:t xml:space="preserve">, </w:t>
      </w:r>
      <w:proofErr w:type="spellStart"/>
      <w:r w:rsidR="006904B2">
        <w:t>iHSSComp</w:t>
      </w:r>
      <w:proofErr w:type="spellEnd"/>
      <w:r>
        <w:t xml:space="preserve">, </w:t>
      </w:r>
      <w:proofErr w:type="spellStart"/>
      <w:r>
        <w:t>SourceName</w:t>
      </w:r>
      <w:proofErr w:type="spellEnd"/>
    </w:p>
    <w:p w14:paraId="3A1BF728" w14:textId="77777777" w:rsidR="00291615" w:rsidRDefault="00291615" w:rsidP="00291615">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1A9AB52E" w14:textId="7E9AE6C0" w:rsidR="00291615" w:rsidRDefault="00291615" w:rsidP="00291615">
      <w:pPr>
        <w:pStyle w:val="ListParagraph"/>
        <w:numPr>
          <w:ilvl w:val="0"/>
          <w:numId w:val="1"/>
        </w:numPr>
        <w:autoSpaceDE w:val="0"/>
        <w:autoSpaceDN w:val="0"/>
        <w:adjustRightInd w:val="0"/>
        <w:spacing w:after="0" w:line="240" w:lineRule="auto"/>
        <w:ind w:left="2160"/>
      </w:pPr>
      <w:proofErr w:type="spellStart"/>
      <w:r>
        <w:t>kSource</w:t>
      </w:r>
      <w:proofErr w:type="spellEnd"/>
      <w:r>
        <w:t xml:space="preserve"> is the layer index of the initial model cell where a HSSM-LNAPL source is located.</w:t>
      </w:r>
    </w:p>
    <w:p w14:paraId="4BB810A8" w14:textId="18B54EC0" w:rsidR="00291615" w:rsidRDefault="00291615" w:rsidP="00291615">
      <w:pPr>
        <w:pStyle w:val="ListParagraph"/>
        <w:numPr>
          <w:ilvl w:val="0"/>
          <w:numId w:val="1"/>
        </w:numPr>
        <w:autoSpaceDE w:val="0"/>
        <w:autoSpaceDN w:val="0"/>
        <w:adjustRightInd w:val="0"/>
        <w:spacing w:after="0" w:line="240" w:lineRule="auto"/>
        <w:ind w:left="2160"/>
      </w:pPr>
      <w:proofErr w:type="spellStart"/>
      <w:r>
        <w:t>iSource</w:t>
      </w:r>
      <w:proofErr w:type="spellEnd"/>
      <w:r>
        <w:t xml:space="preserve"> is the row index of the initial model cell where a HSSM-LNAPL source is located.</w:t>
      </w:r>
    </w:p>
    <w:p w14:paraId="4C09C97D" w14:textId="415944E8" w:rsidR="00291615" w:rsidRDefault="00291615" w:rsidP="00291615">
      <w:pPr>
        <w:pStyle w:val="ListParagraph"/>
        <w:numPr>
          <w:ilvl w:val="0"/>
          <w:numId w:val="1"/>
        </w:numPr>
        <w:autoSpaceDE w:val="0"/>
        <w:autoSpaceDN w:val="0"/>
        <w:adjustRightInd w:val="0"/>
        <w:spacing w:after="0" w:line="240" w:lineRule="auto"/>
        <w:ind w:left="2160"/>
      </w:pPr>
      <w:proofErr w:type="spellStart"/>
      <w:r>
        <w:lastRenderedPageBreak/>
        <w:t>jSource</w:t>
      </w:r>
      <w:proofErr w:type="spellEnd"/>
      <w:r>
        <w:t xml:space="preserve"> is the column index of the initial model cell where a HSSM-LNAPL source is located.</w:t>
      </w:r>
    </w:p>
    <w:p w14:paraId="68FD0DA0" w14:textId="77777777" w:rsidR="006904B2" w:rsidRDefault="006904B2" w:rsidP="006904B2">
      <w:pPr>
        <w:pStyle w:val="ListParagraph"/>
        <w:numPr>
          <w:ilvl w:val="0"/>
          <w:numId w:val="1"/>
        </w:numPr>
        <w:autoSpaceDE w:val="0"/>
        <w:autoSpaceDN w:val="0"/>
        <w:adjustRightInd w:val="0"/>
        <w:spacing w:after="0" w:line="240" w:lineRule="auto"/>
        <w:ind w:left="2160"/>
      </w:pPr>
      <w:proofErr w:type="spellStart"/>
      <w:r>
        <w:t>iHSSComp</w:t>
      </w:r>
      <w:proofErr w:type="spellEnd"/>
      <w:r>
        <w:t xml:space="preserve"> is the species index of the LNAPL source in a multicomponent MT3D-USGS simulation. For example, if </w:t>
      </w:r>
      <w:proofErr w:type="spellStart"/>
      <w:r>
        <w:t>iSSComp</w:t>
      </w:r>
      <w:proofErr w:type="spellEnd"/>
      <w:r>
        <w:t xml:space="preserve"> = 2, the LNAPL source is intended for species number 2 included in the current simulation.</w:t>
      </w:r>
    </w:p>
    <w:p w14:paraId="17934D23" w14:textId="57FF0E42" w:rsidR="00291615" w:rsidRDefault="00291615" w:rsidP="00291615">
      <w:pPr>
        <w:pStyle w:val="ListParagraph"/>
        <w:numPr>
          <w:ilvl w:val="0"/>
          <w:numId w:val="1"/>
        </w:numPr>
        <w:autoSpaceDE w:val="0"/>
        <w:autoSpaceDN w:val="0"/>
        <w:adjustRightInd w:val="0"/>
        <w:spacing w:after="0" w:line="240" w:lineRule="auto"/>
        <w:ind w:left="2160"/>
      </w:pPr>
      <w:proofErr w:type="spellStart"/>
      <w:r>
        <w:t>SourceName</w:t>
      </w:r>
      <w:proofErr w:type="spellEnd"/>
      <w:r>
        <w:t xml:space="preserve"> is a string of 1 to 12 nonblank characters used to identify the HSSM-LNAPL source specified at location ‘</w:t>
      </w:r>
      <w:proofErr w:type="spellStart"/>
      <w:r>
        <w:t>kSource</w:t>
      </w:r>
      <w:proofErr w:type="spellEnd"/>
      <w:r>
        <w:t>,’ ‘</w:t>
      </w:r>
      <w:proofErr w:type="spellStart"/>
      <w:r>
        <w:t>iSource</w:t>
      </w:r>
      <w:proofErr w:type="spellEnd"/>
      <w:r>
        <w:t>,’ ‘</w:t>
      </w:r>
      <w:proofErr w:type="spellStart"/>
      <w:r>
        <w:t>jSource</w:t>
      </w:r>
      <w:proofErr w:type="spellEnd"/>
      <w:r>
        <w:t>.’ The identifier need not be unique; however, identification of HSSM-LNAPL sources in the output files is facilitated if each source is given a unique name.</w:t>
      </w:r>
    </w:p>
    <w:p w14:paraId="17DC5784" w14:textId="77777777" w:rsidR="004D65F9" w:rsidRDefault="004D65F9" w:rsidP="00BE212F">
      <w:pPr>
        <w:autoSpaceDE w:val="0"/>
        <w:autoSpaceDN w:val="0"/>
        <w:adjustRightInd w:val="0"/>
        <w:spacing w:after="0" w:line="240" w:lineRule="auto"/>
        <w:ind w:left="2160"/>
      </w:pPr>
    </w:p>
    <w:p w14:paraId="744C59BB" w14:textId="4289A89E" w:rsidR="004D65F9" w:rsidRDefault="004D65F9" w:rsidP="00BE212F">
      <w:pPr>
        <w:autoSpaceDE w:val="0"/>
        <w:autoSpaceDN w:val="0"/>
        <w:adjustRightInd w:val="0"/>
        <w:spacing w:after="0" w:line="240" w:lineRule="auto"/>
        <w:ind w:left="1800"/>
      </w:pPr>
      <w:r>
        <w:t xml:space="preserve">This input is backward compatible with MT3DMS. Note that the input instructions provided with MT3DMS have the two variables – </w:t>
      </w:r>
      <w:proofErr w:type="spellStart"/>
      <w:r>
        <w:t>SourceName</w:t>
      </w:r>
      <w:proofErr w:type="spellEnd"/>
      <w:r>
        <w:t xml:space="preserve"> and </w:t>
      </w:r>
      <w:proofErr w:type="spellStart"/>
      <w:r>
        <w:t>iHSSComp</w:t>
      </w:r>
      <w:proofErr w:type="spellEnd"/>
      <w:r>
        <w:t xml:space="preserve"> – </w:t>
      </w:r>
      <w:r w:rsidR="00724DC6">
        <w:t>swapped</w:t>
      </w:r>
      <w:r w:rsidR="00246C10">
        <w:t>; the MT3DMS code reads this input as specified above.</w:t>
      </w:r>
    </w:p>
    <w:p w14:paraId="7A70DFF0" w14:textId="77777777" w:rsidR="001D056A" w:rsidRDefault="001D056A" w:rsidP="001D056A">
      <w:pPr>
        <w:pStyle w:val="ListParagraph"/>
        <w:autoSpaceDE w:val="0"/>
        <w:autoSpaceDN w:val="0"/>
        <w:adjustRightInd w:val="0"/>
        <w:spacing w:after="0" w:line="240" w:lineRule="auto"/>
        <w:ind w:left="2160"/>
      </w:pPr>
    </w:p>
    <w:p w14:paraId="00A4272B" w14:textId="79EC8211" w:rsidR="001D056A" w:rsidRDefault="001D056A" w:rsidP="001D056A">
      <w:pPr>
        <w:autoSpaceDE w:val="0"/>
        <w:autoSpaceDN w:val="0"/>
        <w:adjustRightInd w:val="0"/>
        <w:spacing w:after="0" w:line="240" w:lineRule="auto"/>
      </w:pPr>
      <w:r>
        <w:t xml:space="preserve">If </w:t>
      </w:r>
      <w:proofErr w:type="spellStart"/>
      <w:r>
        <w:t>ShapeOption</w:t>
      </w:r>
      <w:proofErr w:type="spellEnd"/>
      <w:r>
        <w:t xml:space="preserve"> = ‘POLYGON,’ specify record 6b:</w:t>
      </w:r>
    </w:p>
    <w:p w14:paraId="574BF67E" w14:textId="77777777" w:rsidR="001D056A" w:rsidRDefault="001D056A" w:rsidP="001D056A">
      <w:pPr>
        <w:pStyle w:val="ListParagraph"/>
        <w:autoSpaceDE w:val="0"/>
        <w:autoSpaceDN w:val="0"/>
        <w:adjustRightInd w:val="0"/>
        <w:spacing w:after="0" w:line="240" w:lineRule="auto"/>
        <w:ind w:left="0"/>
      </w:pPr>
    </w:p>
    <w:p w14:paraId="6AEC6FE9" w14:textId="20E815E4" w:rsidR="001D056A" w:rsidRDefault="001D056A" w:rsidP="001D056A">
      <w:pPr>
        <w:autoSpaceDE w:val="0"/>
        <w:autoSpaceDN w:val="0"/>
        <w:adjustRightInd w:val="0"/>
        <w:spacing w:after="0" w:line="240" w:lineRule="auto"/>
      </w:pPr>
      <w:r>
        <w:rPr>
          <w:sz w:val="22"/>
          <w:szCs w:val="22"/>
        </w:rPr>
        <w:t>6</w:t>
      </w:r>
      <w:r w:rsidR="009A4BFB">
        <w:rPr>
          <w:sz w:val="22"/>
          <w:szCs w:val="22"/>
        </w:rPr>
        <w:t>b</w:t>
      </w:r>
      <w:r>
        <w:rPr>
          <w:sz w:val="22"/>
          <w:szCs w:val="22"/>
        </w:rPr>
        <w:t xml:space="preserve"> </w:t>
      </w:r>
      <w:r>
        <w:rPr>
          <w:sz w:val="22"/>
          <w:szCs w:val="22"/>
        </w:rPr>
        <w:tab/>
        <w:t xml:space="preserve">Record: </w:t>
      </w:r>
      <w:r>
        <w:rPr>
          <w:sz w:val="22"/>
          <w:szCs w:val="22"/>
        </w:rPr>
        <w:tab/>
      </w:r>
      <w:proofErr w:type="spellStart"/>
      <w:r>
        <w:t>kSource</w:t>
      </w:r>
      <w:proofErr w:type="spellEnd"/>
      <w:r>
        <w:t xml:space="preserve">, </w:t>
      </w:r>
      <w:proofErr w:type="spellStart"/>
      <w:r>
        <w:t>iSource</w:t>
      </w:r>
      <w:proofErr w:type="spellEnd"/>
      <w:r>
        <w:t xml:space="preserve">, </w:t>
      </w:r>
      <w:proofErr w:type="spellStart"/>
      <w:r>
        <w:t>jSource</w:t>
      </w:r>
      <w:proofErr w:type="spellEnd"/>
      <w:r w:rsidR="00B206FC">
        <w:t xml:space="preserve">, </w:t>
      </w:r>
      <w:proofErr w:type="spellStart"/>
      <w:r w:rsidR="00B206FC">
        <w:t>iHSSComp</w:t>
      </w:r>
      <w:proofErr w:type="spellEnd"/>
      <w:r>
        <w:t xml:space="preserve">, </w:t>
      </w:r>
      <w:proofErr w:type="spellStart"/>
      <w:r>
        <w:t>SourceName</w:t>
      </w:r>
      <w:proofErr w:type="spellEnd"/>
      <w:r>
        <w:t xml:space="preserve">, </w:t>
      </w:r>
      <w:proofErr w:type="spellStart"/>
      <w:r>
        <w:t>nPoint</w:t>
      </w:r>
      <w:proofErr w:type="spellEnd"/>
      <w:r>
        <w:t xml:space="preserve">, </w:t>
      </w:r>
    </w:p>
    <w:p w14:paraId="2147E3FA" w14:textId="0B8E37C8" w:rsidR="001D056A" w:rsidRDefault="001D056A" w:rsidP="001D056A">
      <w:pPr>
        <w:autoSpaceDE w:val="0"/>
        <w:autoSpaceDN w:val="0"/>
        <w:adjustRightInd w:val="0"/>
        <w:spacing w:after="0" w:line="240" w:lineRule="auto"/>
        <w:ind w:left="1440" w:firstLine="720"/>
        <w:rPr>
          <w:rFonts w:eastAsiaTheme="minorHAnsi"/>
          <w:sz w:val="22"/>
          <w:szCs w:val="22"/>
        </w:rPr>
      </w:pPr>
      <w:proofErr w:type="spellStart"/>
      <w:r>
        <w:t>nSubGrid</w:t>
      </w:r>
      <w:proofErr w:type="spellEnd"/>
    </w:p>
    <w:p w14:paraId="5E01BD81" w14:textId="77777777" w:rsidR="001D056A" w:rsidRDefault="001D056A" w:rsidP="001D056A">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Free</w:t>
      </w:r>
    </w:p>
    <w:p w14:paraId="49CD1B53" w14:textId="5EDA661E" w:rsidR="004C0521" w:rsidRPr="001D056A"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rsidRPr="001D056A">
        <w:t>nPoint</w:t>
      </w:r>
      <w:proofErr w:type="spellEnd"/>
      <w:r w:rsidRPr="001D056A">
        <w:t xml:space="preserve"> is the number of points that define a user defined regular or irregular polygon</w:t>
      </w:r>
      <w:r>
        <w:t xml:space="preserve">.  </w:t>
      </w:r>
    </w:p>
    <w:p w14:paraId="7B8C78B8" w14:textId="5243F25A" w:rsidR="001D056A" w:rsidRPr="009A4BFB" w:rsidRDefault="001D056A" w:rsidP="001D056A">
      <w:pPr>
        <w:pStyle w:val="ListParagraph"/>
        <w:numPr>
          <w:ilvl w:val="0"/>
          <w:numId w:val="48"/>
        </w:numPr>
        <w:autoSpaceDE w:val="0"/>
        <w:autoSpaceDN w:val="0"/>
        <w:adjustRightInd w:val="0"/>
        <w:spacing w:after="0" w:line="240" w:lineRule="auto"/>
        <w:ind w:left="2160"/>
        <w:rPr>
          <w:rFonts w:ascii="T8" w:hAnsi="T8" w:cs="T8"/>
          <w:sz w:val="22"/>
          <w:szCs w:val="22"/>
        </w:rPr>
      </w:pPr>
      <w:proofErr w:type="spellStart"/>
      <w:r>
        <w:t>nSubGrid</w:t>
      </w:r>
      <w:proofErr w:type="spellEnd"/>
      <w:r>
        <w:t xml:space="preserve"> </w:t>
      </w:r>
      <w:r w:rsidRPr="001D056A">
        <w:t xml:space="preserve">is the number of subdivisions made in </w:t>
      </w:r>
      <w:r w:rsidR="009A4BFB">
        <w:t>the</w:t>
      </w:r>
      <w:r w:rsidRPr="001D056A">
        <w:t xml:space="preserve"> X and Y directions to calculate approximate area weights of the source distribution. If </w:t>
      </w:r>
      <w:r w:rsidR="009A4BFB">
        <w:t>‘</w:t>
      </w:r>
      <w:proofErr w:type="spellStart"/>
      <w:r w:rsidRPr="001D056A">
        <w:t>nSubGrid</w:t>
      </w:r>
      <w:proofErr w:type="spellEnd"/>
      <w:r w:rsidR="009A4BFB">
        <w:t>’</w:t>
      </w:r>
      <w:r w:rsidRPr="001D056A">
        <w:t xml:space="preserve"> is set to a negative number, then an alternate algorithm is used to calculate the area weights</w:t>
      </w:r>
      <w:r w:rsidR="009A4BFB">
        <w:t>.</w:t>
      </w:r>
    </w:p>
    <w:p w14:paraId="72E4E577" w14:textId="77777777" w:rsidR="009A4BFB" w:rsidRDefault="009A4BFB" w:rsidP="009A4BFB">
      <w:pPr>
        <w:autoSpaceDE w:val="0"/>
        <w:autoSpaceDN w:val="0"/>
        <w:adjustRightInd w:val="0"/>
        <w:spacing w:after="0" w:line="240" w:lineRule="auto"/>
        <w:rPr>
          <w:rFonts w:ascii="T8" w:hAnsi="T8" w:cs="T8"/>
          <w:sz w:val="22"/>
          <w:szCs w:val="22"/>
        </w:rPr>
      </w:pPr>
    </w:p>
    <w:p w14:paraId="1C6F3744" w14:textId="78FE61F5" w:rsidR="009A4BFB" w:rsidRDefault="009A4BFB" w:rsidP="009A4BFB">
      <w:pPr>
        <w:autoSpaceDE w:val="0"/>
        <w:autoSpaceDN w:val="0"/>
        <w:adjustRightInd w:val="0"/>
        <w:spacing w:after="0" w:line="240" w:lineRule="auto"/>
      </w:pPr>
      <w:r>
        <w:t xml:space="preserve">If </w:t>
      </w:r>
      <w:proofErr w:type="spellStart"/>
      <w:r>
        <w:t>ShapeOption</w:t>
      </w:r>
      <w:proofErr w:type="spellEnd"/>
      <w:r>
        <w:t xml:space="preserve"> = ‘IRREGULAR,’ specify record 6c and 6d:</w:t>
      </w:r>
    </w:p>
    <w:p w14:paraId="3409F299" w14:textId="77777777" w:rsidR="009A4BFB" w:rsidRPr="009A4BFB" w:rsidRDefault="009A4BFB" w:rsidP="009A4BFB">
      <w:pPr>
        <w:autoSpaceDE w:val="0"/>
        <w:autoSpaceDN w:val="0"/>
        <w:adjustRightInd w:val="0"/>
        <w:spacing w:after="0" w:line="240" w:lineRule="auto"/>
        <w:rPr>
          <w:rFonts w:ascii="T8" w:hAnsi="T8" w:cs="T8"/>
          <w:sz w:val="22"/>
          <w:szCs w:val="22"/>
        </w:rPr>
      </w:pPr>
    </w:p>
    <w:p w14:paraId="74D30367" w14:textId="3B9A0251" w:rsidR="009A4BFB" w:rsidRPr="009A4BFB" w:rsidRDefault="009A4BFB" w:rsidP="009A4BFB">
      <w:pPr>
        <w:autoSpaceDE w:val="0"/>
        <w:autoSpaceDN w:val="0"/>
        <w:adjustRightInd w:val="0"/>
        <w:spacing w:after="0" w:line="240" w:lineRule="auto"/>
      </w:pPr>
      <w:r>
        <w:rPr>
          <w:sz w:val="22"/>
          <w:szCs w:val="22"/>
        </w:rPr>
        <w:t xml:space="preserve">6c </w:t>
      </w:r>
      <w:r>
        <w:rPr>
          <w:sz w:val="22"/>
          <w:szCs w:val="22"/>
        </w:rPr>
        <w:tab/>
        <w:t xml:space="preserve">Record: </w:t>
      </w:r>
      <w:r>
        <w:rPr>
          <w:sz w:val="22"/>
          <w:szCs w:val="22"/>
        </w:rPr>
        <w:tab/>
      </w:r>
      <w:proofErr w:type="spellStart"/>
      <w:r>
        <w:t>kSource</w:t>
      </w:r>
      <w:proofErr w:type="spellEnd"/>
      <w:r w:rsidR="00B206FC">
        <w:t xml:space="preserve">, </w:t>
      </w:r>
      <w:proofErr w:type="spellStart"/>
      <w:r w:rsidR="00B206FC">
        <w:t>iHSSComp</w:t>
      </w:r>
      <w:proofErr w:type="spellEnd"/>
      <w:r>
        <w:t xml:space="preserve">, </w:t>
      </w:r>
      <w:proofErr w:type="spellStart"/>
      <w:r>
        <w:t>SourceName</w:t>
      </w:r>
      <w:proofErr w:type="spellEnd"/>
      <w:r>
        <w:t>,</w:t>
      </w:r>
      <w:r w:rsidRPr="009A4BFB">
        <w:t xml:space="preserve"> </w:t>
      </w:r>
      <w:proofErr w:type="spellStart"/>
      <w:r>
        <w:t>nPoint</w:t>
      </w:r>
      <w:proofErr w:type="spellEnd"/>
      <w:r>
        <w:t xml:space="preserve">, </w:t>
      </w:r>
      <w:proofErr w:type="spellStart"/>
      <w:r>
        <w:t>nSubGrid</w:t>
      </w:r>
      <w:proofErr w:type="spellEnd"/>
    </w:p>
    <w:p w14:paraId="5E36874B"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04D881B7" w14:textId="77777777" w:rsidR="009A4BFB" w:rsidRDefault="009A4BFB" w:rsidP="009A4BFB">
      <w:pPr>
        <w:autoSpaceDE w:val="0"/>
        <w:autoSpaceDN w:val="0"/>
        <w:adjustRightInd w:val="0"/>
        <w:spacing w:after="0" w:line="240" w:lineRule="auto"/>
        <w:ind w:firstLine="720"/>
        <w:rPr>
          <w:rFonts w:eastAsiaTheme="minorHAnsi"/>
          <w:sz w:val="22"/>
          <w:szCs w:val="22"/>
        </w:rPr>
      </w:pPr>
    </w:p>
    <w:p w14:paraId="00F4F47E" w14:textId="2D4C1FD7" w:rsidR="009A4BFB" w:rsidRDefault="009A4BFB" w:rsidP="009A4BFB">
      <w:pPr>
        <w:autoSpaceDE w:val="0"/>
        <w:autoSpaceDN w:val="0"/>
        <w:adjustRightInd w:val="0"/>
        <w:spacing w:after="0" w:line="240" w:lineRule="auto"/>
        <w:rPr>
          <w:sz w:val="22"/>
          <w:szCs w:val="22"/>
        </w:rPr>
      </w:pPr>
      <w:r>
        <w:rPr>
          <w:rFonts w:eastAsiaTheme="minorHAnsi"/>
          <w:sz w:val="22"/>
          <w:szCs w:val="22"/>
        </w:rPr>
        <w:t xml:space="preserve">Read record 6d </w:t>
      </w:r>
      <w:proofErr w:type="spellStart"/>
      <w:r>
        <w:rPr>
          <w:rFonts w:eastAsiaTheme="minorHAnsi"/>
          <w:sz w:val="22"/>
          <w:szCs w:val="22"/>
        </w:rPr>
        <w:t>nPoint</w:t>
      </w:r>
      <w:proofErr w:type="spellEnd"/>
      <w:r>
        <w:rPr>
          <w:rFonts w:eastAsiaTheme="minorHAnsi"/>
          <w:sz w:val="22"/>
          <w:szCs w:val="22"/>
        </w:rPr>
        <w:t xml:space="preserve"> times:</w:t>
      </w:r>
    </w:p>
    <w:p w14:paraId="50783127" w14:textId="77777777" w:rsidR="00AA47C3" w:rsidRDefault="00AA47C3" w:rsidP="00AA47C3">
      <w:pPr>
        <w:spacing w:after="0" w:line="240" w:lineRule="auto"/>
        <w:jc w:val="both"/>
        <w:rPr>
          <w:rFonts w:eastAsiaTheme="minorHAnsi"/>
          <w:sz w:val="22"/>
          <w:szCs w:val="22"/>
        </w:rPr>
      </w:pPr>
    </w:p>
    <w:p w14:paraId="420F81A5" w14:textId="4C33AA1B" w:rsidR="009A4BFB" w:rsidRDefault="009A4BFB" w:rsidP="009A4BFB">
      <w:pPr>
        <w:autoSpaceDE w:val="0"/>
        <w:autoSpaceDN w:val="0"/>
        <w:adjustRightInd w:val="0"/>
        <w:spacing w:after="0" w:line="240" w:lineRule="auto"/>
        <w:rPr>
          <w:rFonts w:eastAsiaTheme="minorHAnsi"/>
          <w:sz w:val="22"/>
          <w:szCs w:val="22"/>
        </w:rPr>
      </w:pPr>
      <w:r>
        <w:rPr>
          <w:sz w:val="22"/>
          <w:szCs w:val="22"/>
        </w:rPr>
        <w:t xml:space="preserve">6d </w:t>
      </w:r>
      <w:r>
        <w:rPr>
          <w:sz w:val="22"/>
          <w:szCs w:val="22"/>
        </w:rPr>
        <w:tab/>
        <w:t xml:space="preserve">Record: </w:t>
      </w:r>
      <w:r>
        <w:rPr>
          <w:sz w:val="22"/>
          <w:szCs w:val="22"/>
        </w:rPr>
        <w:tab/>
      </w:r>
      <w:proofErr w:type="spellStart"/>
      <w:r>
        <w:t>SourceX</w:t>
      </w:r>
      <w:proofErr w:type="spellEnd"/>
      <w:r>
        <w:t xml:space="preserve">, </w:t>
      </w:r>
      <w:proofErr w:type="spellStart"/>
      <w:r>
        <w:t>SourceY</w:t>
      </w:r>
      <w:proofErr w:type="spellEnd"/>
    </w:p>
    <w:p w14:paraId="67ED6803" w14:textId="77777777" w:rsidR="009A4BFB" w:rsidRDefault="009A4BFB" w:rsidP="009A4BFB">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511B9B4" w14:textId="64FCEB3C"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SourceX</w:t>
      </w:r>
      <w:proofErr w:type="spellEnd"/>
      <w:r>
        <w:rPr>
          <w:sz w:val="22"/>
          <w:szCs w:val="22"/>
        </w:rPr>
        <w:t xml:space="preserve"> </w:t>
      </w:r>
      <w:r w:rsidRPr="009A4BFB">
        <w:t xml:space="preserve">is the model X coordinate of the points defining a user specified irregular polygon. </w:t>
      </w:r>
      <w:proofErr w:type="spellStart"/>
      <w:r w:rsidRPr="009A4BFB">
        <w:t>SourceX</w:t>
      </w:r>
      <w:proofErr w:type="spellEnd"/>
      <w:r w:rsidRPr="009A4BFB">
        <w:t xml:space="preserve"> is measured in the positive X direction.</w:t>
      </w:r>
      <w:r w:rsidR="003178ED">
        <w:t xml:space="preserve"> </w:t>
      </w:r>
    </w:p>
    <w:p w14:paraId="2FC5E1DB" w14:textId="6B5947F5" w:rsidR="009A4BFB" w:rsidRPr="009A4BFB" w:rsidRDefault="009A4BFB" w:rsidP="009A4BFB">
      <w:pPr>
        <w:pStyle w:val="ListParagraph"/>
        <w:numPr>
          <w:ilvl w:val="0"/>
          <w:numId w:val="49"/>
        </w:numPr>
        <w:autoSpaceDE w:val="0"/>
        <w:autoSpaceDN w:val="0"/>
        <w:adjustRightInd w:val="0"/>
        <w:spacing w:after="0" w:line="240" w:lineRule="auto"/>
        <w:ind w:left="2160"/>
        <w:rPr>
          <w:sz w:val="22"/>
          <w:szCs w:val="22"/>
        </w:rPr>
      </w:pPr>
      <w:proofErr w:type="spellStart"/>
      <w:r>
        <w:t>SourceY</w:t>
      </w:r>
      <w:proofErr w:type="spellEnd"/>
      <w:r>
        <w:t xml:space="preserve"> </w:t>
      </w:r>
      <w:r w:rsidRPr="009A4BFB">
        <w:t xml:space="preserve">is the model Y coordinate of the points defining a user specified irregular polygon. </w:t>
      </w:r>
      <w:r>
        <w:t>‘</w:t>
      </w:r>
      <w:proofErr w:type="spellStart"/>
      <w:r w:rsidRPr="009A4BFB">
        <w:t>SourceY</w:t>
      </w:r>
      <w:proofErr w:type="spellEnd"/>
      <w:r>
        <w:t>’</w:t>
      </w:r>
      <w:r w:rsidRPr="009A4BFB">
        <w:t xml:space="preserve"> is measured in the positive Y direction. Note that the positive Y direction is opposite to the direction in which the row numbers increase.</w:t>
      </w:r>
    </w:p>
    <w:p w14:paraId="6CF13244" w14:textId="77777777" w:rsidR="009A4BFB" w:rsidRDefault="009A4BFB" w:rsidP="00BE212F">
      <w:pPr>
        <w:spacing w:after="0" w:line="240" w:lineRule="auto"/>
        <w:ind w:left="2160"/>
        <w:jc w:val="both"/>
        <w:rPr>
          <w:rFonts w:eastAsiaTheme="minorHAnsi"/>
          <w:sz w:val="22"/>
          <w:szCs w:val="22"/>
        </w:rPr>
      </w:pPr>
    </w:p>
    <w:p w14:paraId="0BF1BBC8" w14:textId="0BAC43F9" w:rsidR="003178ED" w:rsidRDefault="003178ED" w:rsidP="00BE212F">
      <w:pPr>
        <w:spacing w:after="0" w:line="240" w:lineRule="auto"/>
        <w:ind w:left="2160"/>
        <w:jc w:val="both"/>
        <w:rPr>
          <w:rFonts w:eastAsiaTheme="minorHAnsi"/>
          <w:sz w:val="22"/>
          <w:szCs w:val="22"/>
        </w:rPr>
      </w:pPr>
      <w:r>
        <w:rPr>
          <w:rFonts w:eastAsiaTheme="minorHAnsi"/>
          <w:sz w:val="22"/>
          <w:szCs w:val="22"/>
        </w:rPr>
        <w:lastRenderedPageBreak/>
        <w:t xml:space="preserve">The origin for model coordinates is assumed to be the southwest corner for the model. </w:t>
      </w:r>
    </w:p>
    <w:p w14:paraId="55D949D1" w14:textId="77777777" w:rsidR="003178ED" w:rsidRDefault="003178ED" w:rsidP="00AA47C3">
      <w:pPr>
        <w:spacing w:after="0" w:line="240" w:lineRule="auto"/>
        <w:jc w:val="both"/>
        <w:rPr>
          <w:rFonts w:eastAsiaTheme="minorHAnsi"/>
          <w:sz w:val="22"/>
          <w:szCs w:val="22"/>
        </w:rPr>
      </w:pPr>
    </w:p>
    <w:p w14:paraId="6CACD3F5" w14:textId="77777777" w:rsidR="00E86913" w:rsidRDefault="00E86913" w:rsidP="00AA47C3">
      <w:pPr>
        <w:spacing w:after="0" w:line="240" w:lineRule="auto"/>
        <w:jc w:val="both"/>
        <w:rPr>
          <w:rFonts w:eastAsiaTheme="minorHAnsi"/>
          <w:sz w:val="22"/>
          <w:szCs w:val="22"/>
        </w:rPr>
      </w:pPr>
    </w:p>
    <w:p w14:paraId="3D4C3DFD" w14:textId="3E69EB7C" w:rsidR="00E86913" w:rsidRPr="00E86913" w:rsidRDefault="00E86913" w:rsidP="00BE212F">
      <w:pPr>
        <w:pStyle w:val="Heading4"/>
        <w:rPr>
          <w:rFonts w:eastAsiaTheme="minorHAnsi"/>
          <w:u w:val="single"/>
        </w:rPr>
      </w:pPr>
      <w:r w:rsidRPr="00E86913">
        <w:rPr>
          <w:rFonts w:eastAsiaTheme="minorHAnsi"/>
          <w:u w:val="single"/>
        </w:rPr>
        <w:t xml:space="preserve">HSS Source </w:t>
      </w:r>
      <w:r>
        <w:rPr>
          <w:rFonts w:eastAsiaTheme="minorHAnsi"/>
          <w:u w:val="single"/>
        </w:rPr>
        <w:t xml:space="preserve">Definition </w:t>
      </w:r>
      <w:r w:rsidRPr="00E86913">
        <w:rPr>
          <w:rFonts w:eastAsiaTheme="minorHAnsi"/>
          <w:u w:val="single"/>
        </w:rPr>
        <w:t>File</w:t>
      </w:r>
    </w:p>
    <w:p w14:paraId="380B2D56" w14:textId="5B72051D" w:rsidR="00E86913" w:rsidRPr="00E86913" w:rsidRDefault="00E86913" w:rsidP="00AA47C3">
      <w:pPr>
        <w:spacing w:after="0" w:line="240" w:lineRule="auto"/>
        <w:jc w:val="both"/>
        <w:rPr>
          <w:rFonts w:eastAsiaTheme="minorHAnsi"/>
          <w:sz w:val="22"/>
          <w:szCs w:val="22"/>
        </w:rPr>
      </w:pPr>
      <w:r w:rsidRPr="00E86913">
        <w:rPr>
          <w:rFonts w:eastAsiaTheme="minorHAnsi"/>
          <w:sz w:val="22"/>
          <w:szCs w:val="22"/>
        </w:rPr>
        <w:t>For each time step computed by the HSSM code:</w:t>
      </w:r>
    </w:p>
    <w:p w14:paraId="1FD71A94" w14:textId="3BB2E343" w:rsidR="00E86913" w:rsidRDefault="00E86913" w:rsidP="00AA47C3">
      <w:pPr>
        <w:spacing w:after="0" w:line="240" w:lineRule="auto"/>
        <w:jc w:val="both"/>
        <w:rPr>
          <w:rFonts w:eastAsiaTheme="minorHAnsi"/>
          <w:sz w:val="22"/>
          <w:szCs w:val="22"/>
        </w:rPr>
      </w:pPr>
    </w:p>
    <w:p w14:paraId="22D58016" w14:textId="38368BE6" w:rsidR="00E86913" w:rsidRPr="009A4BFB" w:rsidRDefault="00E86913" w:rsidP="00E86913">
      <w:pPr>
        <w:autoSpaceDE w:val="0"/>
        <w:autoSpaceDN w:val="0"/>
        <w:adjustRightInd w:val="0"/>
        <w:spacing w:after="0" w:line="240" w:lineRule="auto"/>
      </w:pPr>
      <w:r>
        <w:rPr>
          <w:sz w:val="22"/>
          <w:szCs w:val="22"/>
        </w:rPr>
        <w:t xml:space="preserve">1 </w:t>
      </w:r>
      <w:r>
        <w:rPr>
          <w:sz w:val="22"/>
          <w:szCs w:val="22"/>
        </w:rPr>
        <w:tab/>
        <w:t xml:space="preserve">Record: </w:t>
      </w:r>
      <w:r>
        <w:rPr>
          <w:sz w:val="22"/>
          <w:szCs w:val="22"/>
        </w:rPr>
        <w:tab/>
        <w:t>T</w:t>
      </w:r>
      <w:r w:rsidRPr="00E86913">
        <w:rPr>
          <w:sz w:val="22"/>
          <w:szCs w:val="22"/>
        </w:rPr>
        <w:t xml:space="preserve">ime, </w:t>
      </w:r>
      <w:r>
        <w:rPr>
          <w:sz w:val="22"/>
          <w:szCs w:val="22"/>
        </w:rPr>
        <w:t>R</w:t>
      </w:r>
      <w:r w:rsidRPr="00E86913">
        <w:rPr>
          <w:sz w:val="22"/>
          <w:szCs w:val="22"/>
        </w:rPr>
        <w:t xml:space="preserve">adius, </w:t>
      </w:r>
      <w:proofErr w:type="spellStart"/>
      <w:r>
        <w:rPr>
          <w:sz w:val="22"/>
          <w:szCs w:val="22"/>
        </w:rPr>
        <w:t>S</w:t>
      </w:r>
      <w:r w:rsidRPr="00E86913">
        <w:rPr>
          <w:sz w:val="22"/>
          <w:szCs w:val="22"/>
        </w:rPr>
        <w:t>ourcemassflux</w:t>
      </w:r>
      <w:proofErr w:type="spellEnd"/>
    </w:p>
    <w:p w14:paraId="739F848F" w14:textId="77777777" w:rsidR="00E86913" w:rsidRDefault="00E86913" w:rsidP="00E86913">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30EF7841" w14:textId="5125B6F5" w:rsidR="006A2E35"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Time</w:t>
      </w:r>
      <w:r w:rsidR="00BF20E1">
        <w:rPr>
          <w:sz w:val="22"/>
          <w:szCs w:val="22"/>
        </w:rPr>
        <w:t xml:space="preserve"> </w:t>
      </w:r>
      <w:r w:rsidR="00BF20E1" w:rsidRPr="00BF20E1">
        <w:rPr>
          <w:rFonts w:eastAsiaTheme="minorHAnsi"/>
          <w:sz w:val="22"/>
          <w:szCs w:val="22"/>
        </w:rPr>
        <w:t xml:space="preserve">is the total elapsed time since the beginning of simulation (unit: day). </w:t>
      </w:r>
    </w:p>
    <w:p w14:paraId="73E512B8" w14:textId="3D2C93F4" w:rsidR="006A2E35" w:rsidRPr="00BE212F" w:rsidRDefault="006A2E35" w:rsidP="006A2E35">
      <w:pPr>
        <w:pStyle w:val="ListParagraph"/>
        <w:numPr>
          <w:ilvl w:val="0"/>
          <w:numId w:val="49"/>
        </w:numPr>
        <w:autoSpaceDE w:val="0"/>
        <w:autoSpaceDN w:val="0"/>
        <w:adjustRightInd w:val="0"/>
        <w:spacing w:after="0" w:line="240" w:lineRule="auto"/>
        <w:ind w:left="2160"/>
        <w:rPr>
          <w:sz w:val="22"/>
          <w:szCs w:val="22"/>
        </w:rPr>
      </w:pPr>
      <w:r>
        <w:rPr>
          <w:sz w:val="22"/>
          <w:szCs w:val="22"/>
        </w:rPr>
        <w:t>R</w:t>
      </w:r>
      <w:r w:rsidRPr="00E86913">
        <w:rPr>
          <w:sz w:val="22"/>
          <w:szCs w:val="22"/>
        </w:rPr>
        <w:t>adius</w:t>
      </w:r>
      <w:r>
        <w:t xml:space="preserve"> </w:t>
      </w:r>
      <w:r w:rsidR="00BF20E1" w:rsidRPr="00BF20E1">
        <w:rPr>
          <w:rFonts w:eastAsiaTheme="minorHAnsi"/>
          <w:sz w:val="22"/>
          <w:szCs w:val="22"/>
        </w:rPr>
        <w:t xml:space="preserve">is the radius of </w:t>
      </w:r>
      <w:r w:rsidR="00BF20E1">
        <w:rPr>
          <w:rFonts w:eastAsiaTheme="minorHAnsi"/>
          <w:sz w:val="22"/>
          <w:szCs w:val="22"/>
        </w:rPr>
        <w:t>the source [L]</w:t>
      </w:r>
      <w:r w:rsidR="00BF20E1" w:rsidRPr="00BF20E1">
        <w:rPr>
          <w:rFonts w:eastAsiaTheme="minorHAnsi"/>
          <w:sz w:val="22"/>
          <w:szCs w:val="22"/>
        </w:rPr>
        <w:t xml:space="preserve">. </w:t>
      </w:r>
      <w:r w:rsidR="00BF20E1" w:rsidRPr="00BF20E1">
        <w:rPr>
          <w:rFonts w:eastAsiaTheme="minorHAnsi"/>
          <w:b/>
          <w:bCs/>
          <w:sz w:val="22"/>
          <w:szCs w:val="22"/>
        </w:rPr>
        <w:t xml:space="preserve">If zero or a negative value is assigned to </w:t>
      </w:r>
      <w:proofErr w:type="spellStart"/>
      <w:r w:rsidR="00BF20E1" w:rsidRPr="00BF20E1">
        <w:rPr>
          <w:rFonts w:eastAsiaTheme="minorHAnsi"/>
          <w:b/>
          <w:bCs/>
          <w:sz w:val="22"/>
          <w:szCs w:val="22"/>
        </w:rPr>
        <w:t>radius_lnapl</w:t>
      </w:r>
      <w:proofErr w:type="spellEnd"/>
      <w:r w:rsidR="00BF20E1" w:rsidRPr="00BF20E1">
        <w:rPr>
          <w:rFonts w:eastAsiaTheme="minorHAnsi"/>
          <w:sz w:val="22"/>
          <w:szCs w:val="22"/>
        </w:rPr>
        <w:t>, the mass loading</w:t>
      </w:r>
      <w:r w:rsidR="00BF20E1">
        <w:rPr>
          <w:rFonts w:eastAsiaTheme="minorHAnsi"/>
          <w:sz w:val="22"/>
          <w:szCs w:val="22"/>
        </w:rPr>
        <w:t xml:space="preserve"> </w:t>
      </w:r>
      <w:r w:rsidR="00BF20E1" w:rsidRPr="00BF20E1">
        <w:rPr>
          <w:rFonts w:eastAsiaTheme="minorHAnsi"/>
          <w:sz w:val="22"/>
          <w:szCs w:val="22"/>
        </w:rPr>
        <w:t>source is specified exclusively at the single finite-difference model cell (</w:t>
      </w:r>
      <w:proofErr w:type="spellStart"/>
      <w:r w:rsidR="00BF20E1" w:rsidRPr="00BF20E1">
        <w:rPr>
          <w:rFonts w:eastAsiaTheme="minorHAnsi"/>
          <w:sz w:val="22"/>
          <w:szCs w:val="22"/>
        </w:rPr>
        <w:t>kSource</w:t>
      </w:r>
      <w:proofErr w:type="spellEnd"/>
      <w:r w:rsidR="00BF20E1" w:rsidRPr="00BF20E1">
        <w:rPr>
          <w:rFonts w:eastAsiaTheme="minorHAnsi"/>
          <w:sz w:val="22"/>
          <w:szCs w:val="22"/>
        </w:rPr>
        <w:t xml:space="preserve">, </w:t>
      </w:r>
      <w:proofErr w:type="spellStart"/>
      <w:r w:rsidR="00BF20E1" w:rsidRPr="00BF20E1">
        <w:rPr>
          <w:rFonts w:eastAsiaTheme="minorHAnsi"/>
          <w:sz w:val="22"/>
          <w:szCs w:val="22"/>
        </w:rPr>
        <w:t>jSource</w:t>
      </w:r>
      <w:proofErr w:type="spellEnd"/>
      <w:r w:rsidR="00BF20E1" w:rsidRPr="00BF20E1">
        <w:rPr>
          <w:rFonts w:eastAsiaTheme="minorHAnsi"/>
          <w:sz w:val="22"/>
          <w:szCs w:val="22"/>
        </w:rPr>
        <w:t>,</w:t>
      </w:r>
      <w:r w:rsidR="00BF20E1">
        <w:rPr>
          <w:rFonts w:eastAsiaTheme="minorHAnsi"/>
          <w:sz w:val="22"/>
          <w:szCs w:val="22"/>
        </w:rPr>
        <w:t xml:space="preserve"> </w:t>
      </w:r>
      <w:proofErr w:type="spellStart"/>
      <w:r w:rsidR="00BF20E1" w:rsidRPr="00BF20E1">
        <w:rPr>
          <w:rFonts w:eastAsiaTheme="minorHAnsi"/>
          <w:sz w:val="22"/>
          <w:szCs w:val="22"/>
        </w:rPr>
        <w:t>iSource</w:t>
      </w:r>
      <w:proofErr w:type="spellEnd"/>
      <w:r w:rsidR="00BF20E1" w:rsidRPr="00BF20E1">
        <w:rPr>
          <w:rFonts w:eastAsiaTheme="minorHAnsi"/>
          <w:sz w:val="22"/>
          <w:szCs w:val="22"/>
        </w:rPr>
        <w:t>) defined in the HSS input file.</w:t>
      </w:r>
      <w:r w:rsidR="00715481">
        <w:rPr>
          <w:rFonts w:eastAsiaTheme="minorHAnsi"/>
          <w:sz w:val="22"/>
          <w:szCs w:val="22"/>
        </w:rPr>
        <w:t xml:space="preserve"> This input is required but ignored when</w:t>
      </w:r>
      <w:r w:rsidR="00715481">
        <w:t xml:space="preserve"> </w:t>
      </w:r>
      <w:proofErr w:type="spellStart"/>
      <w:r w:rsidR="00715481">
        <w:t>ShapeOption</w:t>
      </w:r>
      <w:proofErr w:type="spellEnd"/>
      <w:r w:rsidR="00715481">
        <w:t xml:space="preserve"> is set to ‘IRREGULAR’.</w:t>
      </w:r>
    </w:p>
    <w:p w14:paraId="19700B0F" w14:textId="6F7C3993" w:rsidR="006A2E35" w:rsidRPr="009A4BFB" w:rsidRDefault="006A2E35" w:rsidP="006A2E35">
      <w:pPr>
        <w:pStyle w:val="ListParagraph"/>
        <w:numPr>
          <w:ilvl w:val="0"/>
          <w:numId w:val="49"/>
        </w:numPr>
        <w:autoSpaceDE w:val="0"/>
        <w:autoSpaceDN w:val="0"/>
        <w:adjustRightInd w:val="0"/>
        <w:spacing w:after="0" w:line="240" w:lineRule="auto"/>
        <w:ind w:left="2160"/>
        <w:rPr>
          <w:sz w:val="22"/>
          <w:szCs w:val="22"/>
        </w:rPr>
      </w:pPr>
      <w:proofErr w:type="spellStart"/>
      <w:r>
        <w:rPr>
          <w:sz w:val="22"/>
          <w:szCs w:val="22"/>
        </w:rPr>
        <w:t>S</w:t>
      </w:r>
      <w:r w:rsidRPr="00E86913">
        <w:rPr>
          <w:sz w:val="22"/>
          <w:szCs w:val="22"/>
        </w:rPr>
        <w:t>ourcemassflux</w:t>
      </w:r>
      <w:proofErr w:type="spellEnd"/>
      <w:r w:rsidR="00715481" w:rsidRPr="00715481">
        <w:rPr>
          <w:rFonts w:eastAsiaTheme="minorHAnsi"/>
          <w:sz w:val="22"/>
          <w:szCs w:val="22"/>
        </w:rPr>
        <w:t xml:space="preserve"> is the rate of contaminant mass flux dissolved into groundwater from the</w:t>
      </w:r>
      <w:r w:rsidR="00715481">
        <w:rPr>
          <w:rFonts w:eastAsiaTheme="minorHAnsi"/>
          <w:sz w:val="22"/>
          <w:szCs w:val="22"/>
        </w:rPr>
        <w:t xml:space="preserve"> source </w:t>
      </w:r>
      <w:r w:rsidR="00715481" w:rsidRPr="00715481">
        <w:rPr>
          <w:rFonts w:eastAsiaTheme="minorHAnsi"/>
          <w:sz w:val="22"/>
          <w:szCs w:val="22"/>
        </w:rPr>
        <w:t>(</w:t>
      </w:r>
      <w:r w:rsidR="00715481">
        <w:rPr>
          <w:rFonts w:eastAsiaTheme="minorHAnsi"/>
          <w:sz w:val="22"/>
          <w:szCs w:val="22"/>
        </w:rPr>
        <w:t>M/T</w:t>
      </w:r>
      <w:r w:rsidR="00715481" w:rsidRPr="00715481">
        <w:rPr>
          <w:rFonts w:eastAsiaTheme="minorHAnsi"/>
          <w:sz w:val="22"/>
          <w:szCs w:val="22"/>
        </w:rPr>
        <w:t>).</w:t>
      </w:r>
    </w:p>
    <w:p w14:paraId="1FA1BB57" w14:textId="599BA3C6" w:rsidR="00E86913" w:rsidRDefault="00E86913" w:rsidP="00715481">
      <w:pPr>
        <w:spacing w:after="0" w:line="240" w:lineRule="auto"/>
        <w:jc w:val="both"/>
        <w:rPr>
          <w:rFonts w:eastAsiaTheme="minorHAnsi"/>
          <w:sz w:val="22"/>
          <w:szCs w:val="22"/>
        </w:rPr>
      </w:pPr>
    </w:p>
    <w:p w14:paraId="5FAC0553" w14:textId="77777777" w:rsidR="00E86913" w:rsidRPr="00E86913" w:rsidRDefault="00E86913" w:rsidP="00AA47C3">
      <w:pPr>
        <w:spacing w:after="0" w:line="240" w:lineRule="auto"/>
        <w:jc w:val="both"/>
        <w:rPr>
          <w:rFonts w:eastAsiaTheme="minorHAnsi"/>
          <w:sz w:val="22"/>
          <w:szCs w:val="22"/>
        </w:rPr>
      </w:pPr>
    </w:p>
    <w:p w14:paraId="4CD851B4" w14:textId="77777777" w:rsidR="006D2BC1" w:rsidRDefault="006D2BC1" w:rsidP="006D2BC1">
      <w:pPr>
        <w:pStyle w:val="Heading2"/>
      </w:pPr>
      <w:r>
        <w:t>LKT Package</w:t>
      </w:r>
    </w:p>
    <w:p w14:paraId="5B9ABC8F" w14:textId="78E9E24B" w:rsidR="006D2BC1" w:rsidRDefault="006D2BC1" w:rsidP="006D2BC1">
      <w:pPr>
        <w:spacing w:after="0" w:line="240" w:lineRule="auto"/>
        <w:jc w:val="both"/>
      </w:pPr>
      <w:r>
        <w:t>Input to the Lake Transport Package is read from a file listed in the name file with “LKT” as the file type.  The input file is needed only if lakes are simulated in the flow model</w:t>
      </w:r>
      <w:r w:rsidR="0058276F">
        <w:t xml:space="preserve"> using the LAK package in MODFLOW</w:t>
      </w:r>
      <w:r w:rsidR="001C428E">
        <w:t>-NWT</w:t>
      </w:r>
      <w:r w:rsidR="0058276F">
        <w:t xml:space="preserve"> and a solution to the </w:t>
      </w:r>
      <w:r w:rsidR="00AE5FE0">
        <w:t xml:space="preserve">surface-water </w:t>
      </w:r>
      <w:r w:rsidR="0058276F">
        <w:t xml:space="preserve">transport problem </w:t>
      </w:r>
      <w:r w:rsidR="00AE5FE0">
        <w:t xml:space="preserve">[i.e., transport </w:t>
      </w:r>
      <w:r w:rsidR="00D734C0">
        <w:t>within the lake</w:t>
      </w:r>
      <w:r w:rsidR="00AE5FE0">
        <w:t>(s)]</w:t>
      </w:r>
      <w:r w:rsidR="00D734C0">
        <w:t xml:space="preserve"> </w:t>
      </w:r>
      <w:r w:rsidR="0058276F">
        <w:t xml:space="preserve">is desired. </w:t>
      </w:r>
      <w:r w:rsidR="00AE5FE0">
        <w:t>Note that as of version 1.1.0, MT3D-USGS does not support transport within lakes (i.e., calculate a concentration for a lake) with a MODFLOW-6 generated flow field.  In this case, lakes are only represented as a boundary condition in MT3D-USGS and users may specify the concentration of a lake boundary using the SSM package with an ITYPE equal to 26.  Similarly, i</w:t>
      </w:r>
      <w:r w:rsidR="0058276F">
        <w:t xml:space="preserve">f </w:t>
      </w:r>
      <w:r w:rsidR="00D734C0">
        <w:t xml:space="preserve">lakes </w:t>
      </w:r>
      <w:r w:rsidR="0058276F">
        <w:t xml:space="preserve">simulated using the </w:t>
      </w:r>
      <w:r w:rsidR="00D734C0">
        <w:t xml:space="preserve">LAK </w:t>
      </w:r>
      <w:r w:rsidR="0058276F">
        <w:t>package of MODFLOW</w:t>
      </w:r>
      <w:r w:rsidR="00AE5FE0">
        <w:t>-NWT</w:t>
      </w:r>
      <w:r w:rsidR="0058276F">
        <w:t xml:space="preserve"> are only used </w:t>
      </w:r>
      <w:r w:rsidR="00AE5FE0">
        <w:t xml:space="preserve">only </w:t>
      </w:r>
      <w:r w:rsidR="0058276F">
        <w:t>as a boundary condition in MT3D-USGS, this package may not be used and the input for boundary concentration may be entered in the SSM package.</w:t>
      </w:r>
    </w:p>
    <w:p w14:paraId="18A2FD64" w14:textId="77777777" w:rsidR="00D734C0" w:rsidRDefault="00D734C0" w:rsidP="006D2BC1">
      <w:pPr>
        <w:spacing w:after="0" w:line="240" w:lineRule="auto"/>
        <w:jc w:val="both"/>
      </w:pPr>
    </w:p>
    <w:p w14:paraId="5A40A997" w14:textId="77777777" w:rsidR="006D2BC1" w:rsidRDefault="006D2BC1" w:rsidP="006D2BC1">
      <w:pPr>
        <w:spacing w:after="0" w:line="240" w:lineRule="auto"/>
        <w:jc w:val="both"/>
        <w:rPr>
          <w:sz w:val="22"/>
        </w:rPr>
      </w:pPr>
      <w:r w:rsidRPr="006D2BC1">
        <w:rPr>
          <w:sz w:val="22"/>
        </w:rPr>
        <w:t>For each simulation:</w:t>
      </w:r>
    </w:p>
    <w:p w14:paraId="7DB6F86B" w14:textId="77777777" w:rsidR="006D2BC1" w:rsidRDefault="006D2BC1" w:rsidP="006D2BC1">
      <w:pPr>
        <w:spacing w:after="0" w:line="240" w:lineRule="auto"/>
        <w:jc w:val="both"/>
        <w:rPr>
          <w:sz w:val="22"/>
        </w:rPr>
      </w:pPr>
    </w:p>
    <w:p w14:paraId="6F6516A8" w14:textId="77777777" w:rsidR="006D2BC1" w:rsidRDefault="006D2BC1" w:rsidP="006D2BC1">
      <w:pPr>
        <w:spacing w:after="0" w:line="240" w:lineRule="auto"/>
        <w:jc w:val="both"/>
        <w:rPr>
          <w:sz w:val="22"/>
        </w:rPr>
      </w:pPr>
      <w:r>
        <w:rPr>
          <w:sz w:val="22"/>
        </w:rPr>
        <w:t>1</w:t>
      </w:r>
      <w:r>
        <w:rPr>
          <w:sz w:val="22"/>
        </w:rPr>
        <w:tab/>
        <w:t>Record:</w:t>
      </w:r>
      <w:r>
        <w:rPr>
          <w:sz w:val="22"/>
        </w:rPr>
        <w:tab/>
      </w:r>
      <w:r>
        <w:rPr>
          <w:sz w:val="22"/>
        </w:rPr>
        <w:tab/>
      </w:r>
      <w:r w:rsidR="005207C8">
        <w:rPr>
          <w:sz w:val="22"/>
        </w:rPr>
        <w:t>NLKINIT, MXLKBC, ICBCLK, IETLAK</w:t>
      </w:r>
    </w:p>
    <w:p w14:paraId="1423198E" w14:textId="77777777" w:rsidR="005207C8" w:rsidRDefault="005207C8" w:rsidP="006D2BC1">
      <w:pPr>
        <w:spacing w:after="0" w:line="240" w:lineRule="auto"/>
        <w:jc w:val="both"/>
        <w:rPr>
          <w:sz w:val="22"/>
        </w:rPr>
      </w:pPr>
      <w:r>
        <w:rPr>
          <w:sz w:val="22"/>
        </w:rPr>
        <w:tab/>
        <w:t>Format:</w:t>
      </w:r>
      <w:r>
        <w:rPr>
          <w:sz w:val="22"/>
        </w:rPr>
        <w:tab/>
      </w:r>
      <w:r>
        <w:rPr>
          <w:sz w:val="22"/>
        </w:rPr>
        <w:tab/>
        <w:t>Free</w:t>
      </w:r>
    </w:p>
    <w:p w14:paraId="21980D11" w14:textId="77777777" w:rsidR="005207C8" w:rsidRDefault="005207C8" w:rsidP="005207C8">
      <w:pPr>
        <w:pStyle w:val="ListParagraph"/>
        <w:numPr>
          <w:ilvl w:val="0"/>
          <w:numId w:val="39"/>
        </w:numPr>
        <w:spacing w:after="0" w:line="240" w:lineRule="auto"/>
        <w:ind w:left="2160"/>
        <w:rPr>
          <w:sz w:val="22"/>
        </w:rPr>
      </w:pPr>
      <w:r>
        <w:rPr>
          <w:sz w:val="22"/>
        </w:rPr>
        <w:t xml:space="preserve">NLKINIT is an integer value equal to the number of simulated lakes as specified in the flow simulation.  </w:t>
      </w:r>
    </w:p>
    <w:p w14:paraId="613A0CA8" w14:textId="77777777" w:rsidR="006D2BC1" w:rsidRPr="005207C8" w:rsidRDefault="005207C8" w:rsidP="00724635">
      <w:pPr>
        <w:pStyle w:val="ListParagraph"/>
        <w:numPr>
          <w:ilvl w:val="0"/>
          <w:numId w:val="39"/>
        </w:numPr>
        <w:spacing w:after="0" w:line="240" w:lineRule="auto"/>
        <w:ind w:left="2160"/>
      </w:pPr>
      <w:r w:rsidRPr="005207C8">
        <w:rPr>
          <w:sz w:val="22"/>
        </w:rPr>
        <w:t xml:space="preserve">MXLKBC is an integer value that must be greater than or equal to the sum total of boundary conditions applied to each lake.  </w:t>
      </w:r>
    </w:p>
    <w:p w14:paraId="0B046DD0" w14:textId="77777777" w:rsidR="005207C8" w:rsidRPr="005207C8" w:rsidRDefault="005207C8" w:rsidP="00724635">
      <w:pPr>
        <w:pStyle w:val="ListParagraph"/>
        <w:numPr>
          <w:ilvl w:val="0"/>
          <w:numId w:val="39"/>
        </w:numPr>
        <w:spacing w:after="0" w:line="240" w:lineRule="auto"/>
        <w:ind w:left="2160"/>
      </w:pPr>
      <w:r>
        <w:rPr>
          <w:sz w:val="22"/>
        </w:rPr>
        <w:t>ICBCLK is an integer value equal to the unit number on which lake-by-lake transport information will be printed.  This unit number must appear in the NAM input file required for every MT3D-USGS simulation.</w:t>
      </w:r>
    </w:p>
    <w:p w14:paraId="43F583CD" w14:textId="77777777" w:rsidR="005207C8" w:rsidRPr="00E22375" w:rsidRDefault="005207C8" w:rsidP="00724635">
      <w:pPr>
        <w:pStyle w:val="ListParagraph"/>
        <w:numPr>
          <w:ilvl w:val="0"/>
          <w:numId w:val="39"/>
        </w:numPr>
        <w:spacing w:after="0" w:line="240" w:lineRule="auto"/>
        <w:ind w:left="2160"/>
        <w:rPr>
          <w:sz w:val="22"/>
          <w:szCs w:val="22"/>
        </w:rPr>
      </w:pPr>
      <w:r w:rsidRPr="00E22375">
        <w:rPr>
          <w:sz w:val="22"/>
          <w:szCs w:val="22"/>
        </w:rPr>
        <w:t>IETLAK is an integer value specifying whether or not evaporation as simulated in the flow solution will act as a mass sink.</w:t>
      </w:r>
    </w:p>
    <w:p w14:paraId="3CCE3500"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lastRenderedPageBreak/>
        <w:t>= 0, Mass does not exit the model via simulated lake evaporation;</w:t>
      </w:r>
    </w:p>
    <w:p w14:paraId="4DD41F8F" w14:textId="77777777" w:rsidR="005207C8" w:rsidRPr="00E22375" w:rsidRDefault="005207C8" w:rsidP="005207C8">
      <w:pPr>
        <w:autoSpaceDE w:val="0"/>
        <w:autoSpaceDN w:val="0"/>
        <w:adjustRightInd w:val="0"/>
        <w:spacing w:after="0" w:line="240" w:lineRule="auto"/>
        <w:ind w:left="2610" w:hanging="450"/>
        <w:rPr>
          <w:sz w:val="22"/>
          <w:szCs w:val="22"/>
        </w:rPr>
      </w:pPr>
      <w:r w:rsidRPr="00E22375">
        <w:rPr>
          <w:sz w:val="22"/>
          <w:szCs w:val="22"/>
        </w:rPr>
        <w:t>≠ 0, Mass may leave the lake via simulated lake evaporation;</w:t>
      </w:r>
    </w:p>
    <w:p w14:paraId="5DCB93A1" w14:textId="77777777" w:rsidR="005207C8" w:rsidRPr="00E22375" w:rsidRDefault="005207C8" w:rsidP="005207C8">
      <w:pPr>
        <w:spacing w:after="0" w:line="240" w:lineRule="auto"/>
        <w:ind w:left="1440"/>
        <w:rPr>
          <w:sz w:val="22"/>
          <w:szCs w:val="22"/>
        </w:rPr>
      </w:pPr>
    </w:p>
    <w:p w14:paraId="0A2057C5" w14:textId="7BFE8A35" w:rsidR="00CE05FC" w:rsidRPr="00E22375" w:rsidRDefault="00CE05FC" w:rsidP="00524B4F">
      <w:pPr>
        <w:autoSpaceDE w:val="0"/>
        <w:autoSpaceDN w:val="0"/>
        <w:adjustRightInd w:val="0"/>
        <w:spacing w:after="0" w:line="240" w:lineRule="auto"/>
        <w:rPr>
          <w:sz w:val="22"/>
          <w:szCs w:val="22"/>
        </w:rPr>
      </w:pPr>
      <w:r w:rsidRPr="00E22375">
        <w:rPr>
          <w:sz w:val="22"/>
          <w:szCs w:val="22"/>
        </w:rPr>
        <w:t>(Enter item 2 for each species)</w:t>
      </w:r>
    </w:p>
    <w:p w14:paraId="65EB69CB" w14:textId="29A3C098" w:rsidR="00524B4F" w:rsidRDefault="00524B4F" w:rsidP="00524B4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C</w:t>
      </w:r>
      <w:r w:rsidR="00875979">
        <w:rPr>
          <w:rFonts w:eastAsiaTheme="minorHAnsi"/>
          <w:sz w:val="22"/>
          <w:szCs w:val="22"/>
        </w:rPr>
        <w:t>INIT</w:t>
      </w:r>
      <w:r>
        <w:rPr>
          <w:rFonts w:eastAsiaTheme="minorHAnsi"/>
          <w:sz w:val="22"/>
          <w:szCs w:val="22"/>
        </w:rPr>
        <w:t xml:space="preserve">LAK </w:t>
      </w:r>
    </w:p>
    <w:p w14:paraId="13467694" w14:textId="77777777" w:rsidR="00524B4F" w:rsidRDefault="00524B4F" w:rsidP="00524B4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113FB97A" w14:textId="49410011" w:rsidR="005207C8" w:rsidRPr="00524B4F" w:rsidRDefault="00524B4F" w:rsidP="00524B4F">
      <w:pPr>
        <w:pStyle w:val="ListParagraph"/>
        <w:numPr>
          <w:ilvl w:val="0"/>
          <w:numId w:val="40"/>
        </w:numPr>
        <w:spacing w:after="0" w:line="240" w:lineRule="auto"/>
      </w:pPr>
      <w:r>
        <w:rPr>
          <w:rFonts w:eastAsiaTheme="minorHAnsi"/>
          <w:sz w:val="22"/>
          <w:szCs w:val="22"/>
        </w:rPr>
        <w:t>C</w:t>
      </w:r>
      <w:r w:rsidR="00875979">
        <w:rPr>
          <w:rFonts w:eastAsiaTheme="minorHAnsi"/>
          <w:sz w:val="22"/>
          <w:szCs w:val="22"/>
        </w:rPr>
        <w:t>INIT</w:t>
      </w:r>
      <w:r>
        <w:rPr>
          <w:rFonts w:eastAsiaTheme="minorHAnsi"/>
          <w:sz w:val="22"/>
          <w:szCs w:val="22"/>
        </w:rPr>
        <w:t>LAK</w:t>
      </w:r>
      <w:r w:rsidRPr="00524B4F">
        <w:rPr>
          <w:rFonts w:eastAsiaTheme="minorHAnsi"/>
          <w:sz w:val="22"/>
          <w:szCs w:val="22"/>
        </w:rPr>
        <w:t xml:space="preserve"> is a</w:t>
      </w:r>
      <w:r>
        <w:rPr>
          <w:rFonts w:eastAsiaTheme="minorHAnsi"/>
          <w:sz w:val="22"/>
          <w:szCs w:val="22"/>
        </w:rPr>
        <w:t xml:space="preserve"> vector of real numbers representing the initial concentrations in the simulated lakes.  The length of the vector is equal to the number of simulated lakes, NLKINIT.  Initial lake concentrations should be in the same order as the lakes appearing in the LAK input file corresponding to the MODFLOW simulation.</w:t>
      </w:r>
    </w:p>
    <w:p w14:paraId="54BB2927" w14:textId="77777777" w:rsidR="00524B4F" w:rsidRDefault="00524B4F" w:rsidP="00524B4F">
      <w:pPr>
        <w:spacing w:after="0" w:line="240" w:lineRule="auto"/>
      </w:pPr>
    </w:p>
    <w:p w14:paraId="2B26A0F9" w14:textId="77777777" w:rsidR="00524B4F" w:rsidRDefault="00524B4F" w:rsidP="00524B4F">
      <w:pPr>
        <w:spacing w:after="0" w:line="240" w:lineRule="auto"/>
      </w:pPr>
      <w:r>
        <w:t>For each stress period:</w:t>
      </w:r>
    </w:p>
    <w:p w14:paraId="03FA4834" w14:textId="77777777" w:rsidR="00524B4F" w:rsidRDefault="00524B4F" w:rsidP="00524B4F">
      <w:pPr>
        <w:autoSpaceDE w:val="0"/>
        <w:autoSpaceDN w:val="0"/>
        <w:adjustRightInd w:val="0"/>
        <w:spacing w:after="0" w:line="240" w:lineRule="auto"/>
        <w:rPr>
          <w:rFonts w:eastAsiaTheme="minorHAnsi"/>
          <w:sz w:val="22"/>
          <w:szCs w:val="22"/>
        </w:rPr>
      </w:pPr>
      <w:r>
        <w:t>3</w:t>
      </w:r>
      <w:r>
        <w:tab/>
        <w:t>Record:</w:t>
      </w:r>
      <w:r>
        <w:tab/>
      </w:r>
      <w:r>
        <w:rPr>
          <w:rFonts w:eastAsiaTheme="minorHAnsi"/>
          <w:sz w:val="22"/>
          <w:szCs w:val="22"/>
        </w:rPr>
        <w:t>NTMP</w:t>
      </w:r>
    </w:p>
    <w:p w14:paraId="33B09AE7"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7FE6C9C5" w14:textId="77777777" w:rsidR="00FA565E" w:rsidRDefault="00524B4F" w:rsidP="00524B4F">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w:t>
      </w:r>
      <w:r w:rsidR="00317289">
        <w:rPr>
          <w:rFonts w:eastAsiaTheme="minorHAnsi"/>
          <w:sz w:val="22"/>
          <w:szCs w:val="22"/>
        </w:rPr>
        <w:t>lake</w:t>
      </w:r>
      <w:r>
        <w:rPr>
          <w:rFonts w:eastAsiaTheme="minorHAnsi"/>
          <w:sz w:val="22"/>
          <w:szCs w:val="22"/>
        </w:rPr>
        <w:t xml:space="preserve"> boundary conditions to follow.  For the first stress period, this value must be greater than or equal to zero, but may be less than zero in subsequent stress periods. </w:t>
      </w:r>
    </w:p>
    <w:p w14:paraId="7249BC50" w14:textId="77777777" w:rsidR="00FA565E" w:rsidRDefault="00FA565E" w:rsidP="00BE212F">
      <w:pPr>
        <w:autoSpaceDE w:val="0"/>
        <w:autoSpaceDN w:val="0"/>
        <w:adjustRightInd w:val="0"/>
        <w:spacing w:after="0" w:line="240" w:lineRule="auto"/>
        <w:ind w:left="2160"/>
        <w:rPr>
          <w:rFonts w:eastAsiaTheme="minorHAnsi"/>
          <w:sz w:val="22"/>
          <w:szCs w:val="22"/>
        </w:rPr>
      </w:pPr>
    </w:p>
    <w:p w14:paraId="6DF07E08" w14:textId="4F3A875F" w:rsidR="00FA565E" w:rsidRDefault="00FA565E" w:rsidP="00BE212F">
      <w:pPr>
        <w:autoSpaceDE w:val="0"/>
        <w:autoSpaceDN w:val="0"/>
        <w:adjustRightInd w:val="0"/>
        <w:spacing w:after="0" w:line="240" w:lineRule="auto"/>
        <w:ind w:left="720" w:firstLine="720"/>
        <w:rPr>
          <w:rFonts w:eastAsiaTheme="minorHAnsi"/>
          <w:sz w:val="22"/>
          <w:szCs w:val="22"/>
        </w:rPr>
      </w:pPr>
      <w:r w:rsidRPr="00BE212F">
        <w:rPr>
          <w:rFonts w:eastAsiaTheme="minorHAnsi"/>
          <w:sz w:val="22"/>
          <w:szCs w:val="22"/>
        </w:rPr>
        <w:t xml:space="preserve">If </w:t>
      </w:r>
      <w:r>
        <w:rPr>
          <w:rFonts w:eastAsiaTheme="minorHAnsi"/>
          <w:sz w:val="22"/>
          <w:szCs w:val="22"/>
        </w:rPr>
        <w:t>NTMP</w:t>
      </w:r>
      <w:r w:rsidRPr="00BE212F">
        <w:rPr>
          <w:rFonts w:eastAsiaTheme="minorHAnsi"/>
          <w:sz w:val="22"/>
          <w:szCs w:val="22"/>
        </w:rPr>
        <w:t xml:space="preserve"> &gt;= 0, </w:t>
      </w:r>
      <w:r>
        <w:rPr>
          <w:rFonts w:eastAsiaTheme="minorHAnsi"/>
          <w:sz w:val="22"/>
          <w:szCs w:val="22"/>
        </w:rPr>
        <w:t>NTMP</w:t>
      </w:r>
      <w:r w:rsidRPr="00BE212F">
        <w:rPr>
          <w:rFonts w:eastAsiaTheme="minorHAnsi"/>
          <w:sz w:val="22"/>
          <w:szCs w:val="22"/>
        </w:rPr>
        <w:t xml:space="preserve"> is the number of </w:t>
      </w:r>
      <w:r>
        <w:rPr>
          <w:rFonts w:eastAsiaTheme="minorHAnsi"/>
          <w:sz w:val="22"/>
          <w:szCs w:val="22"/>
        </w:rPr>
        <w:t>lake boundary conditions</w:t>
      </w:r>
      <w:r w:rsidRPr="00BE212F">
        <w:rPr>
          <w:rFonts w:eastAsiaTheme="minorHAnsi"/>
          <w:sz w:val="22"/>
          <w:szCs w:val="22"/>
        </w:rPr>
        <w:t>.</w:t>
      </w:r>
    </w:p>
    <w:p w14:paraId="0391FC09" w14:textId="77777777" w:rsidR="00FA565E" w:rsidRDefault="00FA565E" w:rsidP="00BE212F">
      <w:pPr>
        <w:autoSpaceDE w:val="0"/>
        <w:autoSpaceDN w:val="0"/>
        <w:adjustRightInd w:val="0"/>
        <w:spacing w:after="0" w:line="240" w:lineRule="auto"/>
        <w:ind w:left="720" w:firstLine="720"/>
        <w:rPr>
          <w:rFonts w:eastAsiaTheme="minorHAnsi"/>
          <w:sz w:val="22"/>
          <w:szCs w:val="22"/>
        </w:rPr>
      </w:pPr>
    </w:p>
    <w:p w14:paraId="13E219CD" w14:textId="285F622F" w:rsidR="00FA565E" w:rsidRDefault="00FA565E" w:rsidP="00BE212F">
      <w:pPr>
        <w:autoSpaceDE w:val="0"/>
        <w:autoSpaceDN w:val="0"/>
        <w:adjustRightInd w:val="0"/>
        <w:spacing w:after="0" w:line="240" w:lineRule="auto"/>
        <w:ind w:left="72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lake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64674968" w14:textId="77777777" w:rsidR="00524B4F" w:rsidRDefault="00524B4F" w:rsidP="00524B4F">
      <w:pPr>
        <w:autoSpaceDE w:val="0"/>
        <w:autoSpaceDN w:val="0"/>
        <w:adjustRightInd w:val="0"/>
        <w:spacing w:after="0" w:line="240" w:lineRule="auto"/>
        <w:rPr>
          <w:rFonts w:eastAsiaTheme="minorHAnsi"/>
          <w:sz w:val="22"/>
          <w:szCs w:val="22"/>
        </w:rPr>
      </w:pPr>
    </w:p>
    <w:p w14:paraId="6977FC69"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(Read item 4 for each NTMP boundary condition)</w:t>
      </w:r>
    </w:p>
    <w:p w14:paraId="3B1B3BFC" w14:textId="1EA8DB40"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4</w:t>
      </w:r>
      <w:r>
        <w:rPr>
          <w:rFonts w:eastAsiaTheme="minorHAnsi"/>
          <w:sz w:val="22"/>
          <w:szCs w:val="22"/>
        </w:rPr>
        <w:tab/>
        <w:t>Record:</w:t>
      </w:r>
      <w:r>
        <w:rPr>
          <w:rFonts w:eastAsiaTheme="minorHAnsi"/>
          <w:sz w:val="22"/>
          <w:szCs w:val="22"/>
        </w:rPr>
        <w:tab/>
      </w:r>
      <w:r>
        <w:rPr>
          <w:rFonts w:eastAsiaTheme="minorHAnsi"/>
          <w:sz w:val="22"/>
          <w:szCs w:val="22"/>
        </w:rPr>
        <w:tab/>
        <w:t>I</w:t>
      </w:r>
      <w:r w:rsidR="00317289">
        <w:rPr>
          <w:rFonts w:eastAsiaTheme="minorHAnsi"/>
          <w:sz w:val="22"/>
          <w:szCs w:val="22"/>
        </w:rPr>
        <w:t>LK</w:t>
      </w:r>
      <w:r>
        <w:rPr>
          <w:rFonts w:eastAsiaTheme="minorHAnsi"/>
          <w:sz w:val="22"/>
          <w:szCs w:val="22"/>
        </w:rPr>
        <w:t>BC,</w:t>
      </w:r>
      <w:r w:rsidR="00317289">
        <w:rPr>
          <w:rFonts w:eastAsiaTheme="minorHAnsi"/>
          <w:sz w:val="22"/>
          <w:szCs w:val="22"/>
        </w:rPr>
        <w:t xml:space="preserve"> ILKBCTYP, </w:t>
      </w:r>
      <w:r w:rsidR="00183F74">
        <w:rPr>
          <w:rFonts w:eastAsiaTheme="minorHAnsi"/>
          <w:sz w:val="22"/>
          <w:szCs w:val="22"/>
        </w:rPr>
        <w:t>(</w:t>
      </w:r>
      <w:r w:rsidR="00317289">
        <w:rPr>
          <w:rFonts w:eastAsiaTheme="minorHAnsi"/>
          <w:sz w:val="22"/>
          <w:szCs w:val="22"/>
        </w:rPr>
        <w:t>CBCLK</w:t>
      </w:r>
      <w:r w:rsidR="00183F74">
        <w:rPr>
          <w:rFonts w:eastAsiaTheme="minorHAnsi"/>
          <w:sz w:val="22"/>
          <w:szCs w:val="22"/>
        </w:rPr>
        <w:t>(n), n=1, NCOMP)</w:t>
      </w:r>
    </w:p>
    <w:p w14:paraId="1ED90558" w14:textId="77777777" w:rsidR="00524B4F" w:rsidRDefault="00524B4F" w:rsidP="00524B4F">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06AECFCC" w14:textId="23411BCC" w:rsidR="00524B4F" w:rsidRDefault="00524B4F" w:rsidP="00524B4F">
      <w:pPr>
        <w:pStyle w:val="ListParagraph"/>
        <w:numPr>
          <w:ilvl w:val="0"/>
          <w:numId w:val="37"/>
        </w:numPr>
        <w:spacing w:after="0" w:line="240" w:lineRule="auto"/>
        <w:ind w:left="2160"/>
        <w:rPr>
          <w:rFonts w:eastAsiaTheme="minorHAnsi"/>
          <w:sz w:val="22"/>
          <w:szCs w:val="22"/>
        </w:rPr>
      </w:pPr>
      <w:r w:rsidRPr="00524B4F">
        <w:rPr>
          <w:rFonts w:eastAsiaTheme="minorHAnsi"/>
          <w:sz w:val="22"/>
          <w:szCs w:val="22"/>
        </w:rPr>
        <w:t>I</w:t>
      </w:r>
      <w:r w:rsidR="00317289">
        <w:rPr>
          <w:rFonts w:eastAsiaTheme="minorHAnsi"/>
          <w:sz w:val="22"/>
          <w:szCs w:val="22"/>
        </w:rPr>
        <w:t>LK</w:t>
      </w:r>
      <w:r w:rsidRPr="00524B4F">
        <w:rPr>
          <w:rFonts w:eastAsiaTheme="minorHAnsi"/>
          <w:sz w:val="22"/>
          <w:szCs w:val="22"/>
        </w:rPr>
        <w:t>BC i</w:t>
      </w:r>
      <w:r w:rsidR="00631981">
        <w:rPr>
          <w:rFonts w:eastAsiaTheme="minorHAnsi"/>
          <w:sz w:val="22"/>
          <w:szCs w:val="22"/>
        </w:rPr>
        <w:t>s</w:t>
      </w:r>
      <w:r w:rsidRPr="00524B4F">
        <w:rPr>
          <w:rFonts w:eastAsiaTheme="minorHAnsi"/>
          <w:sz w:val="22"/>
          <w:szCs w:val="22"/>
        </w:rPr>
        <w:t xml:space="preserve"> an integer value that </w:t>
      </w:r>
      <w:r w:rsidR="00AA5E1C">
        <w:rPr>
          <w:rFonts w:eastAsiaTheme="minorHAnsi"/>
          <w:sz w:val="22"/>
          <w:szCs w:val="22"/>
        </w:rPr>
        <w:t>is the lake number for which the current boundary condition will be specified</w:t>
      </w:r>
    </w:p>
    <w:p w14:paraId="7B667BE1" w14:textId="23B14478" w:rsidR="00AA5E1C" w:rsidRDefault="00AA5E1C" w:rsidP="00AA5E1C">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ILKBCTYP is an integer value that specifies, for </w:t>
      </w:r>
      <w:r w:rsidR="00685B01" w:rsidRPr="00524B4F">
        <w:rPr>
          <w:rFonts w:eastAsiaTheme="minorHAnsi"/>
          <w:sz w:val="22"/>
          <w:szCs w:val="22"/>
        </w:rPr>
        <w:t>I</w:t>
      </w:r>
      <w:r w:rsidR="00685B01">
        <w:rPr>
          <w:rFonts w:eastAsiaTheme="minorHAnsi"/>
          <w:sz w:val="22"/>
          <w:szCs w:val="22"/>
        </w:rPr>
        <w:t>LK</w:t>
      </w:r>
      <w:r w:rsidR="00685B01" w:rsidRPr="00524B4F">
        <w:rPr>
          <w:rFonts w:eastAsiaTheme="minorHAnsi"/>
          <w:sz w:val="22"/>
          <w:szCs w:val="22"/>
        </w:rPr>
        <w:t>BC</w:t>
      </w:r>
      <w:r>
        <w:rPr>
          <w:rFonts w:eastAsiaTheme="minorHAnsi"/>
          <w:sz w:val="22"/>
          <w:szCs w:val="22"/>
        </w:rPr>
        <w:t>, what the boundary condition type is:</w:t>
      </w:r>
    </w:p>
    <w:p w14:paraId="25AB5E7A" w14:textId="45123BB9" w:rsidR="00AA5E1C" w:rsidRDefault="00AA5E1C" w:rsidP="00AA5E1C">
      <w:pPr>
        <w:autoSpaceDE w:val="0"/>
        <w:autoSpaceDN w:val="0"/>
        <w:adjustRightInd w:val="0"/>
        <w:spacing w:after="0" w:line="240" w:lineRule="auto"/>
        <w:ind w:left="2610" w:hanging="450"/>
      </w:pPr>
      <w:r>
        <w:t xml:space="preserve">= 1, </w:t>
      </w:r>
      <w:r w:rsidR="0077361E">
        <w:t>a precipitation boundary</w:t>
      </w:r>
      <w:r w:rsidR="00835C90">
        <w:t xml:space="preserve"> condition</w:t>
      </w:r>
      <w:r w:rsidR="0077361E">
        <w:t xml:space="preserve">. If precipitation to lakes is simulated in the flow model and a non-zero concentration (default is zero) is </w:t>
      </w:r>
      <w:r w:rsidR="00835C90">
        <w:t>associated with it</w:t>
      </w:r>
      <w:r w:rsidR="0077361E">
        <w:t xml:space="preserve">, use </w:t>
      </w:r>
      <w:r w:rsidR="00835C90">
        <w:rPr>
          <w:rFonts w:eastAsiaTheme="minorHAnsi"/>
          <w:sz w:val="22"/>
          <w:szCs w:val="22"/>
        </w:rPr>
        <w:t>ILKBCTYP</w:t>
      </w:r>
      <w:r w:rsidR="00835C90" w:rsidDel="00835C90">
        <w:t xml:space="preserve"> </w:t>
      </w:r>
      <w:r w:rsidR="0077361E">
        <w:t>= 1;</w:t>
      </w:r>
    </w:p>
    <w:p w14:paraId="3A542BFD" w14:textId="5ED70C62" w:rsidR="00AA5E1C" w:rsidRDefault="00AA5E1C" w:rsidP="00AA5E1C">
      <w:pPr>
        <w:autoSpaceDE w:val="0"/>
        <w:autoSpaceDN w:val="0"/>
        <w:adjustRightInd w:val="0"/>
        <w:spacing w:after="0" w:line="240" w:lineRule="auto"/>
        <w:ind w:left="2610" w:hanging="450"/>
      </w:pPr>
      <w:r>
        <w:t xml:space="preserve">= 2, </w:t>
      </w:r>
      <w:r w:rsidR="0077361E">
        <w:t>a runoff boundary condition</w:t>
      </w:r>
      <w:r w:rsidR="00835C90">
        <w:t xml:space="preserve">. If runoff specified in the LAK package of MODFLOW has a non-zero concentration (default is zero) associated with it, use </w:t>
      </w:r>
      <w:r w:rsidR="00835C90">
        <w:rPr>
          <w:rFonts w:eastAsiaTheme="minorHAnsi"/>
          <w:sz w:val="22"/>
          <w:szCs w:val="22"/>
        </w:rPr>
        <w:t>ILKBCTYP = 2.</w:t>
      </w:r>
      <w:r w:rsidR="00835C90">
        <w:t xml:space="preserve"> This input </w:t>
      </w:r>
      <w:r w:rsidR="0077361E">
        <w:t xml:space="preserve">is not the same thing as runoff simulated in the UZF1 package and routed to a lake (or stream) using the IRNBND array.  </w:t>
      </w:r>
    </w:p>
    <w:p w14:paraId="0772F32E" w14:textId="2BBBA114" w:rsidR="00524B4F" w:rsidRDefault="00524B4F" w:rsidP="00BE212F">
      <w:pPr>
        <w:autoSpaceDE w:val="0"/>
        <w:autoSpaceDN w:val="0"/>
        <w:adjustRightInd w:val="0"/>
        <w:spacing w:after="0" w:line="240" w:lineRule="auto"/>
        <w:ind w:left="2610" w:hanging="450"/>
      </w:pPr>
    </w:p>
    <w:p w14:paraId="584C8B8C" w14:textId="74DAE292" w:rsidR="00631981" w:rsidRPr="00631981" w:rsidRDefault="00631981" w:rsidP="00631981">
      <w:pPr>
        <w:pStyle w:val="ListParagraph"/>
        <w:numPr>
          <w:ilvl w:val="0"/>
          <w:numId w:val="46"/>
        </w:numPr>
        <w:spacing w:after="0" w:line="240" w:lineRule="auto"/>
        <w:ind w:left="2160"/>
        <w:rPr>
          <w:rFonts w:eastAsiaTheme="minorHAnsi"/>
          <w:sz w:val="22"/>
          <w:szCs w:val="22"/>
        </w:rPr>
      </w:pPr>
      <w:r>
        <w:rPr>
          <w:rFonts w:eastAsiaTheme="minorHAnsi"/>
          <w:sz w:val="22"/>
          <w:szCs w:val="22"/>
        </w:rPr>
        <w:t>CBCLK is the specified concentration for the current boundary condition.</w:t>
      </w:r>
      <w:r w:rsidR="00183F74">
        <w:rPr>
          <w:rFonts w:eastAsiaTheme="minorHAnsi"/>
          <w:sz w:val="22"/>
          <w:szCs w:val="22"/>
        </w:rPr>
        <w:t xml:space="preserve">  One entry </w:t>
      </w:r>
      <w:r w:rsidR="00BB5D6D">
        <w:rPr>
          <w:rFonts w:eastAsiaTheme="minorHAnsi"/>
          <w:sz w:val="22"/>
          <w:szCs w:val="22"/>
        </w:rPr>
        <w:t xml:space="preserve">(on the same line) </w:t>
      </w:r>
      <w:r w:rsidR="00183F74">
        <w:rPr>
          <w:rFonts w:eastAsiaTheme="minorHAnsi"/>
          <w:sz w:val="22"/>
          <w:szCs w:val="22"/>
        </w:rPr>
        <w:t>per species.</w:t>
      </w:r>
    </w:p>
    <w:p w14:paraId="5FE7E029" w14:textId="77777777" w:rsidR="00524B4F" w:rsidRDefault="00524B4F" w:rsidP="00524B4F">
      <w:pPr>
        <w:spacing w:after="0" w:line="240" w:lineRule="auto"/>
      </w:pPr>
    </w:p>
    <w:p w14:paraId="5D8F646D" w14:textId="77777777" w:rsidR="001D37D3" w:rsidRDefault="001D37D3" w:rsidP="001D37D3">
      <w:pPr>
        <w:pStyle w:val="Heading2"/>
      </w:pPr>
      <w:bookmarkStart w:id="10" w:name="_Toc321942237"/>
      <w:r>
        <w:t>RCT Package</w:t>
      </w:r>
      <w:bookmarkEnd w:id="10"/>
    </w:p>
    <w:p w14:paraId="610C9A23" w14:textId="77777777" w:rsidR="001D37D3" w:rsidRDefault="001D37D3" w:rsidP="001D37D3">
      <w:pPr>
        <w:spacing w:after="0" w:line="240" w:lineRule="auto"/>
        <w:jc w:val="both"/>
      </w:pPr>
      <w:r>
        <w:t xml:space="preserve">Input to the Chemical Reaction Package is read on unit INRCT = 8, which is preset in the main program. The input file is needed only if chemical reactions are simulated. In </w:t>
      </w:r>
      <w:r>
        <w:lastRenderedPageBreak/>
        <w:t xml:space="preserve">addition, the option for modeling transport in a dual-domain system is specified through this file. </w:t>
      </w:r>
    </w:p>
    <w:p w14:paraId="3B822A2D" w14:textId="77777777" w:rsidR="001D37D3" w:rsidRDefault="001D37D3" w:rsidP="001D37D3">
      <w:pPr>
        <w:spacing w:after="0" w:line="240" w:lineRule="auto"/>
        <w:jc w:val="both"/>
      </w:pPr>
    </w:p>
    <w:p w14:paraId="0B98C4B0" w14:textId="77777777" w:rsidR="001D37D3" w:rsidRDefault="001D37D3" w:rsidP="001D37D3">
      <w:pPr>
        <w:spacing w:after="0" w:line="240" w:lineRule="auto"/>
        <w:jc w:val="both"/>
      </w:pPr>
      <w:r>
        <w:rPr>
          <w:rFonts w:eastAsiaTheme="minorHAnsi"/>
          <w:sz w:val="22"/>
          <w:szCs w:val="22"/>
        </w:rPr>
        <w:t>For each simulation:</w:t>
      </w:r>
    </w:p>
    <w:p w14:paraId="7EBE3A39" w14:textId="77777777" w:rsidR="001D37D3" w:rsidRDefault="001D37D3" w:rsidP="001D37D3">
      <w:pPr>
        <w:spacing w:after="0" w:line="240" w:lineRule="auto"/>
        <w:jc w:val="both"/>
      </w:pPr>
    </w:p>
    <w:p w14:paraId="62CC95F0" w14:textId="581F561A" w:rsidR="001D37D3" w:rsidRDefault="001D37D3" w:rsidP="001D37D3">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ISOTHM, IREACT, IRCTOP, IGETSC</w:t>
      </w:r>
      <w:r w:rsidRPr="0024105D">
        <w:rPr>
          <w:rFonts w:eastAsiaTheme="minorHAnsi"/>
          <w:sz w:val="22"/>
          <w:szCs w:val="22"/>
        </w:rPr>
        <w:t>,</w:t>
      </w:r>
      <w:r w:rsidRPr="0024105D">
        <w:t xml:space="preserve"> </w:t>
      </w:r>
      <w:r w:rsidRPr="00BE212F">
        <w:rPr>
          <w:rFonts w:eastAsiaTheme="minorHAnsi"/>
          <w:sz w:val="22"/>
          <w:szCs w:val="22"/>
        </w:rPr>
        <w:t>IREACTION</w:t>
      </w:r>
    </w:p>
    <w:p w14:paraId="5DA1147E" w14:textId="733CC2F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0D39">
        <w:rPr>
          <w:rFonts w:eastAsiaTheme="minorHAnsi"/>
          <w:sz w:val="22"/>
          <w:szCs w:val="22"/>
        </w:rPr>
        <w:t>5</w:t>
      </w:r>
      <w:r>
        <w:rPr>
          <w:rFonts w:eastAsiaTheme="minorHAnsi"/>
          <w:sz w:val="22"/>
          <w:szCs w:val="22"/>
        </w:rPr>
        <w:t>I10</w:t>
      </w:r>
    </w:p>
    <w:p w14:paraId="079C0CBB" w14:textId="77777777" w:rsidR="001D37D3" w:rsidRDefault="001D37D3" w:rsidP="001D37D3">
      <w:pPr>
        <w:numPr>
          <w:ilvl w:val="0"/>
          <w:numId w:val="1"/>
        </w:numPr>
        <w:autoSpaceDE w:val="0"/>
        <w:autoSpaceDN w:val="0"/>
        <w:adjustRightInd w:val="0"/>
        <w:spacing w:after="0" w:line="240" w:lineRule="auto"/>
        <w:ind w:left="2160" w:hanging="270"/>
      </w:pPr>
      <w:r>
        <w:t>ISOTHM is a flag indicating which type of sorption (or dual-domain mass transfer) is simulated:</w:t>
      </w:r>
    </w:p>
    <w:p w14:paraId="08A10514" w14:textId="77777777" w:rsidR="001D37D3" w:rsidRDefault="001D37D3" w:rsidP="001D37D3">
      <w:pPr>
        <w:autoSpaceDE w:val="0"/>
        <w:autoSpaceDN w:val="0"/>
        <w:adjustRightInd w:val="0"/>
        <w:spacing w:after="0" w:line="240" w:lineRule="auto"/>
        <w:ind w:left="2160"/>
      </w:pPr>
      <w:r>
        <w:t>= 0, no sorption is simulated;</w:t>
      </w:r>
    </w:p>
    <w:p w14:paraId="244C8B03" w14:textId="77777777" w:rsidR="001D37D3" w:rsidRDefault="001D37D3" w:rsidP="001D37D3">
      <w:pPr>
        <w:autoSpaceDE w:val="0"/>
        <w:autoSpaceDN w:val="0"/>
        <w:adjustRightInd w:val="0"/>
        <w:spacing w:after="0" w:line="240" w:lineRule="auto"/>
        <w:ind w:left="2160"/>
      </w:pPr>
      <w:r>
        <w:t xml:space="preserve">=1, Linear isotherm (equilibrium-controlled); </w:t>
      </w:r>
    </w:p>
    <w:p w14:paraId="277DB527" w14:textId="77777777" w:rsidR="001D37D3" w:rsidRDefault="001D37D3" w:rsidP="001D37D3">
      <w:pPr>
        <w:autoSpaceDE w:val="0"/>
        <w:autoSpaceDN w:val="0"/>
        <w:adjustRightInd w:val="0"/>
        <w:spacing w:after="0" w:line="240" w:lineRule="auto"/>
        <w:ind w:left="2160"/>
      </w:pPr>
      <w:r>
        <w:t xml:space="preserve">=2, Freundlich isotherm (equilibrium-controlled); </w:t>
      </w:r>
    </w:p>
    <w:p w14:paraId="1C9B6273" w14:textId="77777777" w:rsidR="001D37D3" w:rsidRDefault="001D37D3" w:rsidP="001D37D3">
      <w:pPr>
        <w:autoSpaceDE w:val="0"/>
        <w:autoSpaceDN w:val="0"/>
        <w:adjustRightInd w:val="0"/>
        <w:spacing w:after="0" w:line="240" w:lineRule="auto"/>
        <w:ind w:left="2160"/>
      </w:pPr>
      <w:r>
        <w:t xml:space="preserve">=3, Langmuir isotherm (equilibrium-controlled); </w:t>
      </w:r>
    </w:p>
    <w:p w14:paraId="101CA1FC" w14:textId="77777777" w:rsidR="001D37D3" w:rsidRDefault="001D37D3" w:rsidP="001D37D3">
      <w:pPr>
        <w:autoSpaceDE w:val="0"/>
        <w:autoSpaceDN w:val="0"/>
        <w:adjustRightInd w:val="0"/>
        <w:spacing w:after="0" w:line="240" w:lineRule="auto"/>
        <w:ind w:left="2160"/>
      </w:pPr>
      <w:r>
        <w:t xml:space="preserve">=4, First-order kinetic sorption (nonequilibrium); </w:t>
      </w:r>
    </w:p>
    <w:p w14:paraId="357EE99C" w14:textId="77777777" w:rsidR="001D37D3" w:rsidRDefault="001D37D3" w:rsidP="001D37D3">
      <w:pPr>
        <w:autoSpaceDE w:val="0"/>
        <w:autoSpaceDN w:val="0"/>
        <w:adjustRightInd w:val="0"/>
        <w:spacing w:after="0" w:line="240" w:lineRule="auto"/>
        <w:ind w:left="2160"/>
      </w:pPr>
      <w:r>
        <w:t xml:space="preserve">=5, Dual-domain mass transfer (without sorption); </w:t>
      </w:r>
    </w:p>
    <w:p w14:paraId="60D4CDD3" w14:textId="77777777" w:rsidR="001D37D3" w:rsidRDefault="001D37D3" w:rsidP="001D37D3">
      <w:pPr>
        <w:autoSpaceDE w:val="0"/>
        <w:autoSpaceDN w:val="0"/>
        <w:adjustRightInd w:val="0"/>
        <w:spacing w:after="0" w:line="240" w:lineRule="auto"/>
        <w:ind w:left="2160"/>
      </w:pPr>
      <w:r>
        <w:t>=6, Dual-domain mass transfer (with sorption).</w:t>
      </w:r>
    </w:p>
    <w:p w14:paraId="5EE914C8" w14:textId="77777777" w:rsidR="001D37D3" w:rsidRPr="0024105D" w:rsidRDefault="001D37D3" w:rsidP="001D37D3">
      <w:pPr>
        <w:autoSpaceDE w:val="0"/>
        <w:autoSpaceDN w:val="0"/>
        <w:adjustRightInd w:val="0"/>
        <w:spacing w:after="0" w:line="240" w:lineRule="auto"/>
        <w:ind w:left="2160"/>
      </w:pPr>
      <w:r w:rsidRPr="00BE212F">
        <w:t xml:space="preserve">=-6, Dual-domain mass transfer (with different sorption coefficients in mobile and immobile domains). </w:t>
      </w:r>
    </w:p>
    <w:p w14:paraId="2ECF2389" w14:textId="77777777" w:rsidR="001D37D3" w:rsidRPr="0024105D" w:rsidRDefault="001D37D3" w:rsidP="001D37D3">
      <w:pPr>
        <w:numPr>
          <w:ilvl w:val="0"/>
          <w:numId w:val="1"/>
        </w:numPr>
        <w:autoSpaceDE w:val="0"/>
        <w:autoSpaceDN w:val="0"/>
        <w:adjustRightInd w:val="0"/>
        <w:spacing w:after="0" w:line="240" w:lineRule="auto"/>
        <w:ind w:left="2160" w:hanging="270"/>
      </w:pPr>
      <w:r w:rsidRPr="0024105D">
        <w:t>IREACT is a flag indicating which type of kinetic rate reaction is simulated:</w:t>
      </w:r>
    </w:p>
    <w:p w14:paraId="5B93014E" w14:textId="77777777" w:rsidR="001D37D3" w:rsidRPr="0024105D" w:rsidRDefault="001D37D3" w:rsidP="001D37D3">
      <w:pPr>
        <w:autoSpaceDE w:val="0"/>
        <w:autoSpaceDN w:val="0"/>
        <w:adjustRightInd w:val="0"/>
        <w:spacing w:after="0" w:line="240" w:lineRule="auto"/>
        <w:ind w:left="2160"/>
      </w:pPr>
      <w:r w:rsidRPr="0024105D">
        <w:t>IREACT = 0, no kinetic rate reaction is simulated;</w:t>
      </w:r>
    </w:p>
    <w:p w14:paraId="31A5F291" w14:textId="77777777" w:rsidR="001D37D3" w:rsidRPr="0024105D" w:rsidRDefault="001D37D3" w:rsidP="001D37D3">
      <w:pPr>
        <w:autoSpaceDE w:val="0"/>
        <w:autoSpaceDN w:val="0"/>
        <w:adjustRightInd w:val="0"/>
        <w:spacing w:after="0" w:line="240" w:lineRule="auto"/>
        <w:ind w:left="2160"/>
      </w:pPr>
      <w:r w:rsidRPr="0024105D">
        <w:t>IREACT = 1, first-order irreversible reaction;</w:t>
      </w:r>
    </w:p>
    <w:p w14:paraId="22252797" w14:textId="77777777" w:rsidR="001D37D3" w:rsidRPr="00BE212F" w:rsidRDefault="001D37D3" w:rsidP="001D37D3">
      <w:pPr>
        <w:autoSpaceDE w:val="0"/>
        <w:autoSpaceDN w:val="0"/>
        <w:adjustRightInd w:val="0"/>
        <w:spacing w:after="0" w:line="240" w:lineRule="auto"/>
        <w:ind w:left="2160"/>
      </w:pPr>
      <w:r w:rsidRPr="00BE212F">
        <w:t>IREACT = 2, MONOD kinetic reaction is simulated;</w:t>
      </w:r>
    </w:p>
    <w:p w14:paraId="066C864E" w14:textId="77777777" w:rsidR="001D37D3" w:rsidRDefault="001D37D3" w:rsidP="001D37D3">
      <w:pPr>
        <w:autoSpaceDE w:val="0"/>
        <w:autoSpaceDN w:val="0"/>
        <w:adjustRightInd w:val="0"/>
        <w:spacing w:after="0" w:line="240" w:lineRule="auto"/>
        <w:ind w:left="2160"/>
      </w:pPr>
      <w:r w:rsidRPr="00BE212F">
        <w:t>IREACT = 3, first-order chain reaction is simulated.</w:t>
      </w:r>
    </w:p>
    <w:p w14:paraId="0C690587" w14:textId="77777777" w:rsidR="001D37D3" w:rsidRDefault="001D37D3" w:rsidP="001D37D3">
      <w:pPr>
        <w:autoSpaceDE w:val="0"/>
        <w:autoSpaceDN w:val="0"/>
        <w:adjustRightInd w:val="0"/>
        <w:spacing w:after="0" w:line="240" w:lineRule="auto"/>
        <w:ind w:left="2160"/>
      </w:pPr>
      <w:r>
        <w:t>IREACT = 100, zeroth-order reaction (decay or production)</w:t>
      </w:r>
    </w:p>
    <w:p w14:paraId="3405BF72" w14:textId="77777777" w:rsidR="001D37D3" w:rsidRDefault="001D37D3" w:rsidP="001D37D3">
      <w:pPr>
        <w:autoSpaceDE w:val="0"/>
        <w:autoSpaceDN w:val="0"/>
        <w:adjustRightInd w:val="0"/>
        <w:spacing w:after="0" w:line="240" w:lineRule="auto"/>
        <w:ind w:left="2160"/>
      </w:pPr>
    </w:p>
    <w:p w14:paraId="5B8E431E" w14:textId="77777777" w:rsidR="001D37D3" w:rsidRDefault="001D37D3" w:rsidP="001D37D3">
      <w:pPr>
        <w:autoSpaceDE w:val="0"/>
        <w:autoSpaceDN w:val="0"/>
        <w:adjustRightInd w:val="0"/>
        <w:spacing w:after="0" w:line="240" w:lineRule="auto"/>
        <w:ind w:left="2160"/>
      </w:pPr>
      <w:r>
        <w:t xml:space="preserve">Note that options 1 and 2 are not intended for modeling chemical reactions between species. </w:t>
      </w:r>
    </w:p>
    <w:p w14:paraId="7BB1B368" w14:textId="77777777" w:rsidR="001D37D3" w:rsidRDefault="001D37D3" w:rsidP="001D37D3">
      <w:pPr>
        <w:autoSpaceDE w:val="0"/>
        <w:autoSpaceDN w:val="0"/>
        <w:adjustRightInd w:val="0"/>
        <w:spacing w:after="0" w:line="240" w:lineRule="auto"/>
        <w:ind w:left="2160"/>
      </w:pPr>
    </w:p>
    <w:p w14:paraId="6B3C90FE" w14:textId="77777777" w:rsidR="001D37D3" w:rsidRDefault="001D37D3" w:rsidP="001D37D3">
      <w:pPr>
        <w:numPr>
          <w:ilvl w:val="0"/>
          <w:numId w:val="1"/>
        </w:numPr>
        <w:autoSpaceDE w:val="0"/>
        <w:autoSpaceDN w:val="0"/>
        <w:adjustRightInd w:val="0"/>
        <w:spacing w:after="0" w:line="240" w:lineRule="auto"/>
        <w:ind w:left="2160" w:hanging="270"/>
      </w:pPr>
      <w:r>
        <w:t xml:space="preserve">IRCTOP is an integer flag indicating how reaction variables are entered: </w:t>
      </w:r>
    </w:p>
    <w:p w14:paraId="0D9355FD" w14:textId="77777777" w:rsidR="001D37D3" w:rsidRDefault="001D37D3" w:rsidP="001D37D3">
      <w:pPr>
        <w:autoSpaceDE w:val="0"/>
        <w:autoSpaceDN w:val="0"/>
        <w:adjustRightInd w:val="0"/>
        <w:spacing w:after="0" w:line="240" w:lineRule="auto"/>
        <w:ind w:left="2160"/>
      </w:pPr>
    </w:p>
    <w:p w14:paraId="68568C2C" w14:textId="77777777" w:rsidR="001D37D3" w:rsidRDefault="001D37D3" w:rsidP="001D37D3">
      <w:pPr>
        <w:autoSpaceDE w:val="0"/>
        <w:autoSpaceDN w:val="0"/>
        <w:adjustRightInd w:val="0"/>
        <w:spacing w:after="0" w:line="240" w:lineRule="auto"/>
        <w:ind w:left="2160"/>
      </w:pPr>
      <w:r>
        <w:t xml:space="preserve">IRCTOP ≥ 2, all reaction variables are specified as 3-D arrays on a cell-by-cell basis. </w:t>
      </w:r>
    </w:p>
    <w:p w14:paraId="5B4C55D7" w14:textId="77777777" w:rsidR="001D37D3" w:rsidRDefault="001D37D3" w:rsidP="001D37D3">
      <w:pPr>
        <w:autoSpaceDE w:val="0"/>
        <w:autoSpaceDN w:val="0"/>
        <w:adjustRightInd w:val="0"/>
        <w:spacing w:after="0" w:line="240" w:lineRule="auto"/>
        <w:ind w:left="2160"/>
      </w:pPr>
    </w:p>
    <w:p w14:paraId="1A85FB7D" w14:textId="77777777" w:rsidR="001D37D3" w:rsidRDefault="001D37D3" w:rsidP="001D37D3">
      <w:pPr>
        <w:autoSpaceDE w:val="0"/>
        <w:autoSpaceDN w:val="0"/>
        <w:adjustRightInd w:val="0"/>
        <w:spacing w:after="0" w:line="240" w:lineRule="auto"/>
        <w:ind w:left="2160"/>
      </w:pPr>
      <w:r>
        <w:t>IRCTOP &lt; 2, all reaction variables are specified as a 1-D array with each value in the array corresponding to a single layer. This option is mainly for retaining compatibility with the previous versions of MT3DMS.</w:t>
      </w:r>
    </w:p>
    <w:p w14:paraId="210DB0D8" w14:textId="77777777" w:rsidR="001D37D3" w:rsidRDefault="001D37D3" w:rsidP="001D37D3">
      <w:pPr>
        <w:autoSpaceDE w:val="0"/>
        <w:autoSpaceDN w:val="0"/>
        <w:adjustRightInd w:val="0"/>
        <w:spacing w:after="0" w:line="240" w:lineRule="auto"/>
        <w:ind w:left="2160"/>
      </w:pPr>
    </w:p>
    <w:p w14:paraId="25461E6B" w14:textId="007984E7" w:rsidR="001D37D3" w:rsidRDefault="001D37D3" w:rsidP="001D37D3">
      <w:pPr>
        <w:numPr>
          <w:ilvl w:val="0"/>
          <w:numId w:val="1"/>
        </w:numPr>
        <w:autoSpaceDE w:val="0"/>
        <w:autoSpaceDN w:val="0"/>
        <w:adjustRightInd w:val="0"/>
        <w:spacing w:after="0" w:line="240" w:lineRule="auto"/>
        <w:ind w:left="2160" w:hanging="270"/>
      </w:pPr>
      <w:r>
        <w:t xml:space="preserve">IGETSC is an integer flag indicating whether the initial concentration for the non-equilibrium </w:t>
      </w:r>
      <w:proofErr w:type="spellStart"/>
      <w:r>
        <w:t>sorbed</w:t>
      </w:r>
      <w:proofErr w:type="spellEnd"/>
      <w:r>
        <w:t xml:space="preserve"> or immobile phase of all species should be read when non-equilibrium sorption (ISOTHM = 4) or dual-domain</w:t>
      </w:r>
      <w:r w:rsidR="00D81D27">
        <w:t xml:space="preserve"> mass transfer  (ISOTHM = 5,</w:t>
      </w:r>
      <w:r>
        <w:t xml:space="preserve"> 6</w:t>
      </w:r>
      <w:r w:rsidR="00D81D27">
        <w:t>, or -6</w:t>
      </w:r>
      <w:r>
        <w:t xml:space="preserve">) is simulated: </w:t>
      </w:r>
    </w:p>
    <w:p w14:paraId="0E09C172" w14:textId="77777777" w:rsidR="001D37D3" w:rsidRDefault="001D37D3" w:rsidP="001D37D3">
      <w:pPr>
        <w:autoSpaceDE w:val="0"/>
        <w:autoSpaceDN w:val="0"/>
        <w:adjustRightInd w:val="0"/>
        <w:spacing w:after="0" w:line="240" w:lineRule="auto"/>
        <w:ind w:left="2160"/>
      </w:pPr>
    </w:p>
    <w:p w14:paraId="274EEC56" w14:textId="2A502BEE" w:rsidR="001D37D3" w:rsidRDefault="001D37D3" w:rsidP="001D37D3">
      <w:pPr>
        <w:autoSpaceDE w:val="0"/>
        <w:autoSpaceDN w:val="0"/>
        <w:adjustRightInd w:val="0"/>
        <w:spacing w:after="0" w:line="240" w:lineRule="auto"/>
        <w:ind w:left="2160"/>
      </w:pPr>
      <w:r>
        <w:lastRenderedPageBreak/>
        <w:t xml:space="preserve">IGETSC = 0, the initial concentration for the </w:t>
      </w:r>
      <w:proofErr w:type="spellStart"/>
      <w:r>
        <w:t>sorbed</w:t>
      </w:r>
      <w:proofErr w:type="spellEnd"/>
      <w:r>
        <w:t xml:space="preserve"> or immobile phase is not read. By default, the </w:t>
      </w:r>
      <w:proofErr w:type="spellStart"/>
      <w:r>
        <w:t>sorbed</w:t>
      </w:r>
      <w:proofErr w:type="spellEnd"/>
      <w:r>
        <w:t xml:space="preserve"> phase is assumed to be in equilibrium with the dissolved phase (ISOTHM = 4), and the immobile domain is assumed to have ze</w:t>
      </w:r>
      <w:r w:rsidR="00D81D27">
        <w:t xml:space="preserve">ro concentration (ISOTHM = 5, </w:t>
      </w:r>
      <w:r>
        <w:t>6</w:t>
      </w:r>
      <w:r w:rsidR="00D81D27">
        <w:t>, or -6</w:t>
      </w:r>
      <w:r>
        <w:t xml:space="preserve">). </w:t>
      </w:r>
    </w:p>
    <w:p w14:paraId="19CD6261" w14:textId="77777777" w:rsidR="001D37D3" w:rsidRDefault="001D37D3" w:rsidP="001D37D3">
      <w:pPr>
        <w:autoSpaceDE w:val="0"/>
        <w:autoSpaceDN w:val="0"/>
        <w:adjustRightInd w:val="0"/>
        <w:spacing w:after="0" w:line="240" w:lineRule="auto"/>
        <w:ind w:left="2160"/>
      </w:pPr>
    </w:p>
    <w:p w14:paraId="7743F37C" w14:textId="77777777" w:rsidR="001D37D3" w:rsidRPr="0024105D" w:rsidRDefault="001D37D3" w:rsidP="001D37D3">
      <w:pPr>
        <w:autoSpaceDE w:val="0"/>
        <w:autoSpaceDN w:val="0"/>
        <w:adjustRightInd w:val="0"/>
        <w:spacing w:after="0" w:line="240" w:lineRule="auto"/>
        <w:ind w:left="2160"/>
      </w:pPr>
      <w:r>
        <w:t xml:space="preserve">IGETSC &gt; 0, the initial concentration for the </w:t>
      </w:r>
      <w:proofErr w:type="spellStart"/>
      <w:r>
        <w:t>sorbed</w:t>
      </w:r>
      <w:proofErr w:type="spellEnd"/>
      <w:r>
        <w:t xml:space="preserve"> phase or </w:t>
      </w:r>
      <w:r w:rsidRPr="0024105D">
        <w:t>immobile liquid phase of all species will be read.</w:t>
      </w:r>
    </w:p>
    <w:p w14:paraId="04E0CA7F" w14:textId="77777777" w:rsidR="001D37D3" w:rsidRPr="0024105D" w:rsidRDefault="001D37D3" w:rsidP="001D37D3">
      <w:pPr>
        <w:spacing w:after="0" w:line="240" w:lineRule="auto"/>
      </w:pPr>
    </w:p>
    <w:p w14:paraId="3EC513B9" w14:textId="77777777" w:rsidR="001D37D3" w:rsidRPr="00BE212F" w:rsidRDefault="001D37D3" w:rsidP="001D37D3">
      <w:pPr>
        <w:pStyle w:val="ListParagraph"/>
        <w:numPr>
          <w:ilvl w:val="0"/>
          <w:numId w:val="1"/>
        </w:numPr>
        <w:autoSpaceDE w:val="0"/>
        <w:autoSpaceDN w:val="0"/>
        <w:adjustRightInd w:val="0"/>
        <w:spacing w:after="0" w:line="240" w:lineRule="auto"/>
        <w:ind w:left="2160" w:hanging="270"/>
      </w:pPr>
      <w:r w:rsidRPr="00BE212F">
        <w:t xml:space="preserve">IREACTION is an integer flag to select a reaction module. At least 2 species must be simulated when this option is used. Additional input is needed in needed when this option is used. </w:t>
      </w:r>
    </w:p>
    <w:p w14:paraId="299272C8" w14:textId="77777777" w:rsidR="001D37D3" w:rsidRPr="00BE212F" w:rsidRDefault="001D37D3" w:rsidP="001D37D3">
      <w:pPr>
        <w:pStyle w:val="ListParagraph"/>
        <w:autoSpaceDE w:val="0"/>
        <w:autoSpaceDN w:val="0"/>
        <w:adjustRightInd w:val="0"/>
        <w:spacing w:after="0" w:line="240" w:lineRule="auto"/>
        <w:ind w:left="2160"/>
      </w:pPr>
    </w:p>
    <w:p w14:paraId="724A1C93" w14:textId="77777777" w:rsidR="001D37D3" w:rsidRPr="00BE212F" w:rsidRDefault="001D37D3" w:rsidP="001D37D3">
      <w:pPr>
        <w:pStyle w:val="ListParagraph"/>
        <w:autoSpaceDE w:val="0"/>
        <w:autoSpaceDN w:val="0"/>
        <w:adjustRightInd w:val="0"/>
        <w:spacing w:after="0" w:line="240" w:lineRule="auto"/>
        <w:ind w:left="2160"/>
      </w:pPr>
      <w:r w:rsidRPr="00BE212F">
        <w:t>If IREACTION=0, no reaction is simulated.</w:t>
      </w:r>
    </w:p>
    <w:p w14:paraId="20371CE7" w14:textId="46500221"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IREACTION=1, instantaneous EA/ED reaction is simulated between an ED and an EA. </w:t>
      </w:r>
    </w:p>
    <w:p w14:paraId="7D5C9A2A" w14:textId="77777777" w:rsidR="001D37D3" w:rsidRPr="00BE212F" w:rsidRDefault="001D37D3" w:rsidP="001D37D3">
      <w:pPr>
        <w:pStyle w:val="ListParagraph"/>
        <w:autoSpaceDE w:val="0"/>
        <w:autoSpaceDN w:val="0"/>
        <w:adjustRightInd w:val="0"/>
        <w:spacing w:after="0" w:line="240" w:lineRule="auto"/>
        <w:ind w:left="4050" w:hanging="1890"/>
      </w:pPr>
      <w:r w:rsidRPr="00BE212F">
        <w:t xml:space="preserve">If IREACTION=2, kinetic reaction is simulated between multiple EAs and </w:t>
      </w:r>
      <w:proofErr w:type="spellStart"/>
      <w:r w:rsidRPr="00BE212F">
        <w:t>EDs.</w:t>
      </w:r>
      <w:proofErr w:type="spellEnd"/>
    </w:p>
    <w:p w14:paraId="64932BB3" w14:textId="77777777" w:rsidR="001D37D3" w:rsidRPr="00BE212F" w:rsidRDefault="001D37D3" w:rsidP="001D37D3">
      <w:pPr>
        <w:pStyle w:val="ListParagraph"/>
        <w:autoSpaceDE w:val="0"/>
        <w:autoSpaceDN w:val="0"/>
        <w:adjustRightInd w:val="0"/>
        <w:spacing w:after="0" w:line="240" w:lineRule="auto"/>
        <w:ind w:left="2160"/>
      </w:pPr>
    </w:p>
    <w:p w14:paraId="3A2514F1" w14:textId="77777777" w:rsidR="001D37D3" w:rsidRPr="0024105D" w:rsidRDefault="001D37D3" w:rsidP="001D37D3">
      <w:pPr>
        <w:spacing w:after="0" w:line="240" w:lineRule="auto"/>
      </w:pPr>
    </w:p>
    <w:p w14:paraId="3BA12A62" w14:textId="77777777" w:rsidR="001D37D3" w:rsidRPr="0024105D" w:rsidRDefault="001D37D3" w:rsidP="001D37D3">
      <w:pPr>
        <w:spacing w:after="0" w:line="240" w:lineRule="auto"/>
      </w:pPr>
    </w:p>
    <w:p w14:paraId="30E3BA5C" w14:textId="77777777" w:rsidR="001D37D3" w:rsidRDefault="001D37D3" w:rsidP="001D37D3">
      <w:pPr>
        <w:spacing w:after="0" w:line="240" w:lineRule="auto"/>
      </w:pPr>
      <w:r w:rsidRPr="0024105D">
        <w:rPr>
          <w:rFonts w:eastAsiaTheme="minorHAnsi"/>
          <w:sz w:val="22"/>
          <w:szCs w:val="22"/>
        </w:rPr>
        <w:t xml:space="preserve">(Enter 2A if ISOTHM=1, 2, 3, 4, 6, </w:t>
      </w:r>
      <w:r w:rsidRPr="00BE212F">
        <w:rPr>
          <w:rFonts w:eastAsiaTheme="minorHAnsi"/>
          <w:sz w:val="22"/>
          <w:szCs w:val="22"/>
        </w:rPr>
        <w:t>or -6</w:t>
      </w:r>
      <w:r w:rsidRPr="0024105D">
        <w:rPr>
          <w:rFonts w:eastAsiaTheme="minorHAnsi"/>
          <w:sz w:val="22"/>
          <w:szCs w:val="22"/>
        </w:rPr>
        <w:t xml:space="preserve">; but not 5; OR </w:t>
      </w:r>
      <w:r w:rsidRPr="00BE212F">
        <w:rPr>
          <w:rFonts w:eastAsiaTheme="minorHAnsi"/>
          <w:sz w:val="22"/>
          <w:szCs w:val="22"/>
        </w:rPr>
        <w:t>if IREACTION=2</w:t>
      </w:r>
      <w:r w:rsidRPr="0024105D">
        <w:rPr>
          <w:rFonts w:eastAsiaTheme="minorHAnsi"/>
          <w:sz w:val="22"/>
          <w:szCs w:val="22"/>
        </w:rPr>
        <w:t>)</w:t>
      </w:r>
    </w:p>
    <w:p w14:paraId="2B711D36" w14:textId="77777777" w:rsidR="001D37D3" w:rsidRDefault="001D37D3" w:rsidP="001D37D3">
      <w:pPr>
        <w:autoSpaceDE w:val="0"/>
        <w:autoSpaceDN w:val="0"/>
        <w:adjustRightInd w:val="0"/>
        <w:spacing w:after="0" w:line="240" w:lineRule="auto"/>
        <w:rPr>
          <w:sz w:val="22"/>
          <w:szCs w:val="22"/>
        </w:rPr>
      </w:pPr>
      <w:r>
        <w:rPr>
          <w:sz w:val="22"/>
          <w:szCs w:val="22"/>
        </w:rPr>
        <w:t xml:space="preserve">2A </w:t>
      </w:r>
      <w:r>
        <w:rPr>
          <w:sz w:val="22"/>
          <w:szCs w:val="22"/>
        </w:rPr>
        <w:tab/>
        <w:t xml:space="preserve">Record: </w:t>
      </w:r>
      <w:r>
        <w:rPr>
          <w:sz w:val="22"/>
          <w:szCs w:val="22"/>
        </w:rPr>
        <w:tab/>
      </w:r>
      <w:r>
        <w:rPr>
          <w:rFonts w:eastAsiaTheme="minorHAnsi"/>
          <w:sz w:val="22"/>
          <w:szCs w:val="22"/>
        </w:rPr>
        <w:t>RHOB(NCOL,NROW) (one array for each layer)</w:t>
      </w:r>
    </w:p>
    <w:p w14:paraId="2D7A668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4BBC0E93" w14:textId="77777777" w:rsidR="001D37D3" w:rsidRPr="00E36E03" w:rsidRDefault="001D37D3" w:rsidP="001D37D3">
      <w:pPr>
        <w:numPr>
          <w:ilvl w:val="0"/>
          <w:numId w:val="1"/>
        </w:numPr>
        <w:autoSpaceDE w:val="0"/>
        <w:autoSpaceDN w:val="0"/>
        <w:adjustRightInd w:val="0"/>
        <w:spacing w:after="0" w:line="240" w:lineRule="auto"/>
        <w:ind w:left="2160" w:hanging="270"/>
        <w:rPr>
          <w:sz w:val="22"/>
          <w:szCs w:val="22"/>
        </w:rPr>
      </w:pPr>
      <w:r w:rsidRPr="00E36E03">
        <w:rPr>
          <w:sz w:val="22"/>
          <w:szCs w:val="22"/>
        </w:rPr>
        <w:t>RHOB is the bulk density of the aquifer medium (unit,</w:t>
      </w:r>
      <w:r>
        <w:rPr>
          <w:sz w:val="22"/>
          <w:szCs w:val="22"/>
        </w:rPr>
        <w:t xml:space="preserve"> </w:t>
      </w:r>
      <w:r w:rsidRPr="00E36E03">
        <w:rPr>
          <w:sz w:val="22"/>
          <w:szCs w:val="22"/>
        </w:rPr>
        <w:t>ML</w:t>
      </w:r>
      <w:r w:rsidRPr="007E7E1F">
        <w:rPr>
          <w:sz w:val="22"/>
          <w:szCs w:val="22"/>
          <w:vertAlign w:val="superscript"/>
        </w:rPr>
        <w:t>-3</w:t>
      </w:r>
      <w:r w:rsidRPr="00E36E03">
        <w:rPr>
          <w:sz w:val="22"/>
          <w:szCs w:val="22"/>
        </w:rPr>
        <w:t>).</w:t>
      </w:r>
    </w:p>
    <w:p w14:paraId="08880CD3" w14:textId="77777777" w:rsidR="001D37D3" w:rsidRDefault="001D37D3" w:rsidP="001D37D3">
      <w:pPr>
        <w:spacing w:after="0" w:line="240" w:lineRule="auto"/>
      </w:pPr>
    </w:p>
    <w:p w14:paraId="6660B1F3" w14:textId="77777777" w:rsidR="001D37D3" w:rsidRDefault="001D37D3" w:rsidP="001D37D3">
      <w:pPr>
        <w:spacing w:after="0" w:line="240" w:lineRule="auto"/>
      </w:pPr>
    </w:p>
    <w:p w14:paraId="26979311" w14:textId="77777777" w:rsidR="001D37D3" w:rsidRDefault="001D37D3" w:rsidP="001D37D3">
      <w:pPr>
        <w:spacing w:after="0" w:line="240" w:lineRule="auto"/>
      </w:pPr>
      <w:r>
        <w:rPr>
          <w:rFonts w:eastAsiaTheme="minorHAnsi"/>
          <w:sz w:val="22"/>
          <w:szCs w:val="22"/>
        </w:rPr>
        <w:t xml:space="preserve">(Enter 2B if ISOTHM </w:t>
      </w:r>
      <w:r w:rsidRPr="0024105D">
        <w:rPr>
          <w:rFonts w:eastAsiaTheme="minorHAnsi"/>
          <w:sz w:val="22"/>
          <w:szCs w:val="22"/>
        </w:rPr>
        <w:t xml:space="preserve">= 5, 6, </w:t>
      </w:r>
      <w:r w:rsidRPr="00BE212F">
        <w:rPr>
          <w:rFonts w:eastAsiaTheme="minorHAnsi"/>
          <w:sz w:val="22"/>
          <w:szCs w:val="22"/>
        </w:rPr>
        <w:t>or -6</w:t>
      </w:r>
      <w:r w:rsidRPr="0024105D">
        <w:rPr>
          <w:rFonts w:eastAsiaTheme="minorHAnsi"/>
          <w:sz w:val="22"/>
          <w:szCs w:val="22"/>
        </w:rPr>
        <w:t>)</w:t>
      </w:r>
    </w:p>
    <w:p w14:paraId="1FF1BA36" w14:textId="77777777" w:rsidR="001D37D3" w:rsidRDefault="001D37D3" w:rsidP="001D37D3">
      <w:pPr>
        <w:autoSpaceDE w:val="0"/>
        <w:autoSpaceDN w:val="0"/>
        <w:adjustRightInd w:val="0"/>
        <w:spacing w:after="0" w:line="240" w:lineRule="auto"/>
        <w:rPr>
          <w:sz w:val="22"/>
          <w:szCs w:val="22"/>
        </w:rPr>
      </w:pPr>
      <w:r>
        <w:rPr>
          <w:sz w:val="22"/>
          <w:szCs w:val="22"/>
        </w:rPr>
        <w:t xml:space="preserve">2B </w:t>
      </w:r>
      <w:r>
        <w:rPr>
          <w:sz w:val="22"/>
          <w:szCs w:val="22"/>
        </w:rPr>
        <w:tab/>
        <w:t xml:space="preserve">Record: </w:t>
      </w:r>
      <w:r>
        <w:rPr>
          <w:sz w:val="22"/>
          <w:szCs w:val="22"/>
        </w:rPr>
        <w:tab/>
      </w:r>
      <w:r>
        <w:rPr>
          <w:rFonts w:eastAsiaTheme="minorHAnsi"/>
          <w:sz w:val="22"/>
          <w:szCs w:val="22"/>
        </w:rPr>
        <w:t>PRSITY2(NCOL,NROW) (one array for each layer)</w:t>
      </w:r>
    </w:p>
    <w:p w14:paraId="17816497"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9FCA675" w14:textId="77777777" w:rsidR="001D37D3" w:rsidRPr="0035741A" w:rsidRDefault="001D37D3" w:rsidP="001D37D3">
      <w:pPr>
        <w:numPr>
          <w:ilvl w:val="0"/>
          <w:numId w:val="1"/>
        </w:numPr>
        <w:autoSpaceDE w:val="0"/>
        <w:autoSpaceDN w:val="0"/>
        <w:adjustRightInd w:val="0"/>
        <w:spacing w:after="0" w:line="240" w:lineRule="auto"/>
        <w:ind w:left="2160" w:hanging="270"/>
        <w:rPr>
          <w:sz w:val="22"/>
          <w:szCs w:val="22"/>
        </w:rPr>
      </w:pPr>
      <w:r w:rsidRPr="0035741A">
        <w:rPr>
          <w:sz w:val="22"/>
          <w:szCs w:val="22"/>
        </w:rPr>
        <w:t>PRSITY2 is the porosity of the immobile domain, i.e., the ratio of pore spaces filled with immobile fluids over the bulk volume of the aquifer medium, when the simulation</w:t>
      </w:r>
      <w:r>
        <w:rPr>
          <w:sz w:val="22"/>
          <w:szCs w:val="22"/>
        </w:rPr>
        <w:t xml:space="preserve"> </w:t>
      </w:r>
      <w:r w:rsidRPr="0035741A">
        <w:rPr>
          <w:sz w:val="22"/>
          <w:szCs w:val="22"/>
        </w:rPr>
        <w:t>is intended to represent a dual-domain system.</w:t>
      </w:r>
    </w:p>
    <w:p w14:paraId="4C8AB9C9" w14:textId="77777777" w:rsidR="001D37D3" w:rsidRDefault="001D37D3" w:rsidP="001D37D3">
      <w:pPr>
        <w:spacing w:after="0" w:line="240" w:lineRule="auto"/>
      </w:pPr>
    </w:p>
    <w:p w14:paraId="0106215A" w14:textId="3DEB7D68" w:rsidR="001D37D3" w:rsidRDefault="001D37D3" w:rsidP="001D37D3">
      <w:pPr>
        <w:spacing w:after="0" w:line="240" w:lineRule="auto"/>
      </w:pPr>
      <w:r>
        <w:rPr>
          <w:rFonts w:eastAsiaTheme="minorHAnsi"/>
          <w:sz w:val="22"/>
          <w:szCs w:val="22"/>
        </w:rPr>
        <w:t xml:space="preserve">(Enter 2C for each </w:t>
      </w:r>
      <w:r w:rsidR="00D81D27">
        <w:rPr>
          <w:rFonts w:eastAsiaTheme="minorHAnsi"/>
          <w:sz w:val="22"/>
          <w:szCs w:val="22"/>
        </w:rPr>
        <w:t xml:space="preserve">of the NCOMP </w:t>
      </w:r>
      <w:r>
        <w:rPr>
          <w:rFonts w:eastAsiaTheme="minorHAnsi"/>
          <w:sz w:val="22"/>
          <w:szCs w:val="22"/>
        </w:rPr>
        <w:t>species if IGETSC &gt; 0)</w:t>
      </w:r>
    </w:p>
    <w:p w14:paraId="633A1830" w14:textId="008004D1" w:rsidR="001D37D3" w:rsidRDefault="001D37D3" w:rsidP="001D37D3">
      <w:pPr>
        <w:autoSpaceDE w:val="0"/>
        <w:autoSpaceDN w:val="0"/>
        <w:adjustRightInd w:val="0"/>
        <w:spacing w:after="0" w:line="240" w:lineRule="auto"/>
        <w:rPr>
          <w:sz w:val="22"/>
          <w:szCs w:val="22"/>
        </w:rPr>
      </w:pPr>
      <w:r>
        <w:rPr>
          <w:sz w:val="22"/>
          <w:szCs w:val="22"/>
        </w:rPr>
        <w:t xml:space="preserve">2C </w:t>
      </w:r>
      <w:r>
        <w:rPr>
          <w:sz w:val="22"/>
          <w:szCs w:val="22"/>
        </w:rPr>
        <w:tab/>
        <w:t xml:space="preserve">Record: </w:t>
      </w:r>
      <w:r>
        <w:rPr>
          <w:sz w:val="22"/>
          <w:szCs w:val="22"/>
        </w:rPr>
        <w:tab/>
      </w:r>
      <w:r>
        <w:rPr>
          <w:rFonts w:eastAsiaTheme="minorHAnsi"/>
          <w:sz w:val="22"/>
          <w:szCs w:val="22"/>
        </w:rPr>
        <w:t>SRCONC(NCOL,</w:t>
      </w:r>
      <w:r w:rsidR="00E660DF">
        <w:rPr>
          <w:rFonts w:eastAsiaTheme="minorHAnsi"/>
          <w:sz w:val="22"/>
          <w:szCs w:val="22"/>
        </w:rPr>
        <w:t xml:space="preserve"> </w:t>
      </w:r>
      <w:r>
        <w:rPr>
          <w:rFonts w:eastAsiaTheme="minorHAnsi"/>
          <w:sz w:val="22"/>
          <w:szCs w:val="22"/>
        </w:rPr>
        <w:t>NROW) (one array for each layer)</w:t>
      </w:r>
    </w:p>
    <w:p w14:paraId="46BEE6DE"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4ABBA80"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AD3790">
        <w:rPr>
          <w:sz w:val="22"/>
          <w:szCs w:val="22"/>
        </w:rPr>
        <w:t xml:space="preserve">SRCONC is the user-specified initial concentration for the </w:t>
      </w:r>
      <w:proofErr w:type="spellStart"/>
      <w:r w:rsidRPr="00AD3790">
        <w:rPr>
          <w:sz w:val="22"/>
          <w:szCs w:val="22"/>
        </w:rPr>
        <w:t>sorbed</w:t>
      </w:r>
      <w:proofErr w:type="spellEnd"/>
      <w:r w:rsidRPr="00AD3790">
        <w:rPr>
          <w:sz w:val="22"/>
          <w:szCs w:val="22"/>
        </w:rPr>
        <w:t xml:space="preserve"> phase of a particular species if ISOTHM = 4 (unit, MM</w:t>
      </w:r>
      <w:r w:rsidRPr="007E7E1F">
        <w:rPr>
          <w:sz w:val="22"/>
          <w:szCs w:val="22"/>
          <w:vertAlign w:val="superscript"/>
        </w:rPr>
        <w:t>-1</w:t>
      </w:r>
      <w:r w:rsidRPr="00AD3790">
        <w:rPr>
          <w:sz w:val="22"/>
          <w:szCs w:val="22"/>
        </w:rPr>
        <w:t xml:space="preserve">). Note that for equilibrium-controlled sorption, the initial concentration for the </w:t>
      </w:r>
      <w:proofErr w:type="spellStart"/>
      <w:r w:rsidRPr="00AD3790">
        <w:rPr>
          <w:sz w:val="22"/>
          <w:szCs w:val="22"/>
        </w:rPr>
        <w:t>sorbed</w:t>
      </w:r>
      <w:proofErr w:type="spellEnd"/>
      <w:r w:rsidRPr="00AD3790">
        <w:rPr>
          <w:sz w:val="22"/>
          <w:szCs w:val="22"/>
        </w:rPr>
        <w:t xml:space="preserve"> phase cannot be specified.</w:t>
      </w:r>
      <w:r>
        <w:rPr>
          <w:sz w:val="22"/>
          <w:szCs w:val="22"/>
        </w:rPr>
        <w:t xml:space="preserve"> </w:t>
      </w:r>
    </w:p>
    <w:p w14:paraId="6B1E90E5" w14:textId="675A8A10" w:rsidR="001D37D3" w:rsidRDefault="001D37D3" w:rsidP="001D37D3">
      <w:pPr>
        <w:autoSpaceDE w:val="0"/>
        <w:autoSpaceDN w:val="0"/>
        <w:adjustRightInd w:val="0"/>
        <w:spacing w:after="0" w:line="240" w:lineRule="auto"/>
        <w:ind w:left="2160"/>
        <w:rPr>
          <w:sz w:val="22"/>
          <w:szCs w:val="22"/>
        </w:rPr>
      </w:pPr>
      <w:r w:rsidRPr="00AD3790">
        <w:rPr>
          <w:sz w:val="22"/>
          <w:szCs w:val="22"/>
        </w:rPr>
        <w:t>SRCONC is the user-specified initial concentration for</w:t>
      </w:r>
      <w:r>
        <w:rPr>
          <w:sz w:val="22"/>
          <w:szCs w:val="22"/>
        </w:rPr>
        <w:t xml:space="preserve"> </w:t>
      </w:r>
      <w:r w:rsidRPr="00AD3790">
        <w:rPr>
          <w:sz w:val="22"/>
          <w:szCs w:val="22"/>
        </w:rPr>
        <w:t>the immobile liquid phas</w:t>
      </w:r>
      <w:r w:rsidR="00D81D27">
        <w:rPr>
          <w:sz w:val="22"/>
          <w:szCs w:val="22"/>
        </w:rPr>
        <w:t>e if ISOTHM = 5,</w:t>
      </w:r>
      <w:r w:rsidRPr="00AD3790">
        <w:rPr>
          <w:sz w:val="22"/>
          <w:szCs w:val="22"/>
        </w:rPr>
        <w:t xml:space="preserve"> 6</w:t>
      </w:r>
      <w:r w:rsidR="00D81D27">
        <w:rPr>
          <w:sz w:val="22"/>
          <w:szCs w:val="22"/>
        </w:rPr>
        <w:t>, or -6</w:t>
      </w:r>
      <w:r>
        <w:rPr>
          <w:sz w:val="22"/>
          <w:szCs w:val="22"/>
        </w:rPr>
        <w:t xml:space="preserve"> </w:t>
      </w:r>
      <w:r w:rsidRPr="00AD3790">
        <w:rPr>
          <w:sz w:val="22"/>
          <w:szCs w:val="22"/>
        </w:rPr>
        <w:t>(unit, ML</w:t>
      </w:r>
      <w:r w:rsidRPr="007E7E1F">
        <w:rPr>
          <w:sz w:val="22"/>
          <w:szCs w:val="22"/>
          <w:vertAlign w:val="superscript"/>
        </w:rPr>
        <w:t>-3</w:t>
      </w:r>
      <w:r w:rsidRPr="00AD3790">
        <w:rPr>
          <w:sz w:val="22"/>
          <w:szCs w:val="22"/>
        </w:rPr>
        <w:t>).</w:t>
      </w:r>
    </w:p>
    <w:p w14:paraId="176F6D0B" w14:textId="55A8B644" w:rsidR="00E660DF" w:rsidRPr="00E36E03" w:rsidRDefault="00E660DF" w:rsidP="001D37D3">
      <w:pPr>
        <w:autoSpaceDE w:val="0"/>
        <w:autoSpaceDN w:val="0"/>
        <w:adjustRightInd w:val="0"/>
        <w:spacing w:after="0" w:line="240" w:lineRule="auto"/>
        <w:ind w:left="2160"/>
        <w:rPr>
          <w:sz w:val="22"/>
          <w:szCs w:val="22"/>
        </w:rPr>
      </w:pPr>
      <w:r w:rsidRPr="00E660DF">
        <w:rPr>
          <w:sz w:val="22"/>
          <w:szCs w:val="22"/>
        </w:rPr>
        <w:t>SRCONC is not used if ISOTHM = 1, 2, or 3</w:t>
      </w:r>
    </w:p>
    <w:p w14:paraId="0EA99D93" w14:textId="77777777" w:rsidR="001D37D3" w:rsidRDefault="001D37D3" w:rsidP="001D37D3">
      <w:pPr>
        <w:spacing w:after="0" w:line="240" w:lineRule="auto"/>
      </w:pPr>
    </w:p>
    <w:p w14:paraId="1C0ED7F6" w14:textId="77C30435" w:rsidR="001D37D3" w:rsidRDefault="001D37D3" w:rsidP="001D37D3">
      <w:pPr>
        <w:spacing w:after="0" w:line="240" w:lineRule="auto"/>
      </w:pPr>
      <w:r>
        <w:rPr>
          <w:rFonts w:eastAsiaTheme="minorHAnsi"/>
          <w:sz w:val="22"/>
          <w:szCs w:val="22"/>
        </w:rPr>
        <w:t xml:space="preserve">(Enter 3a for each </w:t>
      </w:r>
      <w:r w:rsidR="00D81D27">
        <w:rPr>
          <w:rFonts w:eastAsiaTheme="minorHAnsi"/>
          <w:sz w:val="22"/>
          <w:szCs w:val="22"/>
        </w:rPr>
        <w:t xml:space="preserve">of the NCOMP </w:t>
      </w:r>
      <w:r>
        <w:rPr>
          <w:rFonts w:eastAsiaTheme="minorHAnsi"/>
          <w:sz w:val="22"/>
          <w:szCs w:val="22"/>
        </w:rPr>
        <w:t xml:space="preserve">species if </w:t>
      </w:r>
      <w:r w:rsidRPr="0024105D">
        <w:rPr>
          <w:rFonts w:eastAsiaTheme="minorHAnsi"/>
          <w:sz w:val="22"/>
          <w:szCs w:val="22"/>
        </w:rPr>
        <w:t xml:space="preserve">ISOTHM </w:t>
      </w:r>
      <w:r w:rsidRPr="00BE212F">
        <w:rPr>
          <w:rFonts w:eastAsiaTheme="minorHAnsi"/>
          <w:sz w:val="22"/>
          <w:szCs w:val="22"/>
        </w:rPr>
        <w:t>≠ 0</w:t>
      </w:r>
      <w:r w:rsidRPr="0024105D">
        <w:rPr>
          <w:rFonts w:eastAsiaTheme="minorHAnsi"/>
          <w:sz w:val="22"/>
          <w:szCs w:val="22"/>
        </w:rPr>
        <w:t>)</w:t>
      </w:r>
    </w:p>
    <w:p w14:paraId="007FBDC1" w14:textId="4A45805F" w:rsidR="001D37D3" w:rsidRDefault="001D37D3" w:rsidP="001D37D3">
      <w:pPr>
        <w:autoSpaceDE w:val="0"/>
        <w:autoSpaceDN w:val="0"/>
        <w:adjustRightInd w:val="0"/>
        <w:spacing w:after="0" w:line="240" w:lineRule="auto"/>
        <w:rPr>
          <w:sz w:val="22"/>
          <w:szCs w:val="22"/>
        </w:rPr>
      </w:pPr>
      <w:r>
        <w:rPr>
          <w:sz w:val="22"/>
          <w:szCs w:val="22"/>
        </w:rPr>
        <w:t xml:space="preserve">3a </w:t>
      </w:r>
      <w:r>
        <w:rPr>
          <w:sz w:val="22"/>
          <w:szCs w:val="22"/>
        </w:rPr>
        <w:tab/>
        <w:t xml:space="preserve">Record: </w:t>
      </w:r>
      <w:r>
        <w:rPr>
          <w:sz w:val="22"/>
          <w:szCs w:val="22"/>
        </w:rPr>
        <w:tab/>
      </w:r>
      <w:r>
        <w:rPr>
          <w:rFonts w:eastAsiaTheme="minorHAnsi"/>
          <w:sz w:val="22"/>
          <w:szCs w:val="22"/>
        </w:rPr>
        <w:t>SP1(NCOL,</w:t>
      </w:r>
      <w:r w:rsidR="00E660DF">
        <w:rPr>
          <w:rFonts w:eastAsiaTheme="minorHAnsi"/>
          <w:sz w:val="22"/>
          <w:szCs w:val="22"/>
        </w:rPr>
        <w:t xml:space="preserve"> </w:t>
      </w:r>
      <w:r>
        <w:rPr>
          <w:rFonts w:eastAsiaTheme="minorHAnsi"/>
          <w:sz w:val="22"/>
          <w:szCs w:val="22"/>
        </w:rPr>
        <w:t>NROW) (one array for each layer)</w:t>
      </w:r>
    </w:p>
    <w:p w14:paraId="3F9F503B" w14:textId="77777777" w:rsidR="001D37D3" w:rsidRDefault="001D37D3" w:rsidP="001D37D3">
      <w:pPr>
        <w:autoSpaceDE w:val="0"/>
        <w:autoSpaceDN w:val="0"/>
        <w:adjustRightInd w:val="0"/>
        <w:spacing w:after="0" w:line="240" w:lineRule="auto"/>
        <w:ind w:firstLine="720"/>
        <w:rPr>
          <w:sz w:val="22"/>
          <w:szCs w:val="22"/>
        </w:rPr>
      </w:pPr>
      <w:r>
        <w:rPr>
          <w:sz w:val="22"/>
          <w:szCs w:val="22"/>
        </w:rPr>
        <w:lastRenderedPageBreak/>
        <w:t xml:space="preserve">Format: </w:t>
      </w:r>
      <w:r>
        <w:rPr>
          <w:sz w:val="22"/>
          <w:szCs w:val="22"/>
        </w:rPr>
        <w:tab/>
      </w:r>
      <w:r>
        <w:rPr>
          <w:rFonts w:eastAsiaTheme="minorHAnsi"/>
          <w:sz w:val="22"/>
          <w:szCs w:val="22"/>
        </w:rPr>
        <w:t>RARRAY</w:t>
      </w:r>
    </w:p>
    <w:p w14:paraId="5DD5CD56"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sidRPr="00434A80">
        <w:rPr>
          <w:sz w:val="22"/>
          <w:szCs w:val="22"/>
        </w:rPr>
        <w:t>SP1 is the first sorption parameter. The use of SP1 depends on the type of sorption selected (i.e., the value of ISOTHM):</w:t>
      </w:r>
      <w:r>
        <w:rPr>
          <w:sz w:val="22"/>
          <w:szCs w:val="22"/>
        </w:rPr>
        <w:t xml:space="preserve"> </w:t>
      </w:r>
    </w:p>
    <w:p w14:paraId="6E3342BE" w14:textId="77777777" w:rsidR="001D37D3" w:rsidRDefault="001D37D3" w:rsidP="001D37D3">
      <w:pPr>
        <w:autoSpaceDE w:val="0"/>
        <w:autoSpaceDN w:val="0"/>
        <w:adjustRightInd w:val="0"/>
        <w:spacing w:after="0" w:line="240" w:lineRule="auto"/>
        <w:ind w:left="2160"/>
        <w:rPr>
          <w:sz w:val="22"/>
          <w:szCs w:val="22"/>
        </w:rPr>
      </w:pPr>
    </w:p>
    <w:p w14:paraId="3F945F72"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linear sorption (ISOTHM = 1) and nonequilibrium</w:t>
      </w:r>
      <w:r>
        <w:rPr>
          <w:sz w:val="22"/>
          <w:szCs w:val="22"/>
        </w:rPr>
        <w:t xml:space="preserve"> </w:t>
      </w:r>
      <w:r w:rsidRPr="00434A80">
        <w:rPr>
          <w:sz w:val="22"/>
          <w:szCs w:val="22"/>
        </w:rPr>
        <w:t>sorption (ISOTHM = 4), SP1 is the distribution</w:t>
      </w:r>
      <w:r>
        <w:rPr>
          <w:sz w:val="22"/>
          <w:szCs w:val="22"/>
        </w:rPr>
        <w:t xml:space="preserve"> </w:t>
      </w:r>
      <w:r w:rsidRPr="00434A80">
        <w:rPr>
          <w:sz w:val="22"/>
          <w:szCs w:val="22"/>
        </w:rPr>
        <w:t>coefficient (</w:t>
      </w:r>
      <w:proofErr w:type="spellStart"/>
      <w:r w:rsidRPr="007E7E1F">
        <w:rPr>
          <w:i/>
          <w:sz w:val="22"/>
          <w:szCs w:val="22"/>
        </w:rPr>
        <w:t>K</w:t>
      </w:r>
      <w:r w:rsidRPr="007E7E1F">
        <w:rPr>
          <w:i/>
          <w:sz w:val="22"/>
          <w:szCs w:val="22"/>
          <w:vertAlign w:val="subscript"/>
        </w:rPr>
        <w:t>d</w:t>
      </w:r>
      <w:proofErr w:type="spellEnd"/>
      <w:r w:rsidRPr="00434A80">
        <w:rPr>
          <w:sz w:val="22"/>
          <w:szCs w:val="22"/>
        </w:rPr>
        <w:t>) (unit, L</w:t>
      </w:r>
      <w:r w:rsidRPr="00FE54CC">
        <w:rPr>
          <w:sz w:val="22"/>
          <w:szCs w:val="22"/>
          <w:vertAlign w:val="superscript"/>
        </w:rPr>
        <w:t>3</w:t>
      </w:r>
      <w:r w:rsidRPr="00434A80">
        <w:rPr>
          <w:sz w:val="22"/>
          <w:szCs w:val="22"/>
        </w:rPr>
        <w:t>M</w:t>
      </w:r>
      <w:r w:rsidRPr="00FE54CC">
        <w:rPr>
          <w:sz w:val="22"/>
          <w:szCs w:val="22"/>
          <w:vertAlign w:val="superscript"/>
        </w:rPr>
        <w:t>-1</w:t>
      </w:r>
      <w:r w:rsidRPr="00434A80">
        <w:rPr>
          <w:sz w:val="22"/>
          <w:szCs w:val="22"/>
        </w:rPr>
        <w:t>).</w:t>
      </w:r>
    </w:p>
    <w:p w14:paraId="3A1E6BF6" w14:textId="77777777" w:rsidR="001D37D3" w:rsidRDefault="001D37D3" w:rsidP="001D37D3">
      <w:pPr>
        <w:autoSpaceDE w:val="0"/>
        <w:autoSpaceDN w:val="0"/>
        <w:adjustRightInd w:val="0"/>
        <w:spacing w:after="0" w:line="240" w:lineRule="auto"/>
        <w:ind w:left="2160"/>
        <w:rPr>
          <w:sz w:val="22"/>
          <w:szCs w:val="22"/>
        </w:rPr>
      </w:pPr>
    </w:p>
    <w:p w14:paraId="3C208426"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Freundlich sorption (ISOTHM = 2), SP1 is the</w:t>
      </w:r>
      <w:r>
        <w:rPr>
          <w:sz w:val="22"/>
          <w:szCs w:val="22"/>
        </w:rPr>
        <w:t xml:space="preserve"> </w:t>
      </w:r>
      <w:r w:rsidRPr="00434A80">
        <w:rPr>
          <w:sz w:val="22"/>
          <w:szCs w:val="22"/>
        </w:rPr>
        <w:t xml:space="preserve">Freundlich </w:t>
      </w:r>
      <w:r>
        <w:rPr>
          <w:sz w:val="22"/>
          <w:szCs w:val="22"/>
        </w:rPr>
        <w:t>e</w:t>
      </w:r>
      <w:r w:rsidRPr="00434A80">
        <w:rPr>
          <w:sz w:val="22"/>
          <w:szCs w:val="22"/>
        </w:rPr>
        <w:t>quilibrium constant (</w:t>
      </w:r>
      <w:proofErr w:type="spellStart"/>
      <w:r w:rsidRPr="007E7E1F">
        <w:rPr>
          <w:i/>
          <w:sz w:val="22"/>
          <w:szCs w:val="22"/>
        </w:rPr>
        <w:t>K</w:t>
      </w:r>
      <w:r w:rsidRPr="007E7E1F">
        <w:rPr>
          <w:i/>
          <w:sz w:val="22"/>
          <w:szCs w:val="22"/>
          <w:vertAlign w:val="subscript"/>
        </w:rPr>
        <w:t>f</w:t>
      </w:r>
      <w:proofErr w:type="spellEnd"/>
      <w:r w:rsidRPr="00434A80">
        <w:rPr>
          <w:sz w:val="22"/>
          <w:szCs w:val="22"/>
        </w:rPr>
        <w:t>) (the unit depends on</w:t>
      </w:r>
      <w:r>
        <w:rPr>
          <w:sz w:val="22"/>
          <w:szCs w:val="22"/>
        </w:rPr>
        <w:t xml:space="preserve"> </w:t>
      </w:r>
      <w:r w:rsidRPr="00434A80">
        <w:rPr>
          <w:sz w:val="22"/>
          <w:szCs w:val="22"/>
        </w:rPr>
        <w:t>the Freundlich exponent a).</w:t>
      </w:r>
    </w:p>
    <w:p w14:paraId="467A8018" w14:textId="77777777" w:rsidR="001D37D3" w:rsidRDefault="001D37D3" w:rsidP="001D37D3">
      <w:pPr>
        <w:autoSpaceDE w:val="0"/>
        <w:autoSpaceDN w:val="0"/>
        <w:adjustRightInd w:val="0"/>
        <w:spacing w:after="0" w:line="240" w:lineRule="auto"/>
        <w:ind w:left="2160"/>
        <w:rPr>
          <w:sz w:val="22"/>
          <w:szCs w:val="22"/>
        </w:rPr>
      </w:pPr>
    </w:p>
    <w:p w14:paraId="6490EDD6" w14:textId="77777777" w:rsidR="001D37D3" w:rsidRDefault="001D37D3" w:rsidP="001D37D3">
      <w:pPr>
        <w:autoSpaceDE w:val="0"/>
        <w:autoSpaceDN w:val="0"/>
        <w:adjustRightInd w:val="0"/>
        <w:spacing w:after="0" w:line="240" w:lineRule="auto"/>
        <w:ind w:left="2160"/>
        <w:rPr>
          <w:sz w:val="22"/>
          <w:szCs w:val="22"/>
        </w:rPr>
      </w:pPr>
      <w:r w:rsidRPr="00434A80">
        <w:rPr>
          <w:sz w:val="22"/>
          <w:szCs w:val="22"/>
        </w:rPr>
        <w:t>For Langmuir sorption (ISOTHM = 3), SP1 is the</w:t>
      </w:r>
      <w:r>
        <w:rPr>
          <w:sz w:val="22"/>
          <w:szCs w:val="22"/>
        </w:rPr>
        <w:t xml:space="preserve"> </w:t>
      </w:r>
      <w:r w:rsidRPr="00434A80">
        <w:rPr>
          <w:sz w:val="22"/>
          <w:szCs w:val="22"/>
        </w:rPr>
        <w:t>Langmuir equilibrium constant (</w:t>
      </w:r>
      <w:r w:rsidRPr="007E7E1F">
        <w:rPr>
          <w:i/>
          <w:sz w:val="22"/>
          <w:szCs w:val="22"/>
        </w:rPr>
        <w:t>K</w:t>
      </w:r>
      <w:r w:rsidRPr="007E7E1F">
        <w:rPr>
          <w:i/>
          <w:sz w:val="22"/>
          <w:szCs w:val="22"/>
          <w:vertAlign w:val="subscript"/>
        </w:rPr>
        <w:t>l</w:t>
      </w:r>
      <w:r w:rsidRPr="00434A80">
        <w:rPr>
          <w:sz w:val="22"/>
          <w:szCs w:val="22"/>
        </w:rPr>
        <w:t>) (unit, L</w:t>
      </w:r>
      <w:r w:rsidRPr="007E7E1F">
        <w:rPr>
          <w:sz w:val="22"/>
          <w:szCs w:val="22"/>
          <w:vertAlign w:val="superscript"/>
        </w:rPr>
        <w:t>3</w:t>
      </w:r>
      <w:r w:rsidRPr="00434A80">
        <w:rPr>
          <w:sz w:val="22"/>
          <w:szCs w:val="22"/>
        </w:rPr>
        <w:t>M</w:t>
      </w:r>
      <w:r w:rsidRPr="007E7E1F">
        <w:rPr>
          <w:sz w:val="22"/>
          <w:szCs w:val="22"/>
          <w:vertAlign w:val="superscript"/>
        </w:rPr>
        <w:t>-1</w:t>
      </w:r>
      <w:r w:rsidRPr="00434A80">
        <w:rPr>
          <w:sz w:val="22"/>
          <w:szCs w:val="22"/>
        </w:rPr>
        <w:t>).</w:t>
      </w:r>
    </w:p>
    <w:p w14:paraId="270111C5" w14:textId="77777777" w:rsidR="001D37D3" w:rsidRPr="00434A80" w:rsidRDefault="001D37D3" w:rsidP="001D37D3">
      <w:pPr>
        <w:autoSpaceDE w:val="0"/>
        <w:autoSpaceDN w:val="0"/>
        <w:adjustRightInd w:val="0"/>
        <w:spacing w:after="0" w:line="240" w:lineRule="auto"/>
        <w:ind w:left="2160"/>
        <w:rPr>
          <w:sz w:val="22"/>
          <w:szCs w:val="22"/>
        </w:rPr>
      </w:pPr>
    </w:p>
    <w:p w14:paraId="6F138309" w14:textId="77777777" w:rsidR="001D37D3" w:rsidRPr="00434A80"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without sorption</w:t>
      </w:r>
      <w:r>
        <w:rPr>
          <w:sz w:val="22"/>
          <w:szCs w:val="22"/>
        </w:rPr>
        <w:t xml:space="preserve"> </w:t>
      </w:r>
      <w:r w:rsidRPr="00434A80">
        <w:rPr>
          <w:sz w:val="22"/>
          <w:szCs w:val="22"/>
        </w:rPr>
        <w:t>(ISOTHM = 5), SP1 is not used, but still must be entered.</w:t>
      </w:r>
    </w:p>
    <w:p w14:paraId="5A96F39E" w14:textId="77777777" w:rsidR="001D37D3" w:rsidRDefault="001D37D3" w:rsidP="001D37D3">
      <w:pPr>
        <w:autoSpaceDE w:val="0"/>
        <w:autoSpaceDN w:val="0"/>
        <w:adjustRightInd w:val="0"/>
        <w:spacing w:after="0" w:line="240" w:lineRule="auto"/>
        <w:ind w:left="2160"/>
        <w:rPr>
          <w:sz w:val="22"/>
          <w:szCs w:val="22"/>
        </w:rPr>
      </w:pPr>
    </w:p>
    <w:p w14:paraId="6C0CDE45" w14:textId="77777777" w:rsidR="001D37D3" w:rsidRPr="0024105D" w:rsidRDefault="001D37D3" w:rsidP="001D37D3">
      <w:pPr>
        <w:autoSpaceDE w:val="0"/>
        <w:autoSpaceDN w:val="0"/>
        <w:adjustRightInd w:val="0"/>
        <w:spacing w:after="0" w:line="240" w:lineRule="auto"/>
        <w:ind w:left="2160"/>
        <w:rPr>
          <w:sz w:val="22"/>
          <w:szCs w:val="22"/>
        </w:rPr>
      </w:pPr>
      <w:r w:rsidRPr="00434A80">
        <w:rPr>
          <w:sz w:val="22"/>
          <w:szCs w:val="22"/>
        </w:rPr>
        <w:t>For dual-domain mass transfer with sorption (ISOTHM</w:t>
      </w:r>
      <w:r>
        <w:rPr>
          <w:sz w:val="22"/>
          <w:szCs w:val="22"/>
        </w:rPr>
        <w:t xml:space="preserve"> </w:t>
      </w:r>
      <w:r w:rsidRPr="00434A80">
        <w:rPr>
          <w:sz w:val="22"/>
          <w:szCs w:val="22"/>
        </w:rPr>
        <w:t xml:space="preserve">= 6), SP1 is also the </w:t>
      </w:r>
      <w:r w:rsidRPr="0024105D">
        <w:rPr>
          <w:sz w:val="22"/>
          <w:szCs w:val="22"/>
        </w:rPr>
        <w:t>distribution coefficient (</w:t>
      </w:r>
      <w:proofErr w:type="spellStart"/>
      <w:r w:rsidRPr="0024105D">
        <w:rPr>
          <w:i/>
          <w:sz w:val="22"/>
          <w:szCs w:val="22"/>
        </w:rPr>
        <w:t>K</w:t>
      </w:r>
      <w:r w:rsidRPr="0024105D">
        <w:rPr>
          <w:i/>
          <w:sz w:val="22"/>
          <w:szCs w:val="22"/>
          <w:vertAlign w:val="subscript"/>
        </w:rPr>
        <w:t>d</w:t>
      </w:r>
      <w:proofErr w:type="spellEnd"/>
      <w:r w:rsidRPr="0024105D">
        <w:rPr>
          <w:sz w:val="22"/>
          <w:szCs w:val="22"/>
        </w:rPr>
        <w:t>) (unit, L</w:t>
      </w:r>
      <w:r w:rsidRPr="0024105D">
        <w:rPr>
          <w:sz w:val="22"/>
          <w:szCs w:val="22"/>
          <w:vertAlign w:val="superscript"/>
        </w:rPr>
        <w:t>3</w:t>
      </w:r>
      <w:r w:rsidRPr="0024105D">
        <w:rPr>
          <w:sz w:val="22"/>
          <w:szCs w:val="22"/>
        </w:rPr>
        <w:t>M</w:t>
      </w:r>
      <w:r w:rsidRPr="0024105D">
        <w:rPr>
          <w:sz w:val="22"/>
          <w:szCs w:val="22"/>
          <w:vertAlign w:val="superscript"/>
        </w:rPr>
        <w:t>-1</w:t>
      </w:r>
      <w:r w:rsidRPr="0024105D">
        <w:rPr>
          <w:sz w:val="22"/>
          <w:szCs w:val="22"/>
        </w:rPr>
        <w:t>).</w:t>
      </w:r>
    </w:p>
    <w:p w14:paraId="44B7F028" w14:textId="77777777" w:rsidR="001D37D3" w:rsidRPr="0024105D" w:rsidRDefault="001D37D3" w:rsidP="001D37D3">
      <w:pPr>
        <w:autoSpaceDE w:val="0"/>
        <w:autoSpaceDN w:val="0"/>
        <w:adjustRightInd w:val="0"/>
        <w:spacing w:after="0" w:line="240" w:lineRule="auto"/>
        <w:ind w:left="2160"/>
        <w:rPr>
          <w:sz w:val="22"/>
          <w:szCs w:val="22"/>
        </w:rPr>
      </w:pPr>
    </w:p>
    <w:p w14:paraId="5F85085E"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For dual-domain mass transfer with sorption (ISOTHM = -6), SP1 is the </w:t>
      </w:r>
      <w:r w:rsidRPr="00BE212F">
        <w:rPr>
          <w:b/>
          <w:sz w:val="22"/>
          <w:szCs w:val="22"/>
        </w:rPr>
        <w:t>mobile domain</w:t>
      </w:r>
      <w:r w:rsidRPr="00BE212F">
        <w:rPr>
          <w:sz w:val="22"/>
          <w:szCs w:val="22"/>
        </w:rPr>
        <w:t xml:space="preserve"> distribution coefficient (</w:t>
      </w:r>
      <w:r w:rsidRPr="0048595B">
        <w:rPr>
          <w:position w:val="-14"/>
          <w:sz w:val="22"/>
          <w:szCs w:val="22"/>
        </w:rPr>
        <w:object w:dxaOrig="440" w:dyaOrig="380" w14:anchorId="658FE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8.75pt" o:ole="">
            <v:imagedata r:id="rId8" o:title=""/>
          </v:shape>
          <o:OLEObject Type="Embed" ProgID="Equation.3" ShapeID="_x0000_i1025" DrawAspect="Content" ObjectID="_1693375431" r:id="rId9"/>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w:t>
      </w:r>
    </w:p>
    <w:p w14:paraId="0D9EF630" w14:textId="77777777" w:rsidR="001D37D3" w:rsidRPr="0024105D" w:rsidRDefault="001D37D3" w:rsidP="001D37D3">
      <w:pPr>
        <w:spacing w:after="0" w:line="240" w:lineRule="auto"/>
      </w:pPr>
    </w:p>
    <w:p w14:paraId="26574277" w14:textId="2A714321" w:rsidR="001D37D3" w:rsidRPr="00BE212F" w:rsidRDefault="001D37D3" w:rsidP="001D37D3">
      <w:pPr>
        <w:spacing w:after="0" w:line="240" w:lineRule="auto"/>
      </w:pPr>
      <w:r w:rsidRPr="00BE212F">
        <w:rPr>
          <w:rFonts w:eastAsiaTheme="minorHAnsi"/>
          <w:sz w:val="22"/>
          <w:szCs w:val="22"/>
        </w:rPr>
        <w:t xml:space="preserve">(Enter 3b for each </w:t>
      </w:r>
      <w:r w:rsidR="00D81D27">
        <w:rPr>
          <w:rFonts w:eastAsiaTheme="minorHAnsi"/>
          <w:sz w:val="22"/>
          <w:szCs w:val="22"/>
        </w:rPr>
        <w:t xml:space="preserve">of the NCOMP </w:t>
      </w:r>
      <w:r w:rsidRPr="00BE212F">
        <w:rPr>
          <w:rFonts w:eastAsiaTheme="minorHAnsi"/>
          <w:sz w:val="22"/>
          <w:szCs w:val="22"/>
        </w:rPr>
        <w:t>species if ISOTHM = -6)</w:t>
      </w:r>
    </w:p>
    <w:p w14:paraId="7C9D9D74"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3b </w:t>
      </w:r>
      <w:r w:rsidRPr="00BE212F">
        <w:rPr>
          <w:sz w:val="22"/>
          <w:szCs w:val="22"/>
        </w:rPr>
        <w:tab/>
        <w:t xml:space="preserve">Record: </w:t>
      </w:r>
      <w:r w:rsidRPr="00BE212F">
        <w:rPr>
          <w:sz w:val="22"/>
          <w:szCs w:val="22"/>
        </w:rPr>
        <w:tab/>
      </w:r>
      <w:r w:rsidRPr="00BE212F">
        <w:rPr>
          <w:rFonts w:eastAsiaTheme="minorHAnsi"/>
          <w:sz w:val="22"/>
          <w:szCs w:val="22"/>
        </w:rPr>
        <w:t>SP1IM(NCOL,NROW) (one array for each layer)</w:t>
      </w:r>
    </w:p>
    <w:p w14:paraId="45AE5D42"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4D3C7907"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SP1IM is the </w:t>
      </w:r>
      <w:r w:rsidRPr="00BE212F">
        <w:rPr>
          <w:b/>
          <w:sz w:val="22"/>
          <w:szCs w:val="22"/>
        </w:rPr>
        <w:t>immobile domain partitioning/distribution coefficient</w:t>
      </w:r>
      <w:r w:rsidRPr="00BE212F">
        <w:rPr>
          <w:sz w:val="22"/>
          <w:szCs w:val="22"/>
        </w:rPr>
        <w:t xml:space="preserve"> </w:t>
      </w:r>
    </w:p>
    <w:p w14:paraId="23FBE965" w14:textId="77777777" w:rsidR="001D37D3" w:rsidRPr="00BE212F" w:rsidRDefault="001D37D3" w:rsidP="001D37D3">
      <w:pPr>
        <w:autoSpaceDE w:val="0"/>
        <w:autoSpaceDN w:val="0"/>
        <w:adjustRightInd w:val="0"/>
        <w:spacing w:after="0" w:line="240" w:lineRule="auto"/>
        <w:ind w:left="2160"/>
        <w:rPr>
          <w:sz w:val="22"/>
          <w:szCs w:val="22"/>
        </w:rPr>
      </w:pPr>
      <w:r w:rsidRPr="00BE212F">
        <w:rPr>
          <w:sz w:val="22"/>
          <w:szCs w:val="22"/>
        </w:rPr>
        <w:t>(</w:t>
      </w:r>
      <w:r w:rsidRPr="0048595B">
        <w:rPr>
          <w:position w:val="-14"/>
          <w:sz w:val="22"/>
          <w:szCs w:val="22"/>
        </w:rPr>
        <w:object w:dxaOrig="460" w:dyaOrig="380" w14:anchorId="5C2B4CE9">
          <v:shape id="_x0000_i1026" type="#_x0000_t75" style="width:24.75pt;height:18.75pt" o:ole="">
            <v:imagedata r:id="rId10" o:title=""/>
          </v:shape>
          <o:OLEObject Type="Embed" ProgID="Equation.3" ShapeID="_x0000_i1026" DrawAspect="Content" ObjectID="_1693375432" r:id="rId11"/>
        </w:object>
      </w:r>
      <w:r w:rsidRPr="00BE212F">
        <w:rPr>
          <w:sz w:val="22"/>
          <w:szCs w:val="22"/>
        </w:rPr>
        <w:t>) (unit, L</w:t>
      </w:r>
      <w:r w:rsidRPr="00BE212F">
        <w:rPr>
          <w:sz w:val="22"/>
          <w:szCs w:val="22"/>
          <w:vertAlign w:val="superscript"/>
        </w:rPr>
        <w:t>3</w:t>
      </w:r>
      <w:r w:rsidRPr="00BE212F">
        <w:rPr>
          <w:sz w:val="22"/>
          <w:szCs w:val="22"/>
        </w:rPr>
        <w:t>M</w:t>
      </w:r>
      <w:r w:rsidRPr="00BE212F">
        <w:rPr>
          <w:sz w:val="22"/>
          <w:szCs w:val="22"/>
          <w:vertAlign w:val="superscript"/>
        </w:rPr>
        <w:t>-1</w:t>
      </w:r>
      <w:r w:rsidRPr="00BE212F">
        <w:rPr>
          <w:sz w:val="22"/>
          <w:szCs w:val="22"/>
        </w:rPr>
        <w:t>). This option is entered only if ISOTHM = -6, i.e. if a different partitioning coefficient is simulated for the immobile domain.</w:t>
      </w:r>
    </w:p>
    <w:p w14:paraId="12359818" w14:textId="77777777" w:rsidR="001D37D3" w:rsidRPr="0024105D" w:rsidRDefault="001D37D3" w:rsidP="001D37D3">
      <w:pPr>
        <w:spacing w:after="0" w:line="240" w:lineRule="auto"/>
      </w:pPr>
    </w:p>
    <w:p w14:paraId="2D188060" w14:textId="399CF759" w:rsidR="001D37D3" w:rsidRPr="0024105D" w:rsidRDefault="001D37D3" w:rsidP="001D37D3">
      <w:pPr>
        <w:spacing w:after="0" w:line="240" w:lineRule="auto"/>
      </w:pPr>
      <w:r w:rsidRPr="0024105D">
        <w:rPr>
          <w:rFonts w:eastAsiaTheme="minorHAnsi"/>
          <w:sz w:val="22"/>
          <w:szCs w:val="22"/>
        </w:rPr>
        <w:t xml:space="preserve"> (Enter 4 for each </w:t>
      </w:r>
      <w:r w:rsidR="00D81D27">
        <w:rPr>
          <w:rFonts w:eastAsiaTheme="minorHAnsi"/>
          <w:sz w:val="22"/>
          <w:szCs w:val="22"/>
        </w:rPr>
        <w:t>of the NCOMP species if ISOTHM ≠</w:t>
      </w:r>
      <w:r w:rsidRPr="0024105D">
        <w:rPr>
          <w:rFonts w:eastAsiaTheme="minorHAnsi"/>
          <w:sz w:val="22"/>
          <w:szCs w:val="22"/>
        </w:rPr>
        <w:t xml:space="preserve"> 0)</w:t>
      </w:r>
    </w:p>
    <w:p w14:paraId="2001AA6F" w14:textId="77777777" w:rsidR="001D37D3" w:rsidRDefault="001D37D3" w:rsidP="001D37D3">
      <w:pPr>
        <w:autoSpaceDE w:val="0"/>
        <w:autoSpaceDN w:val="0"/>
        <w:adjustRightInd w:val="0"/>
        <w:spacing w:after="0" w:line="240" w:lineRule="auto"/>
        <w:rPr>
          <w:sz w:val="22"/>
          <w:szCs w:val="22"/>
        </w:rPr>
      </w:pPr>
      <w:r w:rsidRPr="0024105D">
        <w:rPr>
          <w:sz w:val="22"/>
          <w:szCs w:val="22"/>
        </w:rPr>
        <w:t xml:space="preserve">4 </w:t>
      </w:r>
      <w:r w:rsidRPr="0024105D">
        <w:rPr>
          <w:sz w:val="22"/>
          <w:szCs w:val="22"/>
        </w:rPr>
        <w:tab/>
        <w:t xml:space="preserve">Record: </w:t>
      </w:r>
      <w:r w:rsidRPr="0024105D">
        <w:rPr>
          <w:sz w:val="22"/>
          <w:szCs w:val="22"/>
        </w:rPr>
        <w:tab/>
      </w:r>
      <w:r w:rsidRPr="0024105D">
        <w:rPr>
          <w:rFonts w:eastAsiaTheme="minorHAnsi"/>
          <w:sz w:val="22"/>
          <w:szCs w:val="22"/>
        </w:rPr>
        <w:t>SP2(NCOL,NROW) (one array for each</w:t>
      </w:r>
      <w:r>
        <w:rPr>
          <w:rFonts w:eastAsiaTheme="minorHAnsi"/>
          <w:sz w:val="22"/>
          <w:szCs w:val="22"/>
        </w:rPr>
        <w:t xml:space="preserve"> layer)</w:t>
      </w:r>
    </w:p>
    <w:p w14:paraId="7AF429B4"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03F0E63D" w14:textId="77777777" w:rsidR="001D37D3" w:rsidRPr="006B493C" w:rsidRDefault="001D37D3" w:rsidP="001D37D3">
      <w:pPr>
        <w:numPr>
          <w:ilvl w:val="0"/>
          <w:numId w:val="1"/>
        </w:numPr>
        <w:autoSpaceDE w:val="0"/>
        <w:autoSpaceDN w:val="0"/>
        <w:adjustRightInd w:val="0"/>
        <w:spacing w:after="0" w:line="240" w:lineRule="auto"/>
        <w:ind w:left="2160" w:hanging="270"/>
        <w:rPr>
          <w:sz w:val="22"/>
          <w:szCs w:val="22"/>
        </w:rPr>
      </w:pPr>
      <w:r w:rsidRPr="006B493C">
        <w:rPr>
          <w:sz w:val="22"/>
          <w:szCs w:val="22"/>
        </w:rPr>
        <w:t>SP2 is the second sorption or dual-domain model parameter. The use of SP2 depends on the type of</w:t>
      </w:r>
      <w:r>
        <w:rPr>
          <w:sz w:val="22"/>
          <w:szCs w:val="22"/>
        </w:rPr>
        <w:t xml:space="preserve"> </w:t>
      </w:r>
      <w:r w:rsidRPr="006B493C">
        <w:rPr>
          <w:sz w:val="22"/>
          <w:szCs w:val="22"/>
        </w:rPr>
        <w:t>sorption or dual-domain model selected:</w:t>
      </w:r>
    </w:p>
    <w:p w14:paraId="4BBD71C6" w14:textId="77777777" w:rsidR="001D37D3" w:rsidRDefault="001D37D3" w:rsidP="001D37D3">
      <w:pPr>
        <w:autoSpaceDE w:val="0"/>
        <w:autoSpaceDN w:val="0"/>
        <w:adjustRightInd w:val="0"/>
        <w:spacing w:after="0" w:line="240" w:lineRule="auto"/>
        <w:ind w:left="2160"/>
        <w:rPr>
          <w:sz w:val="22"/>
          <w:szCs w:val="22"/>
        </w:rPr>
      </w:pPr>
    </w:p>
    <w:p w14:paraId="3DC29AF0"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linear sorption (ISOTHM = 1), SP2 is read but not</w:t>
      </w:r>
      <w:r>
        <w:rPr>
          <w:sz w:val="22"/>
          <w:szCs w:val="22"/>
        </w:rPr>
        <w:t xml:space="preserve"> </w:t>
      </w:r>
      <w:r w:rsidRPr="006B493C">
        <w:rPr>
          <w:sz w:val="22"/>
          <w:szCs w:val="22"/>
        </w:rPr>
        <w:t>used.</w:t>
      </w:r>
    </w:p>
    <w:p w14:paraId="6DBEB324" w14:textId="77777777" w:rsidR="001D37D3" w:rsidRDefault="001D37D3" w:rsidP="001D37D3">
      <w:pPr>
        <w:autoSpaceDE w:val="0"/>
        <w:autoSpaceDN w:val="0"/>
        <w:adjustRightInd w:val="0"/>
        <w:spacing w:after="0" w:line="240" w:lineRule="auto"/>
        <w:ind w:left="2160"/>
        <w:rPr>
          <w:sz w:val="22"/>
          <w:szCs w:val="22"/>
        </w:rPr>
      </w:pPr>
    </w:p>
    <w:p w14:paraId="47EB50A2"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Freundlich sorption (ISOTHM = 2), SP2 is the</w:t>
      </w:r>
      <w:r>
        <w:rPr>
          <w:sz w:val="22"/>
          <w:szCs w:val="22"/>
        </w:rPr>
        <w:t xml:space="preserve"> </w:t>
      </w:r>
      <w:r w:rsidRPr="006B493C">
        <w:rPr>
          <w:sz w:val="22"/>
          <w:szCs w:val="22"/>
        </w:rPr>
        <w:t>Freundlich exponent a.</w:t>
      </w:r>
    </w:p>
    <w:p w14:paraId="298127B3" w14:textId="77777777" w:rsidR="001D37D3" w:rsidRDefault="001D37D3" w:rsidP="001D37D3">
      <w:pPr>
        <w:autoSpaceDE w:val="0"/>
        <w:autoSpaceDN w:val="0"/>
        <w:adjustRightInd w:val="0"/>
        <w:spacing w:after="0" w:line="240" w:lineRule="auto"/>
        <w:ind w:left="2160"/>
        <w:rPr>
          <w:sz w:val="22"/>
          <w:szCs w:val="22"/>
        </w:rPr>
      </w:pPr>
    </w:p>
    <w:p w14:paraId="5ADCD77E"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Langmuir sorption (ISOTHM = 3), SP2 is the total</w:t>
      </w:r>
      <w:r>
        <w:rPr>
          <w:sz w:val="22"/>
          <w:szCs w:val="22"/>
        </w:rPr>
        <w:t xml:space="preserve"> </w:t>
      </w:r>
      <w:r w:rsidRPr="006B493C">
        <w:rPr>
          <w:sz w:val="22"/>
          <w:szCs w:val="22"/>
        </w:rPr>
        <w:t>concentration of t</w:t>
      </w:r>
      <w:r>
        <w:rPr>
          <w:sz w:val="22"/>
          <w:szCs w:val="22"/>
        </w:rPr>
        <w:t>he sorption sites available (S</w:t>
      </w:r>
      <w:r w:rsidRPr="006B493C">
        <w:rPr>
          <w:sz w:val="22"/>
          <w:szCs w:val="22"/>
        </w:rPr>
        <w:t>) (unit,</w:t>
      </w:r>
      <w:r>
        <w:rPr>
          <w:sz w:val="22"/>
          <w:szCs w:val="22"/>
        </w:rPr>
        <w:t xml:space="preserve"> </w:t>
      </w:r>
      <w:r w:rsidRPr="006B493C">
        <w:rPr>
          <w:sz w:val="22"/>
          <w:szCs w:val="22"/>
        </w:rPr>
        <w:t>MM</w:t>
      </w:r>
      <w:r w:rsidRPr="007E7E1F">
        <w:rPr>
          <w:sz w:val="22"/>
          <w:szCs w:val="22"/>
          <w:vertAlign w:val="superscript"/>
        </w:rPr>
        <w:t>-1</w:t>
      </w:r>
      <w:r w:rsidRPr="006B493C">
        <w:rPr>
          <w:sz w:val="22"/>
          <w:szCs w:val="22"/>
        </w:rPr>
        <w:t>).</w:t>
      </w:r>
    </w:p>
    <w:p w14:paraId="6543D1F7" w14:textId="77777777" w:rsidR="001D37D3" w:rsidRDefault="001D37D3" w:rsidP="001D37D3">
      <w:pPr>
        <w:autoSpaceDE w:val="0"/>
        <w:autoSpaceDN w:val="0"/>
        <w:adjustRightInd w:val="0"/>
        <w:spacing w:after="0" w:line="240" w:lineRule="auto"/>
        <w:ind w:left="2160"/>
        <w:rPr>
          <w:sz w:val="22"/>
          <w:szCs w:val="22"/>
        </w:rPr>
      </w:pPr>
    </w:p>
    <w:p w14:paraId="75DADEB9" w14:textId="77777777" w:rsidR="001D37D3" w:rsidRPr="006B493C" w:rsidRDefault="001D37D3" w:rsidP="001D37D3">
      <w:pPr>
        <w:autoSpaceDE w:val="0"/>
        <w:autoSpaceDN w:val="0"/>
        <w:adjustRightInd w:val="0"/>
        <w:spacing w:after="0" w:line="240" w:lineRule="auto"/>
        <w:ind w:left="2160"/>
        <w:rPr>
          <w:sz w:val="22"/>
          <w:szCs w:val="22"/>
        </w:rPr>
      </w:pPr>
      <w:r w:rsidRPr="006B493C">
        <w:rPr>
          <w:sz w:val="22"/>
          <w:szCs w:val="22"/>
        </w:rPr>
        <w:t>For non</w:t>
      </w:r>
      <w:r>
        <w:rPr>
          <w:sz w:val="22"/>
          <w:szCs w:val="22"/>
        </w:rPr>
        <w:t>-</w:t>
      </w:r>
      <w:r w:rsidRPr="006B493C">
        <w:rPr>
          <w:sz w:val="22"/>
          <w:szCs w:val="22"/>
        </w:rPr>
        <w:t>equilibrium sorption (ISOTHM = 4), SP2 is the</w:t>
      </w:r>
      <w:r>
        <w:rPr>
          <w:sz w:val="22"/>
          <w:szCs w:val="22"/>
        </w:rPr>
        <w:t xml:space="preserve"> </w:t>
      </w:r>
      <w:r w:rsidRPr="006B493C">
        <w:rPr>
          <w:sz w:val="22"/>
          <w:szCs w:val="22"/>
        </w:rPr>
        <w:t>first-order mass transfer rate between the dissolved and</w:t>
      </w:r>
      <w:r>
        <w:rPr>
          <w:sz w:val="22"/>
          <w:szCs w:val="22"/>
        </w:rPr>
        <w:t xml:space="preserve"> </w:t>
      </w:r>
      <w:proofErr w:type="spellStart"/>
      <w:r w:rsidRPr="006B493C">
        <w:rPr>
          <w:sz w:val="22"/>
          <w:szCs w:val="22"/>
        </w:rPr>
        <w:t>sorbed</w:t>
      </w:r>
      <w:proofErr w:type="spellEnd"/>
      <w:r w:rsidRPr="006B493C">
        <w:rPr>
          <w:sz w:val="22"/>
          <w:szCs w:val="22"/>
        </w:rPr>
        <w:t xml:space="preserve"> phases (unit, T</w:t>
      </w:r>
      <w:r w:rsidRPr="00661506">
        <w:rPr>
          <w:sz w:val="22"/>
          <w:szCs w:val="22"/>
          <w:vertAlign w:val="superscript"/>
        </w:rPr>
        <w:t>-1</w:t>
      </w:r>
      <w:r w:rsidRPr="006B493C">
        <w:rPr>
          <w:sz w:val="22"/>
          <w:szCs w:val="22"/>
        </w:rPr>
        <w:t>).</w:t>
      </w:r>
    </w:p>
    <w:p w14:paraId="689F51EC" w14:textId="77777777" w:rsidR="001D37D3" w:rsidRDefault="001D37D3" w:rsidP="001D37D3">
      <w:pPr>
        <w:autoSpaceDE w:val="0"/>
        <w:autoSpaceDN w:val="0"/>
        <w:adjustRightInd w:val="0"/>
        <w:spacing w:after="0" w:line="240" w:lineRule="auto"/>
        <w:ind w:left="2160"/>
        <w:rPr>
          <w:sz w:val="22"/>
          <w:szCs w:val="22"/>
        </w:rPr>
      </w:pPr>
    </w:p>
    <w:p w14:paraId="4316A82C" w14:textId="7009BF8D" w:rsidR="001D37D3" w:rsidRPr="00E36E03" w:rsidRDefault="001D37D3" w:rsidP="001D37D3">
      <w:pPr>
        <w:autoSpaceDE w:val="0"/>
        <w:autoSpaceDN w:val="0"/>
        <w:adjustRightInd w:val="0"/>
        <w:spacing w:after="0" w:line="240" w:lineRule="auto"/>
        <w:ind w:left="2160"/>
        <w:rPr>
          <w:sz w:val="22"/>
          <w:szCs w:val="22"/>
        </w:rPr>
      </w:pPr>
      <w:r w:rsidRPr="006B493C">
        <w:rPr>
          <w:sz w:val="22"/>
          <w:szCs w:val="22"/>
        </w:rPr>
        <w:t xml:space="preserve">For dual-domain mass transfer (ISOTHM = </w:t>
      </w:r>
      <w:r w:rsidR="00D81D27">
        <w:rPr>
          <w:sz w:val="22"/>
          <w:szCs w:val="22"/>
        </w:rPr>
        <w:t>5,</w:t>
      </w:r>
      <w:r w:rsidRPr="006B493C">
        <w:rPr>
          <w:sz w:val="22"/>
          <w:szCs w:val="22"/>
        </w:rPr>
        <w:t xml:space="preserve"> 6</w:t>
      </w:r>
      <w:r w:rsidR="00D81D27">
        <w:rPr>
          <w:sz w:val="22"/>
          <w:szCs w:val="22"/>
        </w:rPr>
        <w:t>, or -6</w:t>
      </w:r>
      <w:r w:rsidRPr="006B493C">
        <w:rPr>
          <w:sz w:val="22"/>
          <w:szCs w:val="22"/>
        </w:rPr>
        <w:t>), SP2</w:t>
      </w:r>
      <w:r>
        <w:rPr>
          <w:sz w:val="22"/>
          <w:szCs w:val="22"/>
        </w:rPr>
        <w:t xml:space="preserve"> </w:t>
      </w:r>
      <w:r w:rsidRPr="006B493C">
        <w:rPr>
          <w:sz w:val="22"/>
          <w:szCs w:val="22"/>
        </w:rPr>
        <w:t>is the first-order mass transfer rate between the two</w:t>
      </w:r>
      <w:r>
        <w:rPr>
          <w:sz w:val="22"/>
          <w:szCs w:val="22"/>
        </w:rPr>
        <w:t xml:space="preserve"> </w:t>
      </w:r>
      <w:r w:rsidRPr="006B493C">
        <w:rPr>
          <w:sz w:val="22"/>
          <w:szCs w:val="22"/>
        </w:rPr>
        <w:t>domains (unit, T</w:t>
      </w:r>
      <w:r w:rsidRPr="00661506">
        <w:rPr>
          <w:sz w:val="22"/>
          <w:szCs w:val="22"/>
          <w:vertAlign w:val="superscript"/>
        </w:rPr>
        <w:t>-1</w:t>
      </w:r>
      <w:r w:rsidRPr="006B493C">
        <w:rPr>
          <w:sz w:val="22"/>
          <w:szCs w:val="22"/>
        </w:rPr>
        <w:t>).</w:t>
      </w:r>
    </w:p>
    <w:p w14:paraId="573E66DE" w14:textId="77777777" w:rsidR="001D37D3" w:rsidRDefault="001D37D3" w:rsidP="001D37D3">
      <w:pPr>
        <w:spacing w:after="0" w:line="240" w:lineRule="auto"/>
      </w:pPr>
    </w:p>
    <w:p w14:paraId="0FFD260C" w14:textId="77777777" w:rsidR="001D37D3" w:rsidRDefault="001D37D3" w:rsidP="001D37D3">
      <w:pPr>
        <w:spacing w:after="0" w:line="240" w:lineRule="auto"/>
      </w:pPr>
      <w:r>
        <w:rPr>
          <w:rFonts w:eastAsiaTheme="minorHAnsi"/>
          <w:sz w:val="22"/>
          <w:szCs w:val="22"/>
        </w:rPr>
        <w:t>(Enter 5 for each species if IREACT &gt; 0)</w:t>
      </w:r>
    </w:p>
    <w:p w14:paraId="7DA95433" w14:textId="77777777" w:rsidR="001D37D3" w:rsidRDefault="001D37D3" w:rsidP="001D37D3">
      <w:pPr>
        <w:autoSpaceDE w:val="0"/>
        <w:autoSpaceDN w:val="0"/>
        <w:adjustRightInd w:val="0"/>
        <w:spacing w:after="0" w:line="240" w:lineRule="auto"/>
        <w:rPr>
          <w:sz w:val="22"/>
          <w:szCs w:val="22"/>
        </w:rPr>
      </w:pPr>
      <w:r>
        <w:rPr>
          <w:sz w:val="22"/>
          <w:szCs w:val="22"/>
        </w:rPr>
        <w:t xml:space="preserve">5 </w:t>
      </w:r>
      <w:r>
        <w:rPr>
          <w:sz w:val="22"/>
          <w:szCs w:val="22"/>
        </w:rPr>
        <w:tab/>
        <w:t xml:space="preserve">Record: </w:t>
      </w:r>
      <w:r>
        <w:rPr>
          <w:sz w:val="22"/>
          <w:szCs w:val="22"/>
        </w:rPr>
        <w:tab/>
      </w:r>
      <w:r>
        <w:rPr>
          <w:rFonts w:eastAsiaTheme="minorHAnsi"/>
          <w:sz w:val="22"/>
          <w:szCs w:val="22"/>
        </w:rPr>
        <w:t>RC1(NCOL, NROW) (one array for each layer)</w:t>
      </w:r>
    </w:p>
    <w:p w14:paraId="6410316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C44D0AD" w14:textId="5BBE6E39" w:rsidR="001D37D3" w:rsidRPr="0024105D" w:rsidRDefault="001D37D3" w:rsidP="001D37D3">
      <w:pPr>
        <w:numPr>
          <w:ilvl w:val="0"/>
          <w:numId w:val="1"/>
        </w:numPr>
        <w:autoSpaceDE w:val="0"/>
        <w:autoSpaceDN w:val="0"/>
        <w:adjustRightInd w:val="0"/>
        <w:spacing w:after="0" w:line="240" w:lineRule="auto"/>
        <w:ind w:left="2160" w:hanging="270"/>
      </w:pPr>
      <w:r>
        <w:t>If IREACT = 1</w:t>
      </w:r>
      <w:r w:rsidR="00C33B6C">
        <w:t xml:space="preserve"> or 3</w:t>
      </w:r>
      <w:r>
        <w:t xml:space="preserve">, </w:t>
      </w:r>
      <w:r w:rsidRPr="0046770E">
        <w:rPr>
          <w:sz w:val="22"/>
          <w:szCs w:val="22"/>
        </w:rPr>
        <w:t>RC1 is the first-order reaction rate for the dissolved (liquid) phase (unit, T</w:t>
      </w:r>
      <w:r w:rsidRPr="00F32D2E">
        <w:rPr>
          <w:sz w:val="22"/>
          <w:szCs w:val="22"/>
          <w:vertAlign w:val="superscript"/>
        </w:rPr>
        <w:t>-1</w:t>
      </w:r>
      <w:r w:rsidRPr="0046770E">
        <w:rPr>
          <w:sz w:val="22"/>
          <w:szCs w:val="22"/>
        </w:rPr>
        <w:t xml:space="preserve">). If a dual-domain system is simulated, the reaction </w:t>
      </w:r>
      <w:r w:rsidRPr="0024105D">
        <w:rPr>
          <w:sz w:val="22"/>
          <w:szCs w:val="22"/>
        </w:rPr>
        <w:t>rates for the liquid phase in the mobile and immobile domains are assumed to be equal.</w:t>
      </w:r>
    </w:p>
    <w:p w14:paraId="570671E2" w14:textId="77777777" w:rsidR="001D37D3" w:rsidRPr="0024105D" w:rsidRDefault="001D37D3" w:rsidP="001D37D3">
      <w:pPr>
        <w:numPr>
          <w:ilvl w:val="0"/>
          <w:numId w:val="1"/>
        </w:numPr>
        <w:autoSpaceDE w:val="0"/>
        <w:autoSpaceDN w:val="0"/>
        <w:adjustRightInd w:val="0"/>
        <w:spacing w:after="0" w:line="240" w:lineRule="auto"/>
        <w:ind w:left="2160" w:hanging="270"/>
      </w:pPr>
      <w:r w:rsidRPr="00BE212F">
        <w:t xml:space="preserve">If IREACT = 2 (MONOD kinetics), </w:t>
      </w:r>
      <w:r w:rsidRPr="00BE212F">
        <w:rPr>
          <w:sz w:val="22"/>
          <w:szCs w:val="22"/>
        </w:rPr>
        <w:t xml:space="preserve">RC1 is the product of total microbial concentration, </w:t>
      </w:r>
      <w:r w:rsidRPr="00BE212F">
        <w:rPr>
          <w:i/>
          <w:sz w:val="22"/>
          <w:szCs w:val="22"/>
        </w:rPr>
        <w:t>M</w:t>
      </w:r>
      <w:r w:rsidRPr="00BE212F">
        <w:rPr>
          <w:i/>
          <w:sz w:val="22"/>
          <w:szCs w:val="22"/>
          <w:vertAlign w:val="subscript"/>
        </w:rPr>
        <w:t>t</w:t>
      </w:r>
      <w:r w:rsidRPr="00BE212F">
        <w:rPr>
          <w:sz w:val="22"/>
          <w:szCs w:val="22"/>
        </w:rPr>
        <w:t xml:space="preserve"> (unit, ML</w:t>
      </w:r>
      <w:r w:rsidRPr="00BE212F">
        <w:rPr>
          <w:sz w:val="22"/>
          <w:szCs w:val="22"/>
          <w:vertAlign w:val="superscript"/>
        </w:rPr>
        <w:t>-3</w:t>
      </w:r>
      <w:r w:rsidRPr="00BE212F">
        <w:rPr>
          <w:sz w:val="22"/>
          <w:szCs w:val="22"/>
        </w:rPr>
        <w:t xml:space="preserve">) and the maximum specific growth rate of the bacterium, </w:t>
      </w:r>
      <w:proofErr w:type="spellStart"/>
      <w:r w:rsidRPr="00BE212F">
        <w:rPr>
          <w:i/>
          <w:sz w:val="22"/>
          <w:szCs w:val="22"/>
        </w:rPr>
        <w:t>u</w:t>
      </w:r>
      <w:r w:rsidRPr="00BE212F">
        <w:rPr>
          <w:i/>
          <w:sz w:val="22"/>
          <w:szCs w:val="22"/>
          <w:vertAlign w:val="subscript"/>
        </w:rPr>
        <w:t>max</w:t>
      </w:r>
      <w:proofErr w:type="spellEnd"/>
      <w:r w:rsidRPr="00BE212F">
        <w:rPr>
          <w:sz w:val="22"/>
          <w:szCs w:val="22"/>
        </w:rPr>
        <w:t xml:space="preserve"> (unit, T</w:t>
      </w:r>
      <w:r w:rsidRPr="00BE212F">
        <w:rPr>
          <w:sz w:val="22"/>
          <w:szCs w:val="22"/>
          <w:vertAlign w:val="superscript"/>
        </w:rPr>
        <w:t>-1</w:t>
      </w:r>
      <w:r w:rsidRPr="00BE212F">
        <w:rPr>
          <w:sz w:val="22"/>
          <w:szCs w:val="22"/>
        </w:rPr>
        <w:t>).</w:t>
      </w:r>
    </w:p>
    <w:p w14:paraId="2D4BE0AA" w14:textId="77777777" w:rsidR="001D37D3" w:rsidRDefault="001D37D3" w:rsidP="001D37D3">
      <w:pPr>
        <w:pStyle w:val="ListParagraph"/>
        <w:numPr>
          <w:ilvl w:val="0"/>
          <w:numId w:val="1"/>
        </w:numPr>
        <w:autoSpaceDE w:val="0"/>
        <w:autoSpaceDN w:val="0"/>
        <w:adjustRightInd w:val="0"/>
        <w:spacing w:after="0" w:line="240" w:lineRule="auto"/>
        <w:ind w:left="2160"/>
      </w:pPr>
      <w:r w:rsidRPr="0024105D">
        <w:rPr>
          <w:sz w:val="22"/>
          <w:szCs w:val="22"/>
        </w:rPr>
        <w:t xml:space="preserve">If IREACT = 100 (zeroth-order decay or production), RC1 </w:t>
      </w:r>
      <w:r w:rsidRPr="0024105D">
        <w:rPr>
          <w:rFonts w:ascii="TimesNewRomanPSMT" w:eastAsiaTheme="minorHAnsi" w:hAnsi="TimesNewRomanPSMT" w:cs="TimesNewRomanPSMT"/>
        </w:rPr>
        <w:t>is the zeroth-order reaction rate coefficient for</w:t>
      </w:r>
      <w:r w:rsidRPr="00F32D2E">
        <w:rPr>
          <w:rFonts w:ascii="TimesNewRomanPSMT" w:eastAsiaTheme="minorHAnsi" w:hAnsi="TimesNewRomanPSMT" w:cs="TimesNewRomanPSMT"/>
        </w:rPr>
        <w:t xml:space="preserve"> the dissolved (liquid) phase (ML</w:t>
      </w:r>
      <w:r w:rsidRPr="00F32D2E">
        <w:rPr>
          <w:rFonts w:ascii="TimesNewRomanPSMT" w:eastAsiaTheme="minorHAnsi" w:hAnsi="TimesNewRomanPSMT" w:cs="TimesNewRomanPSMT"/>
          <w:szCs w:val="16"/>
          <w:vertAlign w:val="superscript"/>
        </w:rPr>
        <w:t>-3</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If a dual-domain system is simulated, the rate coefficients for the liquid phase in the mobile and immobile domains are assumed equal.</w:t>
      </w:r>
    </w:p>
    <w:p w14:paraId="52F6B35F" w14:textId="77777777" w:rsidR="001D37D3" w:rsidRDefault="001D37D3" w:rsidP="001D37D3">
      <w:pPr>
        <w:spacing w:after="0" w:line="240" w:lineRule="auto"/>
      </w:pPr>
    </w:p>
    <w:p w14:paraId="5D4C26A4" w14:textId="77777777" w:rsidR="001D37D3" w:rsidRDefault="001D37D3" w:rsidP="001D37D3">
      <w:pPr>
        <w:spacing w:after="0" w:line="240" w:lineRule="auto"/>
      </w:pPr>
      <w:r>
        <w:rPr>
          <w:rFonts w:eastAsiaTheme="minorHAnsi"/>
          <w:sz w:val="22"/>
          <w:szCs w:val="22"/>
        </w:rPr>
        <w:t>(Enter 6 for each species if IREACT &gt; 0)</w:t>
      </w:r>
    </w:p>
    <w:p w14:paraId="4D734755" w14:textId="77777777" w:rsidR="001D37D3" w:rsidRDefault="001D37D3" w:rsidP="001D37D3">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Pr>
          <w:rFonts w:eastAsiaTheme="minorHAnsi"/>
          <w:sz w:val="22"/>
          <w:szCs w:val="22"/>
        </w:rPr>
        <w:t>RC2(NCOL, NROW) (one array for each layer)</w:t>
      </w:r>
    </w:p>
    <w:p w14:paraId="5A8454FB" w14:textId="77777777" w:rsidR="001D37D3" w:rsidRDefault="001D37D3" w:rsidP="001D37D3">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21BCF781" w14:textId="77777777" w:rsidR="001D37D3" w:rsidRDefault="001D37D3" w:rsidP="001D37D3">
      <w:pPr>
        <w:numPr>
          <w:ilvl w:val="0"/>
          <w:numId w:val="1"/>
        </w:numPr>
        <w:autoSpaceDE w:val="0"/>
        <w:autoSpaceDN w:val="0"/>
        <w:adjustRightInd w:val="0"/>
        <w:spacing w:after="0" w:line="240" w:lineRule="auto"/>
        <w:ind w:left="2160" w:hanging="270"/>
        <w:rPr>
          <w:sz w:val="22"/>
          <w:szCs w:val="22"/>
        </w:rPr>
      </w:pPr>
      <w:r>
        <w:rPr>
          <w:sz w:val="22"/>
          <w:szCs w:val="22"/>
        </w:rPr>
        <w:t xml:space="preserve">If IREACT = 1 (first-order kinetic reactions) </w:t>
      </w:r>
      <w:r w:rsidRPr="00661506">
        <w:rPr>
          <w:sz w:val="22"/>
          <w:szCs w:val="22"/>
        </w:rPr>
        <w:t xml:space="preserve">RC2 is the first-order reaction rate for the </w:t>
      </w:r>
      <w:proofErr w:type="spellStart"/>
      <w:r w:rsidRPr="00661506">
        <w:rPr>
          <w:sz w:val="22"/>
          <w:szCs w:val="22"/>
        </w:rPr>
        <w:t>sorbed</w:t>
      </w:r>
      <w:proofErr w:type="spellEnd"/>
      <w:r w:rsidRPr="00661506">
        <w:rPr>
          <w:sz w:val="22"/>
          <w:szCs w:val="22"/>
        </w:rPr>
        <w:t xml:space="preserve"> phase (unit, T</w:t>
      </w:r>
      <w:r w:rsidRPr="00661506">
        <w:rPr>
          <w:sz w:val="22"/>
          <w:szCs w:val="22"/>
          <w:vertAlign w:val="superscript"/>
        </w:rPr>
        <w:t>-1</w:t>
      </w:r>
      <w:r w:rsidRPr="00661506">
        <w:rPr>
          <w:sz w:val="22"/>
          <w:szCs w:val="22"/>
        </w:rPr>
        <w:t xml:space="preserve">). If a dual-domain system is simulated, the reaction rates for the </w:t>
      </w:r>
      <w:proofErr w:type="spellStart"/>
      <w:r w:rsidRPr="00661506">
        <w:rPr>
          <w:sz w:val="22"/>
          <w:szCs w:val="22"/>
        </w:rPr>
        <w:t>sorbed</w:t>
      </w:r>
      <w:proofErr w:type="spellEnd"/>
      <w:r w:rsidRPr="00661506">
        <w:rPr>
          <w:sz w:val="22"/>
          <w:szCs w:val="22"/>
        </w:rPr>
        <w:t xml:space="preserve"> phase in the mobile and immobile domains are assumed to be equal. Generally, if the reaction is radioactive decay, RC2 should be set equal to RC1, while for biodegradation, RC2 may be different from RC1.</w:t>
      </w:r>
      <w:r>
        <w:rPr>
          <w:sz w:val="22"/>
          <w:szCs w:val="22"/>
        </w:rPr>
        <w:t xml:space="preserve">  </w:t>
      </w:r>
      <w:r w:rsidRPr="00661506">
        <w:rPr>
          <w:sz w:val="22"/>
          <w:szCs w:val="22"/>
        </w:rPr>
        <w:t>Note that RC2 is read but not used, if no sorption is included in the simulation.</w:t>
      </w:r>
    </w:p>
    <w:p w14:paraId="696FCCED" w14:textId="77777777" w:rsidR="001D37D3" w:rsidRPr="0024105D" w:rsidRDefault="001D37D3" w:rsidP="001D37D3">
      <w:pPr>
        <w:pStyle w:val="ListParagraph"/>
        <w:numPr>
          <w:ilvl w:val="0"/>
          <w:numId w:val="1"/>
        </w:numPr>
        <w:autoSpaceDE w:val="0"/>
        <w:autoSpaceDN w:val="0"/>
        <w:adjustRightInd w:val="0"/>
        <w:spacing w:after="0" w:line="240" w:lineRule="auto"/>
        <w:ind w:left="2160"/>
        <w:rPr>
          <w:sz w:val="22"/>
          <w:szCs w:val="22"/>
        </w:rPr>
      </w:pPr>
      <w:r w:rsidRPr="00F32D2E">
        <w:rPr>
          <w:rFonts w:eastAsiaTheme="minorHAnsi"/>
          <w:bCs/>
        </w:rPr>
        <w:t xml:space="preserve">If IREACT=100 (zeroth-order decay or production), </w:t>
      </w:r>
      <w:r w:rsidRPr="00F32D2E">
        <w:rPr>
          <w:rFonts w:ascii="TimesNewRomanPSMT" w:eastAsiaTheme="minorHAnsi" w:hAnsi="TimesNewRomanPSMT" w:cs="TimesNewRomanPSMT"/>
        </w:rPr>
        <w:t xml:space="preserve">RC2 is the zeroth-order reaction rate coefficient for the </w:t>
      </w:r>
      <w:proofErr w:type="spellStart"/>
      <w:r w:rsidRPr="00F32D2E">
        <w:rPr>
          <w:rFonts w:ascii="TimesNewRomanPSMT" w:eastAsiaTheme="minorHAnsi" w:hAnsi="TimesNewRomanPSMT" w:cs="TimesNewRomanPSMT"/>
        </w:rPr>
        <w:t>sorbed</w:t>
      </w:r>
      <w:proofErr w:type="spellEnd"/>
      <w:r w:rsidRPr="00F32D2E">
        <w:rPr>
          <w:rFonts w:ascii="TimesNewRomanPSMT" w:eastAsiaTheme="minorHAnsi" w:hAnsi="TimesNewRomanPSMT" w:cs="TimesNewRomanPSMT"/>
        </w:rPr>
        <w:t xml:space="preserve"> (solid) phase (MM</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T</w:t>
      </w:r>
      <w:r w:rsidRPr="00F32D2E">
        <w:rPr>
          <w:rFonts w:ascii="TimesNewRomanPSMT" w:eastAsiaTheme="minorHAnsi" w:hAnsi="TimesNewRomanPSMT" w:cs="TimesNewRomanPSMT"/>
          <w:vertAlign w:val="superscript"/>
        </w:rPr>
        <w:t>-1</w:t>
      </w:r>
      <w:r w:rsidRPr="00F32D2E">
        <w:rPr>
          <w:rFonts w:ascii="TimesNewRomanPSMT" w:eastAsiaTheme="minorHAnsi" w:hAnsi="TimesNewRomanPSMT" w:cs="TimesNewRomanPSMT"/>
        </w:rPr>
        <w:t>) (</w:t>
      </w:r>
      <w:r w:rsidRPr="00F32D2E">
        <w:rPr>
          <w:rFonts w:eastAsiaTheme="minorHAnsi"/>
          <w:i/>
          <w:iCs/>
        </w:rPr>
        <w:t xml:space="preserve">positive for decay and negative for production). </w:t>
      </w:r>
      <w:r w:rsidRPr="00F32D2E">
        <w:rPr>
          <w:rFonts w:ascii="TimesNewRomanPSMT" w:eastAsiaTheme="minorHAnsi" w:hAnsi="TimesNewRomanPSMT" w:cs="TimesNewRomanPSMT"/>
        </w:rPr>
        <w:t xml:space="preserve">If a dual-domain system is simulated, the rate coefficients for the liquid </w:t>
      </w:r>
      <w:r w:rsidRPr="0024105D">
        <w:rPr>
          <w:rFonts w:ascii="TimesNewRomanPSMT" w:eastAsiaTheme="minorHAnsi" w:hAnsi="TimesNewRomanPSMT" w:cs="TimesNewRomanPSMT"/>
        </w:rPr>
        <w:t>phase in the mobile and immobile domains are assumed equal.</w:t>
      </w:r>
    </w:p>
    <w:p w14:paraId="0115A1BA" w14:textId="77777777" w:rsidR="001D37D3" w:rsidRPr="0024105D" w:rsidRDefault="001D37D3" w:rsidP="001D37D3">
      <w:pPr>
        <w:spacing w:after="0" w:line="240" w:lineRule="auto"/>
      </w:pPr>
    </w:p>
    <w:p w14:paraId="35EA1930" w14:textId="77777777" w:rsidR="001D37D3" w:rsidRPr="00BE212F" w:rsidRDefault="001D37D3" w:rsidP="001D37D3">
      <w:pPr>
        <w:spacing w:after="0" w:line="240" w:lineRule="auto"/>
      </w:pPr>
      <w:r w:rsidRPr="00BE212F">
        <w:rPr>
          <w:rFonts w:eastAsiaTheme="minorHAnsi"/>
          <w:sz w:val="22"/>
          <w:szCs w:val="22"/>
        </w:rPr>
        <w:t>(Enter 7 for each species if IREACT = 2)</w:t>
      </w:r>
    </w:p>
    <w:p w14:paraId="70D51E4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7 </w:t>
      </w:r>
      <w:r w:rsidRPr="00BE212F">
        <w:rPr>
          <w:sz w:val="22"/>
          <w:szCs w:val="22"/>
        </w:rPr>
        <w:tab/>
        <w:t xml:space="preserve">Record: </w:t>
      </w:r>
      <w:r w:rsidRPr="00BE212F">
        <w:rPr>
          <w:sz w:val="22"/>
          <w:szCs w:val="22"/>
        </w:rPr>
        <w:tab/>
      </w:r>
      <w:r w:rsidRPr="00BE212F">
        <w:rPr>
          <w:rFonts w:eastAsiaTheme="minorHAnsi"/>
          <w:sz w:val="22"/>
          <w:szCs w:val="22"/>
        </w:rPr>
        <w:t>RC3(NCOL, NROW) (one array for each layer)</w:t>
      </w:r>
    </w:p>
    <w:p w14:paraId="3AF6846C"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r>
      <w:r w:rsidRPr="00BE212F">
        <w:rPr>
          <w:rFonts w:eastAsiaTheme="minorHAnsi"/>
          <w:sz w:val="22"/>
          <w:szCs w:val="22"/>
        </w:rPr>
        <w:t>RARRAY</w:t>
      </w:r>
    </w:p>
    <w:p w14:paraId="1E42F0C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RC3 is the half-saturation constant </w:t>
      </w:r>
      <w:r w:rsidRPr="0048595B">
        <w:rPr>
          <w:position w:val="-12"/>
          <w:sz w:val="22"/>
          <w:szCs w:val="22"/>
        </w:rPr>
        <w:object w:dxaOrig="320" w:dyaOrig="360" w14:anchorId="04327039">
          <v:shape id="_x0000_i1027" type="#_x0000_t75" style="width:15.75pt;height:18.75pt" o:ole="">
            <v:imagedata r:id="rId12" o:title=""/>
          </v:shape>
          <o:OLEObject Type="Embed" ProgID="Equation.3" ShapeID="_x0000_i1027" DrawAspect="Content" ObjectID="_1693375433" r:id="rId13"/>
        </w:object>
      </w:r>
      <w:r w:rsidRPr="00BE212F">
        <w:rPr>
          <w:sz w:val="22"/>
          <w:szCs w:val="22"/>
        </w:rPr>
        <w:t xml:space="preserve"> (unit, ML</w:t>
      </w:r>
      <w:r w:rsidRPr="00BE212F">
        <w:rPr>
          <w:sz w:val="22"/>
          <w:szCs w:val="22"/>
          <w:vertAlign w:val="superscript"/>
        </w:rPr>
        <w:t>-3</w:t>
      </w:r>
      <w:r w:rsidRPr="00BE212F">
        <w:rPr>
          <w:sz w:val="22"/>
          <w:szCs w:val="22"/>
        </w:rPr>
        <w:t>).  Note that RC3 is read and used only if IREACT = 2 option to simulate MONOD kinetics is invoked.</w:t>
      </w:r>
    </w:p>
    <w:p w14:paraId="091C28CA" w14:textId="77777777" w:rsidR="001D37D3" w:rsidRPr="0024105D" w:rsidRDefault="001D37D3" w:rsidP="001D37D3">
      <w:pPr>
        <w:spacing w:after="0" w:line="240" w:lineRule="auto"/>
      </w:pPr>
    </w:p>
    <w:p w14:paraId="185571BA" w14:textId="7F8B620C" w:rsidR="001D37D3" w:rsidRPr="00BE212F" w:rsidRDefault="001D37D3" w:rsidP="001D37D3">
      <w:pPr>
        <w:spacing w:after="0" w:line="240" w:lineRule="auto"/>
      </w:pPr>
      <w:r w:rsidRPr="00BE212F">
        <w:rPr>
          <w:rFonts w:eastAsiaTheme="minorHAnsi"/>
          <w:sz w:val="22"/>
          <w:szCs w:val="22"/>
        </w:rPr>
        <w:t xml:space="preserve">(Enter 8 if IREACT = 3, one line for each </w:t>
      </w:r>
      <w:r w:rsidR="00D81D27">
        <w:rPr>
          <w:rFonts w:eastAsiaTheme="minorHAnsi"/>
          <w:sz w:val="22"/>
          <w:szCs w:val="22"/>
        </w:rPr>
        <w:t xml:space="preserve">of the NCOMP – 1 </w:t>
      </w:r>
      <w:r w:rsidRPr="00BE212F">
        <w:rPr>
          <w:rFonts w:eastAsiaTheme="minorHAnsi"/>
          <w:sz w:val="22"/>
          <w:szCs w:val="22"/>
        </w:rPr>
        <w:t>species)</w:t>
      </w:r>
    </w:p>
    <w:p w14:paraId="20F8A3B8" w14:textId="6F9D189E"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8 </w:t>
      </w:r>
      <w:r w:rsidRPr="00BE212F">
        <w:rPr>
          <w:sz w:val="22"/>
          <w:szCs w:val="22"/>
        </w:rPr>
        <w:tab/>
        <w:t xml:space="preserve">Record: </w:t>
      </w:r>
      <w:r w:rsidRPr="00BE212F">
        <w:rPr>
          <w:sz w:val="22"/>
          <w:szCs w:val="22"/>
        </w:rPr>
        <w:tab/>
      </w:r>
      <w:r w:rsidRPr="00BE212F">
        <w:rPr>
          <w:rFonts w:eastAsiaTheme="minorHAnsi"/>
          <w:sz w:val="22"/>
          <w:szCs w:val="22"/>
        </w:rPr>
        <w:t>YLD(N</w:t>
      </w:r>
      <w:r w:rsidR="00D81D27">
        <w:rPr>
          <w:rFonts w:eastAsiaTheme="minorHAnsi"/>
          <w:sz w:val="22"/>
          <w:szCs w:val="22"/>
        </w:rPr>
        <w:t>COMP</w:t>
      </w:r>
      <w:r w:rsidRPr="00BE212F">
        <w:rPr>
          <w:rFonts w:eastAsiaTheme="minorHAnsi"/>
          <w:sz w:val="22"/>
          <w:szCs w:val="22"/>
        </w:rPr>
        <w:t xml:space="preserve">-1) </w:t>
      </w:r>
    </w:p>
    <w:p w14:paraId="7DAD97B1"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F10.0</w:t>
      </w:r>
    </w:p>
    <w:p w14:paraId="07A156F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YLD is the yield coefficient between species. The first value in the array is for the reaction between species 1 and species 2; the second value for the reaction between species 2 and 3; and so on. Note that YLD is read and used only if IREACT = 3 option to simulate first-order chain </w:t>
      </w:r>
      <w:r w:rsidRPr="00BE212F">
        <w:rPr>
          <w:sz w:val="22"/>
          <w:szCs w:val="22"/>
        </w:rPr>
        <w:lastRenderedPageBreak/>
        <w:t xml:space="preserve">reaction is invoked. This option is only available when more than one species are simulated. </w:t>
      </w:r>
    </w:p>
    <w:p w14:paraId="539115EB" w14:textId="77777777" w:rsidR="001D37D3" w:rsidRPr="0024105D" w:rsidRDefault="001D37D3" w:rsidP="001D37D3">
      <w:pPr>
        <w:spacing w:after="0" w:line="240" w:lineRule="auto"/>
      </w:pPr>
    </w:p>
    <w:p w14:paraId="0002C552" w14:textId="2FF07D85" w:rsidR="001D37D3" w:rsidRPr="00BE212F" w:rsidRDefault="001D37D3" w:rsidP="001D37D3">
      <w:pPr>
        <w:spacing w:after="0" w:line="240" w:lineRule="auto"/>
      </w:pPr>
      <w:r w:rsidRPr="00BE212F">
        <w:rPr>
          <w:rFonts w:eastAsiaTheme="minorHAnsi"/>
          <w:sz w:val="22"/>
          <w:szCs w:val="22"/>
        </w:rPr>
        <w:t>(Enter 9a if IREACTION=1)</w:t>
      </w:r>
    </w:p>
    <w:p w14:paraId="0558925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9a </w:t>
      </w:r>
      <w:r w:rsidRPr="00BE212F">
        <w:rPr>
          <w:sz w:val="22"/>
          <w:szCs w:val="22"/>
        </w:rPr>
        <w:tab/>
        <w:t xml:space="preserve">Record: </w:t>
      </w:r>
      <w:r w:rsidRPr="00BE212F">
        <w:rPr>
          <w:sz w:val="22"/>
          <w:szCs w:val="22"/>
        </w:rPr>
        <w:tab/>
        <w:t>IED, IEA, F</w:t>
      </w:r>
    </w:p>
    <w:p w14:paraId="31F1D165"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2</w:t>
      </w:r>
      <w:r w:rsidRPr="00BE212F">
        <w:rPr>
          <w:rFonts w:eastAsiaTheme="minorHAnsi"/>
          <w:sz w:val="22"/>
          <w:szCs w:val="22"/>
        </w:rPr>
        <w:t>I10, F10.0</w:t>
      </w:r>
    </w:p>
    <w:p w14:paraId="24FAD832"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IED is the species number representing the electron donor participating in the EA/ED reaction.</w:t>
      </w:r>
    </w:p>
    <w:p w14:paraId="4644C1F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IEA is the species number representing the electron acceptor participating in the EA/ED reaction.</w:t>
      </w:r>
    </w:p>
    <w:p w14:paraId="56D30038"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F is the </w:t>
      </w:r>
      <w:proofErr w:type="spellStart"/>
      <w:r w:rsidRPr="00BE212F">
        <w:rPr>
          <w:sz w:val="22"/>
          <w:szCs w:val="22"/>
        </w:rPr>
        <w:t>stoiciometric</w:t>
      </w:r>
      <w:proofErr w:type="spellEnd"/>
      <w:r w:rsidRPr="00BE212F">
        <w:rPr>
          <w:sz w:val="22"/>
          <w:szCs w:val="22"/>
        </w:rPr>
        <w:t xml:space="preserve"> ratio in the simulated equation </w:t>
      </w:r>
    </w:p>
    <w:p w14:paraId="77BC411A" w14:textId="77777777" w:rsidR="001D37D3" w:rsidRPr="0024105D" w:rsidRDefault="001D37D3" w:rsidP="001D37D3">
      <w:pPr>
        <w:autoSpaceDE w:val="0"/>
        <w:autoSpaceDN w:val="0"/>
        <w:adjustRightInd w:val="0"/>
        <w:spacing w:after="0" w:line="240" w:lineRule="auto"/>
        <w:ind w:left="2160"/>
        <w:rPr>
          <w:sz w:val="22"/>
          <w:szCs w:val="22"/>
        </w:rPr>
      </w:pPr>
      <w:r w:rsidRPr="00BE212F">
        <w:rPr>
          <w:sz w:val="22"/>
          <w:szCs w:val="22"/>
        </w:rPr>
        <w:t xml:space="preserve">ED + F*EA </w:t>
      </w:r>
      <w:r w:rsidRPr="00BE212F">
        <w:rPr>
          <w:sz w:val="22"/>
          <w:szCs w:val="22"/>
        </w:rPr>
        <w:sym w:font="Wingdings" w:char="F0E0"/>
      </w:r>
      <w:r w:rsidRPr="00BE212F">
        <w:rPr>
          <w:sz w:val="22"/>
          <w:szCs w:val="22"/>
        </w:rPr>
        <w:t xml:space="preserve"> Product</w:t>
      </w:r>
    </w:p>
    <w:p w14:paraId="0C1A7DB5" w14:textId="77777777" w:rsidR="001D37D3" w:rsidRPr="0024105D" w:rsidRDefault="001D37D3" w:rsidP="001D37D3">
      <w:pPr>
        <w:spacing w:after="0" w:line="240" w:lineRule="auto"/>
      </w:pPr>
    </w:p>
    <w:p w14:paraId="6F553496" w14:textId="77777777" w:rsidR="001D37D3" w:rsidRPr="00BE212F" w:rsidRDefault="001D37D3" w:rsidP="001D37D3">
      <w:pPr>
        <w:spacing w:after="0" w:line="240" w:lineRule="auto"/>
      </w:pPr>
      <w:r w:rsidRPr="00BE212F">
        <w:rPr>
          <w:rFonts w:eastAsiaTheme="minorHAnsi"/>
          <w:sz w:val="22"/>
          <w:szCs w:val="22"/>
        </w:rPr>
        <w:t>(Enter 9b if IREACTION=2)</w:t>
      </w:r>
    </w:p>
    <w:p w14:paraId="32CF424C"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9b </w:t>
      </w:r>
      <w:r w:rsidRPr="00BE212F">
        <w:rPr>
          <w:sz w:val="22"/>
          <w:szCs w:val="22"/>
        </w:rPr>
        <w:tab/>
        <w:t xml:space="preserve">Record: </w:t>
      </w:r>
      <w:r w:rsidRPr="00BE212F">
        <w:rPr>
          <w:sz w:val="22"/>
          <w:szCs w:val="22"/>
        </w:rPr>
        <w:tab/>
      </w:r>
      <w:proofErr w:type="spellStart"/>
      <w:r w:rsidRPr="00BE212F">
        <w:rPr>
          <w:sz w:val="22"/>
          <w:szCs w:val="22"/>
        </w:rPr>
        <w:t>rec_FileName</w:t>
      </w:r>
      <w:proofErr w:type="spellEnd"/>
    </w:p>
    <w:p w14:paraId="542F3559"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A500</w:t>
      </w:r>
    </w:p>
    <w:p w14:paraId="321E8C12" w14:textId="77777777" w:rsidR="001D37D3" w:rsidRPr="0024105D" w:rsidRDefault="001D37D3" w:rsidP="001D37D3">
      <w:pPr>
        <w:pStyle w:val="ListParagraph"/>
        <w:numPr>
          <w:ilvl w:val="0"/>
          <w:numId w:val="24"/>
        </w:numPr>
        <w:spacing w:after="0" w:line="240" w:lineRule="auto"/>
        <w:ind w:left="2160" w:hanging="270"/>
      </w:pPr>
      <w:proofErr w:type="spellStart"/>
      <w:r w:rsidRPr="00BE212F">
        <w:rPr>
          <w:sz w:val="22"/>
          <w:szCs w:val="22"/>
        </w:rPr>
        <w:t>rec_FileName</w:t>
      </w:r>
      <w:proofErr w:type="spellEnd"/>
      <w:r w:rsidRPr="00BE212F">
        <w:rPr>
          <w:sz w:val="22"/>
          <w:szCs w:val="22"/>
        </w:rPr>
        <w:t xml:space="preserve"> is the name of the input file that provides parameter information relevant to the kinetic reaction module.</w:t>
      </w:r>
    </w:p>
    <w:p w14:paraId="58F0683A" w14:textId="77777777" w:rsidR="001D37D3" w:rsidRPr="0024105D" w:rsidRDefault="001D37D3" w:rsidP="001D37D3">
      <w:pPr>
        <w:spacing w:after="0" w:line="240" w:lineRule="auto"/>
      </w:pPr>
    </w:p>
    <w:p w14:paraId="19DB632C" w14:textId="77777777" w:rsidR="001D37D3" w:rsidRPr="0024105D" w:rsidRDefault="001D37D3" w:rsidP="001D37D3">
      <w:pPr>
        <w:spacing w:after="0" w:line="240" w:lineRule="auto"/>
      </w:pPr>
    </w:p>
    <w:p w14:paraId="10784A42" w14:textId="77777777" w:rsidR="001D37D3" w:rsidRPr="0024105D" w:rsidRDefault="001D37D3" w:rsidP="001D37D3">
      <w:pPr>
        <w:spacing w:after="0" w:line="240" w:lineRule="auto"/>
        <w:rPr>
          <w:sz w:val="22"/>
          <w:szCs w:val="22"/>
          <w:u w:val="single"/>
        </w:rPr>
      </w:pPr>
      <w:proofErr w:type="spellStart"/>
      <w:r w:rsidRPr="00BE212F">
        <w:rPr>
          <w:sz w:val="22"/>
          <w:szCs w:val="22"/>
          <w:u w:val="single"/>
        </w:rPr>
        <w:t>rec_FileName</w:t>
      </w:r>
      <w:proofErr w:type="spellEnd"/>
    </w:p>
    <w:p w14:paraId="71C56D16" w14:textId="77777777" w:rsidR="001D37D3" w:rsidRPr="0024105D" w:rsidRDefault="001D37D3" w:rsidP="001D37D3">
      <w:pPr>
        <w:spacing w:after="0" w:line="240" w:lineRule="auto"/>
        <w:rPr>
          <w:sz w:val="22"/>
          <w:szCs w:val="22"/>
        </w:rPr>
      </w:pPr>
    </w:p>
    <w:p w14:paraId="3DF6DE27" w14:textId="77777777" w:rsidR="001D37D3" w:rsidRPr="00BE212F" w:rsidRDefault="001D37D3" w:rsidP="001D37D3">
      <w:pPr>
        <w:spacing w:after="0" w:line="240" w:lineRule="auto"/>
        <w:rPr>
          <w:sz w:val="22"/>
          <w:szCs w:val="22"/>
        </w:rPr>
      </w:pPr>
      <w:r w:rsidRPr="00BE212F">
        <w:rPr>
          <w:sz w:val="22"/>
          <w:szCs w:val="22"/>
        </w:rPr>
        <w:t>Parameters required for simulating a kinetic reaction are input in a separate file. Below are the input instructions for that file.</w:t>
      </w:r>
    </w:p>
    <w:p w14:paraId="42B54D11" w14:textId="77777777" w:rsidR="001D37D3" w:rsidRPr="00BE212F" w:rsidRDefault="001D37D3" w:rsidP="001D37D3">
      <w:pPr>
        <w:spacing w:after="0" w:line="240" w:lineRule="auto"/>
        <w:jc w:val="both"/>
      </w:pPr>
    </w:p>
    <w:p w14:paraId="405A6948"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0 </w:t>
      </w:r>
      <w:r w:rsidRPr="00BE212F">
        <w:rPr>
          <w:sz w:val="22"/>
          <w:szCs w:val="22"/>
        </w:rPr>
        <w:tab/>
        <w:t xml:space="preserve">Record: </w:t>
      </w:r>
      <w:r w:rsidRPr="00BE212F">
        <w:rPr>
          <w:sz w:val="22"/>
          <w:szCs w:val="22"/>
        </w:rPr>
        <w:tab/>
      </w:r>
      <w:r w:rsidRPr="00BE212F">
        <w:rPr>
          <w:rFonts w:eastAsiaTheme="minorHAnsi"/>
          <w:sz w:val="22"/>
          <w:szCs w:val="22"/>
        </w:rPr>
        <w:t>[#text]</w:t>
      </w:r>
    </w:p>
    <w:p w14:paraId="6785BC68"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Free</w:t>
      </w:r>
    </w:p>
    <w:p w14:paraId="1099C60A"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This item is optional and can include as many lines as desired, as long as the first character on each line is #. This line is provided for the user to include comments.</w:t>
      </w:r>
    </w:p>
    <w:p w14:paraId="764F2274" w14:textId="77777777" w:rsidR="001D37D3" w:rsidRPr="00BE212F" w:rsidRDefault="001D37D3" w:rsidP="001D37D3">
      <w:pPr>
        <w:spacing w:after="0" w:line="240" w:lineRule="auto"/>
        <w:jc w:val="both"/>
        <w:rPr>
          <w:sz w:val="22"/>
          <w:szCs w:val="22"/>
        </w:rPr>
      </w:pPr>
    </w:p>
    <w:p w14:paraId="54E9BE84" w14:textId="75DAE7F4"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1 </w:t>
      </w:r>
      <w:r w:rsidRPr="00BE212F">
        <w:rPr>
          <w:sz w:val="22"/>
          <w:szCs w:val="22"/>
        </w:rPr>
        <w:tab/>
        <w:t xml:space="preserve">Record: </w:t>
      </w:r>
      <w:r w:rsidRPr="00BE212F">
        <w:rPr>
          <w:sz w:val="22"/>
          <w:szCs w:val="22"/>
        </w:rPr>
        <w:tab/>
      </w:r>
      <w:r w:rsidRPr="00BE212F">
        <w:rPr>
          <w:rFonts w:eastAsiaTheme="minorHAnsi"/>
          <w:sz w:val="22"/>
          <w:szCs w:val="22"/>
        </w:rPr>
        <w:t>NED, NEA, NSPECIAL</w:t>
      </w:r>
      <w:r w:rsidR="00127D4D" w:rsidRPr="00BE212F">
        <w:rPr>
          <w:rFonts w:eastAsiaTheme="minorHAnsi"/>
          <w:sz w:val="22"/>
          <w:szCs w:val="22"/>
        </w:rPr>
        <w:t>,</w:t>
      </w:r>
      <w:r w:rsidR="00127D4D" w:rsidRPr="0024105D">
        <w:rPr>
          <w:rFonts w:ascii="Courier New" w:eastAsiaTheme="minorHAnsi" w:hAnsi="Courier New" w:cs="Courier New"/>
          <w:noProof/>
          <w:sz w:val="20"/>
          <w:szCs w:val="20"/>
        </w:rPr>
        <w:t xml:space="preserve"> </w:t>
      </w:r>
      <w:r w:rsidR="00127D4D" w:rsidRPr="00BE212F">
        <w:rPr>
          <w:rFonts w:eastAsiaTheme="minorHAnsi"/>
          <w:sz w:val="22"/>
          <w:szCs w:val="22"/>
        </w:rPr>
        <w:t>IFESLD</w:t>
      </w:r>
    </w:p>
    <w:p w14:paraId="263EA9E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4D0864CC" w14:textId="2292B5A0"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NED is the number of electron donors.</w:t>
      </w:r>
      <w:r w:rsidR="009A3978">
        <w:rPr>
          <w:sz w:val="22"/>
          <w:szCs w:val="22"/>
        </w:rPr>
        <w:t xml:space="preserve">  The electron donors are the first NED species defined in the BTN file.</w:t>
      </w:r>
    </w:p>
    <w:p w14:paraId="560FBF33" w14:textId="5BC0DAF2"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NEA is the number of electron acceptors.</w:t>
      </w:r>
      <w:r w:rsidR="009A3978">
        <w:rPr>
          <w:sz w:val="22"/>
          <w:szCs w:val="22"/>
        </w:rPr>
        <w:t xml:space="preserve">  The electron acceptors are the next NEA species defined in the BTN file.</w:t>
      </w:r>
    </w:p>
    <w:p w14:paraId="3526E03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NSPECIAL is the number of special cases.</w:t>
      </w:r>
    </w:p>
    <w:p w14:paraId="0D625674" w14:textId="12801637" w:rsidR="00817D6F" w:rsidRPr="00BE212F" w:rsidRDefault="00817D6F" w:rsidP="00817D6F">
      <w:pPr>
        <w:pStyle w:val="ListParagraph"/>
        <w:numPr>
          <w:ilvl w:val="0"/>
          <w:numId w:val="1"/>
        </w:numPr>
        <w:autoSpaceDE w:val="0"/>
        <w:autoSpaceDN w:val="0"/>
        <w:adjustRightInd w:val="0"/>
        <w:spacing w:after="0" w:line="240" w:lineRule="auto"/>
        <w:ind w:left="2160" w:hanging="270"/>
      </w:pPr>
      <w:r w:rsidRPr="00BE212F">
        <w:t xml:space="preserve">IFESLD is an integer flag to simulate solid phase </w:t>
      </w:r>
      <w:ins w:id="11" w:author="Bedekar, Vivek" w:date="2021-09-17T09:14:00Z">
        <w:r w:rsidR="00DA0339">
          <w:t xml:space="preserve">(for example, </w:t>
        </w:r>
      </w:ins>
      <w:r w:rsidRPr="00BE212F">
        <w:t>Fe</w:t>
      </w:r>
      <w:r w:rsidRPr="00BE212F">
        <w:rPr>
          <w:vertAlign w:val="superscript"/>
        </w:rPr>
        <w:t>3+</w:t>
      </w:r>
      <w:ins w:id="12" w:author="Bedekar, Vivek" w:date="2021-09-17T09:14:00Z">
        <w:r w:rsidR="00DA0339">
          <w:t>)</w:t>
        </w:r>
      </w:ins>
      <w:r w:rsidRPr="00BE212F">
        <w:t xml:space="preserve">. </w:t>
      </w:r>
    </w:p>
    <w:p w14:paraId="109B4B9A" w14:textId="77777777" w:rsidR="00817D6F" w:rsidRPr="00BE212F" w:rsidRDefault="00817D6F" w:rsidP="00817D6F">
      <w:pPr>
        <w:pStyle w:val="ListParagraph"/>
        <w:autoSpaceDE w:val="0"/>
        <w:autoSpaceDN w:val="0"/>
        <w:adjustRightInd w:val="0"/>
        <w:spacing w:after="0" w:line="240" w:lineRule="auto"/>
        <w:ind w:left="2160"/>
      </w:pPr>
    </w:p>
    <w:p w14:paraId="30B013E9" w14:textId="7CC9EDFE" w:rsidR="00817D6F" w:rsidRPr="00BE212F" w:rsidRDefault="00817D6F" w:rsidP="00817D6F">
      <w:pPr>
        <w:pStyle w:val="ListParagraph"/>
        <w:autoSpaceDE w:val="0"/>
        <w:autoSpaceDN w:val="0"/>
        <w:adjustRightInd w:val="0"/>
        <w:spacing w:after="0" w:line="240" w:lineRule="auto"/>
        <w:ind w:left="2160"/>
      </w:pPr>
      <w:r w:rsidRPr="00BE212F">
        <w:t xml:space="preserve">If  IFESLD=0, solid phase </w:t>
      </w:r>
      <w:del w:id="13" w:author="Bedekar, Vivek" w:date="2021-09-17T09:15:00Z">
        <w:r w:rsidRPr="00BE212F" w:rsidDel="00DA0339">
          <w:delText>Fe</w:delText>
        </w:r>
        <w:r w:rsidRPr="00BE212F" w:rsidDel="00DA0339">
          <w:rPr>
            <w:vertAlign w:val="superscript"/>
          </w:rPr>
          <w:delText>3+</w:delText>
        </w:r>
        <w:r w:rsidRPr="00BE212F" w:rsidDel="00DA0339">
          <w:delText xml:space="preserve"> </w:delText>
        </w:r>
      </w:del>
      <w:r w:rsidRPr="00BE212F">
        <w:t>is not simulated.</w:t>
      </w:r>
    </w:p>
    <w:p w14:paraId="2F7586C3" w14:textId="09DFF20C" w:rsidR="001D37D3" w:rsidRPr="00BE212F" w:rsidRDefault="00817D6F" w:rsidP="00BE212F">
      <w:pPr>
        <w:spacing w:after="0" w:line="240" w:lineRule="auto"/>
        <w:ind w:left="1440" w:firstLine="720"/>
      </w:pPr>
      <w:r w:rsidRPr="00BE212F">
        <w:t xml:space="preserve">If  IFESLD=1, solid phase </w:t>
      </w:r>
      <w:del w:id="14" w:author="Bedekar, Vivek" w:date="2021-09-17T09:15:00Z">
        <w:r w:rsidRPr="00BE212F" w:rsidDel="00DA0339">
          <w:delText>Fe</w:delText>
        </w:r>
        <w:r w:rsidRPr="00BE212F" w:rsidDel="00DA0339">
          <w:rPr>
            <w:vertAlign w:val="superscript"/>
          </w:rPr>
          <w:delText>3+</w:delText>
        </w:r>
        <w:r w:rsidRPr="00BE212F" w:rsidDel="00DA0339">
          <w:delText xml:space="preserve"> </w:delText>
        </w:r>
      </w:del>
      <w:r w:rsidRPr="00BE212F">
        <w:t>is simulated.</w:t>
      </w:r>
    </w:p>
    <w:p w14:paraId="74DDC7FD" w14:textId="77777777" w:rsidR="00817D6F" w:rsidRPr="00BE212F" w:rsidRDefault="00817D6F" w:rsidP="00817D6F">
      <w:pPr>
        <w:spacing w:after="0" w:line="240" w:lineRule="auto"/>
        <w:rPr>
          <w:sz w:val="22"/>
          <w:szCs w:val="22"/>
        </w:rPr>
      </w:pPr>
    </w:p>
    <w:p w14:paraId="4ABFB151" w14:textId="77777777" w:rsidR="001D37D3" w:rsidRPr="00BE212F" w:rsidRDefault="001D37D3" w:rsidP="001D37D3">
      <w:pPr>
        <w:spacing w:after="0" w:line="240" w:lineRule="auto"/>
        <w:rPr>
          <w:sz w:val="22"/>
          <w:szCs w:val="22"/>
        </w:rPr>
      </w:pPr>
      <w:r w:rsidRPr="00BE212F">
        <w:rPr>
          <w:sz w:val="22"/>
          <w:szCs w:val="22"/>
        </w:rPr>
        <w:t xml:space="preserve">(Enter 2 </w:t>
      </w:r>
      <w:r w:rsidRPr="00BE212F">
        <w:rPr>
          <w:rFonts w:eastAsiaTheme="minorHAnsi"/>
          <w:sz w:val="22"/>
          <w:szCs w:val="22"/>
        </w:rPr>
        <w:t>NSPECIAL</w:t>
      </w:r>
      <w:r w:rsidRPr="00BE212F">
        <w:rPr>
          <w:sz w:val="22"/>
          <w:szCs w:val="22"/>
        </w:rPr>
        <w:t xml:space="preserve"> times if </w:t>
      </w:r>
      <w:r w:rsidRPr="00BE212F">
        <w:rPr>
          <w:rFonts w:eastAsiaTheme="minorHAnsi"/>
          <w:sz w:val="22"/>
          <w:szCs w:val="22"/>
        </w:rPr>
        <w:t>NSPECIAL</w:t>
      </w:r>
      <w:r w:rsidRPr="00BE212F">
        <w:rPr>
          <w:sz w:val="22"/>
          <w:szCs w:val="22"/>
        </w:rPr>
        <w:t xml:space="preserve"> &gt; 0)</w:t>
      </w:r>
    </w:p>
    <w:p w14:paraId="37025F65"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2 </w:t>
      </w:r>
      <w:r w:rsidRPr="00BE212F">
        <w:rPr>
          <w:sz w:val="22"/>
          <w:szCs w:val="22"/>
        </w:rPr>
        <w:tab/>
        <w:t xml:space="preserve">Record: </w:t>
      </w:r>
      <w:r w:rsidRPr="00BE212F">
        <w:rPr>
          <w:sz w:val="22"/>
          <w:szCs w:val="22"/>
        </w:rPr>
        <w:tab/>
        <w:t>ISPEC</w:t>
      </w:r>
      <w:r w:rsidRPr="00BE212F">
        <w:rPr>
          <w:rFonts w:eastAsiaTheme="minorHAnsi"/>
          <w:sz w:val="22"/>
          <w:szCs w:val="22"/>
        </w:rPr>
        <w:t>, SPECIAL(ISPEC), EFCMAX</w:t>
      </w:r>
    </w:p>
    <w:p w14:paraId="71127FE7"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6DC1B56E"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ISPEC is the sequential order of the species that is treated as a special case. </w:t>
      </w:r>
    </w:p>
    <w:p w14:paraId="3B5A282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lastRenderedPageBreak/>
        <w:t>SPECIAL(ISPEC) is the keyword for species number ISPEC. Three possible keywords are as follows:</w:t>
      </w:r>
    </w:p>
    <w:p w14:paraId="0CC46A38" w14:textId="4BA03B8D"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SOLID – The solid phase concentration is used; it is</w:t>
      </w:r>
      <w:ins w:id="15" w:author="Bedekar, Vivek" w:date="2021-09-17T09:09:00Z">
        <w:r w:rsidR="00DA0339">
          <w:rPr>
            <w:sz w:val="22"/>
            <w:szCs w:val="22"/>
          </w:rPr>
          <w:t>,</w:t>
        </w:r>
      </w:ins>
      <w:r w:rsidRPr="00BE212F">
        <w:rPr>
          <w:sz w:val="22"/>
          <w:szCs w:val="22"/>
        </w:rPr>
        <w:t xml:space="preserve"> for </w:t>
      </w:r>
      <w:ins w:id="16" w:author="Bedekar, Vivek" w:date="2021-09-17T09:09:00Z">
        <w:r w:rsidR="00DA0339">
          <w:rPr>
            <w:sz w:val="22"/>
            <w:szCs w:val="22"/>
          </w:rPr>
          <w:t>example</w:t>
        </w:r>
      </w:ins>
      <w:ins w:id="17" w:author="Bedekar, Vivek" w:date="2021-09-17T09:10:00Z">
        <w:r w:rsidR="00DA0339">
          <w:rPr>
            <w:sz w:val="22"/>
            <w:szCs w:val="22"/>
          </w:rPr>
          <w:t xml:space="preserve">, </w:t>
        </w:r>
      </w:ins>
      <w:r w:rsidRPr="00BE212F">
        <w:rPr>
          <w:sz w:val="22"/>
          <w:szCs w:val="22"/>
        </w:rPr>
        <w:t>the iron reduction process. For this case, Fe</w:t>
      </w:r>
      <w:r w:rsidRPr="00BE212F">
        <w:rPr>
          <w:sz w:val="22"/>
          <w:szCs w:val="22"/>
          <w:vertAlign w:val="superscript"/>
        </w:rPr>
        <w:t>3+</w:t>
      </w:r>
      <w:r w:rsidRPr="00BE212F">
        <w:rPr>
          <w:sz w:val="22"/>
          <w:szCs w:val="22"/>
        </w:rPr>
        <w:t xml:space="preserve"> solid phase will be tracked.</w:t>
      </w:r>
      <w:ins w:id="18" w:author="Bedekar, Vivek" w:date="2021-09-17T09:10:00Z">
        <w:r w:rsidR="00DA0339">
          <w:rPr>
            <w:sz w:val="22"/>
            <w:szCs w:val="22"/>
          </w:rPr>
          <w:t xml:space="preserve"> Multiple SOLID phase components can be simulated.</w:t>
        </w:r>
      </w:ins>
      <w:ins w:id="19" w:author="Bedekar, Vivek" w:date="2021-09-17T09:11:00Z">
        <w:r w:rsidR="00DA0339">
          <w:rPr>
            <w:sz w:val="22"/>
            <w:szCs w:val="22"/>
          </w:rPr>
          <w:t xml:space="preserve"> NCOMP (greater than MCOMP) needs to be appropriately set </w:t>
        </w:r>
      </w:ins>
      <w:ins w:id="20" w:author="Bedekar, Vivek" w:date="2021-09-17T09:12:00Z">
        <w:r w:rsidR="00DA0339">
          <w:rPr>
            <w:sz w:val="22"/>
            <w:szCs w:val="22"/>
          </w:rPr>
          <w:t xml:space="preserve">to </w:t>
        </w:r>
      </w:ins>
      <w:ins w:id="21" w:author="Bedekar, Vivek" w:date="2021-09-17T09:11:00Z">
        <w:r w:rsidR="00DA0339">
          <w:rPr>
            <w:sz w:val="22"/>
            <w:szCs w:val="22"/>
          </w:rPr>
          <w:t xml:space="preserve">accommodate the immobile (SOLID) </w:t>
        </w:r>
      </w:ins>
      <w:ins w:id="22" w:author="Bedekar, Vivek" w:date="2021-09-17T09:12:00Z">
        <w:r w:rsidR="00DA0339">
          <w:rPr>
            <w:sz w:val="22"/>
            <w:szCs w:val="22"/>
          </w:rPr>
          <w:t xml:space="preserve">phase concentrations. For example, if </w:t>
        </w:r>
      </w:ins>
      <w:ins w:id="23" w:author="Bedekar, Vivek" w:date="2021-09-17T09:13:00Z">
        <w:r w:rsidR="00DA0339">
          <w:rPr>
            <w:sz w:val="22"/>
            <w:szCs w:val="22"/>
          </w:rPr>
          <w:t xml:space="preserve">solid phase concentrations </w:t>
        </w:r>
        <w:r w:rsidR="00DA0339">
          <w:rPr>
            <w:sz w:val="22"/>
            <w:szCs w:val="22"/>
          </w:rPr>
          <w:t xml:space="preserve">for </w:t>
        </w:r>
      </w:ins>
      <w:ins w:id="24" w:author="Bedekar, Vivek" w:date="2021-09-17T09:12:00Z">
        <w:r w:rsidR="00DA0339">
          <w:rPr>
            <w:sz w:val="22"/>
            <w:szCs w:val="22"/>
          </w:rPr>
          <w:t xml:space="preserve">two </w:t>
        </w:r>
      </w:ins>
      <w:ins w:id="25" w:author="Bedekar, Vivek" w:date="2021-09-17T09:13:00Z">
        <w:r w:rsidR="00DA0339">
          <w:rPr>
            <w:sz w:val="22"/>
            <w:szCs w:val="22"/>
          </w:rPr>
          <w:t xml:space="preserve">components, </w:t>
        </w:r>
      </w:ins>
      <w:ins w:id="26" w:author="Bedekar, Vivek" w:date="2021-09-17T09:12:00Z">
        <w:r w:rsidR="00DA0339">
          <w:rPr>
            <w:sz w:val="22"/>
            <w:szCs w:val="22"/>
          </w:rPr>
          <w:t>iron and manganese</w:t>
        </w:r>
      </w:ins>
      <w:ins w:id="27" w:author="Bedekar, Vivek" w:date="2021-09-17T09:13:00Z">
        <w:r w:rsidR="00DA0339">
          <w:rPr>
            <w:sz w:val="22"/>
            <w:szCs w:val="22"/>
          </w:rPr>
          <w:t>,</w:t>
        </w:r>
      </w:ins>
      <w:ins w:id="28" w:author="Bedekar, Vivek" w:date="2021-09-17T09:12:00Z">
        <w:r w:rsidR="00DA0339">
          <w:rPr>
            <w:sz w:val="22"/>
            <w:szCs w:val="22"/>
          </w:rPr>
          <w:t xml:space="preserve"> are tracked, then NCOMP</w:t>
        </w:r>
      </w:ins>
      <w:ins w:id="29" w:author="Bedekar, Vivek" w:date="2021-09-17T09:13:00Z">
        <w:r w:rsidR="00DA0339">
          <w:rPr>
            <w:sz w:val="22"/>
            <w:szCs w:val="22"/>
          </w:rPr>
          <w:t xml:space="preserve"> </w:t>
        </w:r>
      </w:ins>
      <w:ins w:id="30" w:author="Bedekar, Vivek" w:date="2021-09-17T09:14:00Z">
        <w:r w:rsidR="00DA0339">
          <w:rPr>
            <w:sz w:val="22"/>
            <w:szCs w:val="22"/>
          </w:rPr>
          <w:t xml:space="preserve">must </w:t>
        </w:r>
      </w:ins>
      <w:ins w:id="31" w:author="Bedekar, Vivek" w:date="2021-09-17T09:13:00Z">
        <w:r w:rsidR="00DA0339">
          <w:rPr>
            <w:sz w:val="22"/>
            <w:szCs w:val="22"/>
          </w:rPr>
          <w:t xml:space="preserve">be set equal to </w:t>
        </w:r>
      </w:ins>
      <w:ins w:id="32" w:author="Bedekar, Vivek" w:date="2021-09-17T09:14:00Z">
        <w:r w:rsidR="00DA0339">
          <w:rPr>
            <w:sz w:val="22"/>
            <w:szCs w:val="22"/>
          </w:rPr>
          <w:t>MCOMP + 2.</w:t>
        </w:r>
      </w:ins>
    </w:p>
    <w:p w14:paraId="662BA355" w14:textId="77777777" w:rsidR="001D37D3" w:rsidRPr="00BE212F" w:rsidRDefault="001D37D3" w:rsidP="00BE212F">
      <w:pPr>
        <w:autoSpaceDE w:val="0"/>
        <w:autoSpaceDN w:val="0"/>
        <w:adjustRightInd w:val="0"/>
        <w:spacing w:after="0" w:line="240" w:lineRule="auto"/>
        <w:ind w:left="2880"/>
        <w:rPr>
          <w:sz w:val="22"/>
          <w:szCs w:val="22"/>
        </w:rPr>
      </w:pPr>
      <w:r w:rsidRPr="00BE212F">
        <w:rPr>
          <w:sz w:val="22"/>
          <w:szCs w:val="22"/>
        </w:rPr>
        <w:t xml:space="preserve">MAXEC – The method of Lu et al. (1999) to deal with the iron reduction and methanogenesis simulation is used.  </w:t>
      </w:r>
    </w:p>
    <w:p w14:paraId="3325EE8A" w14:textId="77777777" w:rsidR="001D37D3" w:rsidRPr="00BE212F" w:rsidRDefault="001D37D3" w:rsidP="00BE212F">
      <w:pPr>
        <w:autoSpaceDE w:val="0"/>
        <w:autoSpaceDN w:val="0"/>
        <w:adjustRightInd w:val="0"/>
        <w:spacing w:after="0" w:line="240" w:lineRule="auto"/>
        <w:ind w:left="2880"/>
        <w:rPr>
          <w:rFonts w:eastAsiaTheme="minorHAnsi"/>
          <w:sz w:val="22"/>
          <w:szCs w:val="22"/>
        </w:rPr>
      </w:pPr>
      <w:r w:rsidRPr="00BE212F">
        <w:rPr>
          <w:sz w:val="22"/>
          <w:szCs w:val="22"/>
        </w:rPr>
        <w:t xml:space="preserve">STORE – This keyword is for the methanogenesis simulation only. If the methane concentration is over the maximum express field capacity (EFC), the additional mass of methane will be stored, and the result will be output as an unformatted file with a name of “MT3D_Ad_methane.UCN”. This option uses the formula developed by Neville and </w:t>
      </w:r>
      <w:proofErr w:type="spellStart"/>
      <w:r w:rsidRPr="00BE212F">
        <w:rPr>
          <w:sz w:val="22"/>
          <w:szCs w:val="22"/>
        </w:rPr>
        <w:t>Vlassopoulos</w:t>
      </w:r>
      <w:proofErr w:type="spellEnd"/>
      <w:r w:rsidRPr="00BE212F">
        <w:rPr>
          <w:sz w:val="22"/>
          <w:szCs w:val="22"/>
        </w:rPr>
        <w:t xml:space="preserve"> (2008).</w:t>
      </w:r>
      <w:r w:rsidRPr="00BE212F">
        <w:rPr>
          <w:rFonts w:eastAsiaTheme="minorHAnsi"/>
          <w:sz w:val="22"/>
          <w:szCs w:val="22"/>
        </w:rPr>
        <w:t xml:space="preserve"> </w:t>
      </w:r>
    </w:p>
    <w:p w14:paraId="513CE4DF"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EFCMAX is the maximum express field capacity (EFC). If keyword SOLID is used, then this variable is read but not used. </w:t>
      </w:r>
    </w:p>
    <w:p w14:paraId="28251674" w14:textId="77777777" w:rsidR="001D37D3" w:rsidRPr="00BE212F" w:rsidRDefault="001D37D3" w:rsidP="001D37D3">
      <w:pPr>
        <w:autoSpaceDE w:val="0"/>
        <w:autoSpaceDN w:val="0"/>
        <w:adjustRightInd w:val="0"/>
        <w:spacing w:after="0" w:line="240" w:lineRule="auto"/>
        <w:rPr>
          <w:sz w:val="22"/>
          <w:szCs w:val="22"/>
        </w:rPr>
      </w:pPr>
    </w:p>
    <w:p w14:paraId="31DB390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3 </w:t>
      </w:r>
      <w:r w:rsidRPr="00BE212F">
        <w:rPr>
          <w:rFonts w:eastAsiaTheme="minorHAnsi"/>
          <w:sz w:val="22"/>
          <w:szCs w:val="22"/>
        </w:rPr>
        <w:t>NEA</w:t>
      </w:r>
      <w:r w:rsidRPr="00BE212F">
        <w:rPr>
          <w:sz w:val="22"/>
          <w:szCs w:val="22"/>
        </w:rPr>
        <w:t xml:space="preserve"> times)</w:t>
      </w:r>
    </w:p>
    <w:p w14:paraId="4226C58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3 </w:t>
      </w:r>
      <w:r w:rsidRPr="00BE212F">
        <w:rPr>
          <w:sz w:val="22"/>
          <w:szCs w:val="22"/>
        </w:rPr>
        <w:tab/>
        <w:t xml:space="preserve">Record: </w:t>
      </w:r>
      <w:r w:rsidRPr="00BE212F">
        <w:rPr>
          <w:sz w:val="22"/>
          <w:szCs w:val="22"/>
        </w:rPr>
        <w:tab/>
      </w:r>
      <w:r w:rsidRPr="00BE212F">
        <w:rPr>
          <w:rFonts w:eastAsiaTheme="minorHAnsi"/>
          <w:sz w:val="22"/>
          <w:szCs w:val="22"/>
        </w:rPr>
        <w:t>HSC, IC</w:t>
      </w:r>
    </w:p>
    <w:p w14:paraId="6475015E"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77C262DD"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HSC is the half saturation constant.</w:t>
      </w:r>
    </w:p>
    <w:p w14:paraId="7757B1D1"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sz w:val="22"/>
          <w:szCs w:val="22"/>
        </w:rPr>
        <w:t xml:space="preserve">IC is the inhibition constants. </w:t>
      </w:r>
    </w:p>
    <w:p w14:paraId="7A4D90BD" w14:textId="77777777" w:rsidR="001D37D3" w:rsidRPr="00BE212F" w:rsidRDefault="001D37D3" w:rsidP="001D37D3">
      <w:pPr>
        <w:autoSpaceDE w:val="0"/>
        <w:autoSpaceDN w:val="0"/>
        <w:adjustRightInd w:val="0"/>
        <w:spacing w:after="0" w:line="240" w:lineRule="auto"/>
        <w:rPr>
          <w:sz w:val="22"/>
          <w:szCs w:val="22"/>
        </w:rPr>
      </w:pPr>
    </w:p>
    <w:p w14:paraId="0CB69F92"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4 </w:t>
      </w:r>
      <w:r w:rsidRPr="00BE212F">
        <w:rPr>
          <w:rFonts w:eastAsiaTheme="minorHAnsi"/>
          <w:sz w:val="22"/>
          <w:szCs w:val="22"/>
        </w:rPr>
        <w:t>NEA</w:t>
      </w:r>
      <w:r w:rsidRPr="00BE212F">
        <w:rPr>
          <w:sz w:val="22"/>
          <w:szCs w:val="22"/>
        </w:rPr>
        <w:t xml:space="preserve"> times)</w:t>
      </w:r>
    </w:p>
    <w:p w14:paraId="55144FB9"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DECAYRATE(1:NED)</w:t>
      </w:r>
    </w:p>
    <w:p w14:paraId="07434214"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3A4AB2E3"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DECAYRATE is the decay rate of each electron acceptor corresponding to each electron donor.</w:t>
      </w:r>
    </w:p>
    <w:p w14:paraId="5EBD7C17" w14:textId="77777777" w:rsidR="001D37D3" w:rsidRPr="00BE212F" w:rsidRDefault="001D37D3" w:rsidP="001D37D3">
      <w:pPr>
        <w:autoSpaceDE w:val="0"/>
        <w:autoSpaceDN w:val="0"/>
        <w:adjustRightInd w:val="0"/>
        <w:spacing w:after="0" w:line="240" w:lineRule="auto"/>
        <w:rPr>
          <w:sz w:val="22"/>
          <w:szCs w:val="22"/>
        </w:rPr>
      </w:pPr>
    </w:p>
    <w:p w14:paraId="264E5F17"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(Enter 5 </w:t>
      </w:r>
      <w:r w:rsidRPr="00BE212F">
        <w:rPr>
          <w:rFonts w:eastAsiaTheme="minorHAnsi"/>
          <w:sz w:val="22"/>
          <w:szCs w:val="22"/>
        </w:rPr>
        <w:t>NEA+NED</w:t>
      </w:r>
      <w:r w:rsidRPr="00BE212F">
        <w:rPr>
          <w:sz w:val="22"/>
          <w:szCs w:val="22"/>
        </w:rPr>
        <w:t xml:space="preserve"> times)</w:t>
      </w:r>
    </w:p>
    <w:p w14:paraId="27A2BBF1" w14:textId="77777777" w:rsidR="001D37D3" w:rsidRPr="00BE212F" w:rsidRDefault="001D37D3" w:rsidP="001D37D3">
      <w:pPr>
        <w:autoSpaceDE w:val="0"/>
        <w:autoSpaceDN w:val="0"/>
        <w:adjustRightInd w:val="0"/>
        <w:spacing w:after="0" w:line="240" w:lineRule="auto"/>
        <w:rPr>
          <w:sz w:val="22"/>
          <w:szCs w:val="22"/>
        </w:rPr>
      </w:pPr>
      <w:r w:rsidRPr="00BE212F">
        <w:rPr>
          <w:sz w:val="22"/>
          <w:szCs w:val="22"/>
        </w:rPr>
        <w:t xml:space="preserve">4 </w:t>
      </w:r>
      <w:r w:rsidRPr="00BE212F">
        <w:rPr>
          <w:sz w:val="22"/>
          <w:szCs w:val="22"/>
        </w:rPr>
        <w:tab/>
        <w:t xml:space="preserve">Record: </w:t>
      </w:r>
      <w:r w:rsidRPr="00BE212F">
        <w:rPr>
          <w:sz w:val="22"/>
          <w:szCs w:val="22"/>
        </w:rPr>
        <w:tab/>
      </w:r>
      <w:r w:rsidRPr="00BE212F">
        <w:rPr>
          <w:rFonts w:eastAsiaTheme="minorHAnsi"/>
          <w:sz w:val="22"/>
          <w:szCs w:val="22"/>
        </w:rPr>
        <w:t>YIELDC(1:NED)</w:t>
      </w:r>
    </w:p>
    <w:p w14:paraId="2910C413" w14:textId="77777777" w:rsidR="001D37D3" w:rsidRPr="00BE212F" w:rsidRDefault="001D37D3" w:rsidP="001D37D3">
      <w:pPr>
        <w:autoSpaceDE w:val="0"/>
        <w:autoSpaceDN w:val="0"/>
        <w:adjustRightInd w:val="0"/>
        <w:spacing w:after="0" w:line="240" w:lineRule="auto"/>
        <w:ind w:firstLine="720"/>
        <w:rPr>
          <w:sz w:val="22"/>
          <w:szCs w:val="22"/>
        </w:rPr>
      </w:pPr>
      <w:r w:rsidRPr="00BE212F">
        <w:rPr>
          <w:sz w:val="22"/>
          <w:szCs w:val="22"/>
        </w:rPr>
        <w:t xml:space="preserve">Format: </w:t>
      </w:r>
      <w:r w:rsidRPr="00BE212F">
        <w:rPr>
          <w:sz w:val="22"/>
          <w:szCs w:val="22"/>
        </w:rPr>
        <w:tab/>
        <w:t>F</w:t>
      </w:r>
      <w:r w:rsidRPr="00BE212F">
        <w:rPr>
          <w:rFonts w:eastAsiaTheme="minorHAnsi"/>
          <w:sz w:val="22"/>
          <w:szCs w:val="22"/>
        </w:rPr>
        <w:t>ree</w:t>
      </w:r>
    </w:p>
    <w:p w14:paraId="033ED73C" w14:textId="77777777" w:rsidR="001D37D3" w:rsidRPr="00BE212F" w:rsidRDefault="001D37D3" w:rsidP="001D37D3">
      <w:pPr>
        <w:numPr>
          <w:ilvl w:val="0"/>
          <w:numId w:val="1"/>
        </w:numPr>
        <w:autoSpaceDE w:val="0"/>
        <w:autoSpaceDN w:val="0"/>
        <w:adjustRightInd w:val="0"/>
        <w:spacing w:after="0" w:line="240" w:lineRule="auto"/>
        <w:ind w:left="2160" w:hanging="270"/>
        <w:rPr>
          <w:sz w:val="22"/>
          <w:szCs w:val="22"/>
        </w:rPr>
      </w:pPr>
      <w:r w:rsidRPr="00BE212F">
        <w:rPr>
          <w:rFonts w:eastAsiaTheme="minorHAnsi"/>
          <w:sz w:val="22"/>
          <w:szCs w:val="22"/>
        </w:rPr>
        <w:t>YIELDC is the yield coefficient of each component corresponding to each electron donor.</w:t>
      </w:r>
    </w:p>
    <w:p w14:paraId="1CD3D378" w14:textId="77777777" w:rsidR="001D37D3" w:rsidRDefault="001D37D3" w:rsidP="001D37D3">
      <w:pPr>
        <w:spacing w:after="0" w:line="240" w:lineRule="auto"/>
      </w:pPr>
    </w:p>
    <w:p w14:paraId="05645EB1" w14:textId="77777777" w:rsidR="001D37D3" w:rsidRDefault="001D37D3" w:rsidP="001D37D3">
      <w:pPr>
        <w:spacing w:after="0" w:line="240" w:lineRule="auto"/>
      </w:pPr>
    </w:p>
    <w:p w14:paraId="76916A57" w14:textId="77777777" w:rsidR="00724635" w:rsidRDefault="00724635" w:rsidP="008C025C">
      <w:pPr>
        <w:pStyle w:val="Heading3"/>
      </w:pPr>
      <w:bookmarkStart w:id="33" w:name="_Toc384370850"/>
      <w:bookmarkStart w:id="34" w:name="_Toc395246446"/>
      <w:r>
        <w:t>New input requirements</w:t>
      </w:r>
      <w:bookmarkEnd w:id="33"/>
      <w:bookmarkEnd w:id="34"/>
    </w:p>
    <w:p w14:paraId="43A974BB" w14:textId="7E565BF0" w:rsidR="00724635" w:rsidRDefault="00792D3B" w:rsidP="00BE212F">
      <w:pPr>
        <w:pStyle w:val="BodyText"/>
        <w:spacing w:line="240" w:lineRule="auto"/>
      </w:pPr>
      <w:r>
        <w:t xml:space="preserve">Below is a discussion on </w:t>
      </w:r>
      <w:r w:rsidR="00724635" w:rsidRPr="00724635">
        <w:t>input requirements for the revised MT3D-USGS program</w:t>
      </w:r>
      <w:r>
        <w:t xml:space="preserve"> for the new reaction package</w:t>
      </w:r>
      <w:r w:rsidR="00724635" w:rsidRPr="00724635">
        <w:t>.</w:t>
      </w:r>
      <w:r w:rsidR="00724635">
        <w:t xml:space="preserve"> This section describes in general terms, the input variables required to complete a simulation that considers multiple electron donors and electron acceptors, and production of a lower-order ED from the decay of a higher-order ED. The discussion uses a hypothetical system comprising three EDs and five EAs such that </w:t>
      </w:r>
      <w:proofErr w:type="spellStart"/>
      <w:r w:rsidR="00724635">
        <w:t>nED</w:t>
      </w:r>
      <w:proofErr w:type="spellEnd"/>
      <w:r w:rsidR="00724635">
        <w:t xml:space="preserve"> = 3, </w:t>
      </w:r>
      <w:proofErr w:type="spellStart"/>
      <w:r w:rsidR="00724635">
        <w:t>nEA</w:t>
      </w:r>
      <w:proofErr w:type="spellEnd"/>
      <w:r w:rsidR="00724635">
        <w:t xml:space="preserve"> = 5, and </w:t>
      </w:r>
      <w:proofErr w:type="spellStart"/>
      <w:r w:rsidR="00724635">
        <w:t>nED</w:t>
      </w:r>
      <w:proofErr w:type="spellEnd"/>
      <w:r w:rsidR="00724635">
        <w:t xml:space="preserve"> + </w:t>
      </w:r>
      <w:proofErr w:type="spellStart"/>
      <w:r w:rsidR="00724635">
        <w:t>nEA</w:t>
      </w:r>
      <w:proofErr w:type="spellEnd"/>
      <w:r w:rsidR="00724635">
        <w:t xml:space="preserve"> = 8.  In this hypothetical, the three E</w:t>
      </w:r>
      <w:r w:rsidR="000873A7">
        <w:t>D</w:t>
      </w:r>
      <w:r w:rsidR="00724635">
        <w:t xml:space="preserve">s are (1) benzene, (2) MTBE, and (3) TBA.  The simulated relationships are as follows:  (1) degradation of </w:t>
      </w:r>
      <w:r w:rsidR="00724635">
        <w:lastRenderedPageBreak/>
        <w:t>benzene, without formation of a product; (2) degradation of MTBE with formation of TBA [yield coefficient = 1]; and, (3) degradation of TBA, without formation of a product.  This simulation requires that the following inputs be provided:</w:t>
      </w:r>
    </w:p>
    <w:p w14:paraId="56EFFDC7" w14:textId="77777777" w:rsidR="00724635" w:rsidRDefault="00724635" w:rsidP="00BE212F">
      <w:pPr>
        <w:pStyle w:val="ListNumber"/>
        <w:numPr>
          <w:ilvl w:val="0"/>
          <w:numId w:val="44"/>
        </w:numPr>
        <w:spacing w:before="80" w:after="80"/>
        <w:contextualSpacing w:val="0"/>
      </w:pPr>
      <w:r>
        <w:t>First order decay rates for each ED corresponding to each TEAP</w:t>
      </w:r>
    </w:p>
    <w:p w14:paraId="4FE79EF2" w14:textId="77777777" w:rsidR="00724635" w:rsidRDefault="00724635" w:rsidP="00BE212F">
      <w:pPr>
        <w:pStyle w:val="ListNumber"/>
        <w:numPr>
          <w:ilvl w:val="0"/>
          <w:numId w:val="43"/>
        </w:numPr>
        <w:spacing w:before="80" w:after="80"/>
        <w:contextualSpacing w:val="0"/>
      </w:pPr>
      <w:r>
        <w:t>Yield coefficients corresponding to:</w:t>
      </w:r>
    </w:p>
    <w:p w14:paraId="03C99A16" w14:textId="77777777" w:rsidR="00724635" w:rsidRDefault="00724635" w:rsidP="00BE212F">
      <w:pPr>
        <w:pStyle w:val="ListNumber"/>
        <w:numPr>
          <w:ilvl w:val="1"/>
          <w:numId w:val="43"/>
        </w:numPr>
        <w:spacing w:before="80" w:after="80"/>
        <w:contextualSpacing w:val="0"/>
      </w:pPr>
      <w:r>
        <w:t>The consumption of each EA due to the degradation of each ED</w:t>
      </w:r>
    </w:p>
    <w:p w14:paraId="6828EE3E" w14:textId="77777777" w:rsidR="00724635" w:rsidRDefault="00724635" w:rsidP="00BE212F">
      <w:pPr>
        <w:pStyle w:val="ListNumber"/>
        <w:numPr>
          <w:ilvl w:val="1"/>
          <w:numId w:val="43"/>
        </w:numPr>
        <w:spacing w:before="80" w:after="80" w:line="240" w:lineRule="auto"/>
        <w:contextualSpacing w:val="0"/>
      </w:pPr>
      <w:r>
        <w:t>The production of a lower-order ED from the degradation of a higher-order ED</w:t>
      </w:r>
    </w:p>
    <w:p w14:paraId="0548BFD5" w14:textId="77777777" w:rsidR="00724635" w:rsidRDefault="00724635" w:rsidP="00BE212F">
      <w:pPr>
        <w:pStyle w:val="ListNumber"/>
        <w:numPr>
          <w:ilvl w:val="0"/>
          <w:numId w:val="43"/>
        </w:numPr>
        <w:spacing w:before="80" w:after="80"/>
        <w:contextualSpacing w:val="0"/>
      </w:pPr>
      <w:r>
        <w:t>Inhibition constants</w:t>
      </w:r>
    </w:p>
    <w:p w14:paraId="52F3F2CB" w14:textId="77777777" w:rsidR="00724635" w:rsidRDefault="00724635" w:rsidP="00BE212F">
      <w:pPr>
        <w:pStyle w:val="ListNumber"/>
        <w:numPr>
          <w:ilvl w:val="0"/>
          <w:numId w:val="43"/>
        </w:numPr>
        <w:spacing w:before="80" w:after="80"/>
        <w:contextualSpacing w:val="0"/>
      </w:pPr>
      <w:r>
        <w:t>Half-saturation constants</w:t>
      </w:r>
    </w:p>
    <w:p w14:paraId="73B63A39" w14:textId="77777777" w:rsidR="00724635" w:rsidRDefault="00724635" w:rsidP="00BE212F">
      <w:pPr>
        <w:pStyle w:val="BodyText"/>
        <w:spacing w:line="240" w:lineRule="auto"/>
      </w:pPr>
      <w:r w:rsidRPr="00724635">
        <w:t xml:space="preserve">The inputs for such a simulation are provided as tables, or matrices, in the following order: decay rates, yield coefficients, inhibition constants, and half-saturation constants. If it is assumed that the half saturation constant expresses the concentration minimum at which any activity can occur for that species – i.e., that a single-valued half-saturation constant applies to each combination of ED and EA - the half-saturation constants can be provided as a vector with dimensions </w:t>
      </w:r>
      <w:proofErr w:type="spellStart"/>
      <w:r w:rsidRPr="00724635">
        <w:t>nED+nEA</w:t>
      </w:r>
      <w:proofErr w:type="spellEnd"/>
      <w:r w:rsidRPr="00724635">
        <w:t xml:space="preserve">. Figure 8 is an example matrix of </w:t>
      </w:r>
      <w:proofErr w:type="spellStart"/>
      <w:r w:rsidRPr="00724635">
        <w:t>nED</w:t>
      </w:r>
      <w:proofErr w:type="spellEnd"/>
      <w:r w:rsidRPr="00724635">
        <w:t xml:space="preserve"> rows and </w:t>
      </w:r>
      <w:proofErr w:type="spellStart"/>
      <w:r w:rsidRPr="00724635">
        <w:t>nEA</w:t>
      </w:r>
      <w:proofErr w:type="spellEnd"/>
      <w:r w:rsidRPr="00724635">
        <w:t xml:space="preserve"> columns that identifies required inputs for the remaining reaction parameters, and Figure 9 is an example matrix with </w:t>
      </w:r>
      <w:proofErr w:type="spellStart"/>
      <w:r w:rsidRPr="00724635">
        <w:t>nED</w:t>
      </w:r>
      <w:proofErr w:type="spellEnd"/>
      <w:r w:rsidRPr="00724635">
        <w:t xml:space="preserve"> + </w:t>
      </w:r>
      <w:proofErr w:type="spellStart"/>
      <w:r w:rsidRPr="00724635">
        <w:t>nEA</w:t>
      </w:r>
      <w:proofErr w:type="spellEnd"/>
      <w:r w:rsidRPr="00724635">
        <w:t xml:space="preserve"> rows by </w:t>
      </w:r>
      <w:proofErr w:type="spellStart"/>
      <w:r w:rsidRPr="00724635">
        <w:t>nED</w:t>
      </w:r>
      <w:proofErr w:type="spellEnd"/>
      <w:r w:rsidRPr="00724635">
        <w:t xml:space="preserve"> + </w:t>
      </w:r>
      <w:proofErr w:type="spellStart"/>
      <w:r w:rsidRPr="00724635">
        <w:t>nEA</w:t>
      </w:r>
      <w:proofErr w:type="spellEnd"/>
      <w:r w:rsidRPr="00724635">
        <w:t xml:space="preserve"> columns that the user must fill in when simulating multiple EA and ED reactions.  Finally, Figure 10 shows a non-square, non-</w:t>
      </w:r>
      <w:proofErr w:type="spellStart"/>
      <w:r w:rsidRPr="00724635">
        <w:t>symetric</w:t>
      </w:r>
      <w:proofErr w:type="spellEnd"/>
      <w:r w:rsidRPr="00724635">
        <w:t xml:space="preserve"> matrix with </w:t>
      </w:r>
      <w:proofErr w:type="spellStart"/>
      <w:r w:rsidRPr="00724635">
        <w:t>nED</w:t>
      </w:r>
      <w:proofErr w:type="spellEnd"/>
      <w:r w:rsidRPr="00724635">
        <w:t xml:space="preserve"> rows and </w:t>
      </w:r>
      <w:proofErr w:type="spellStart"/>
      <w:r w:rsidRPr="00724635">
        <w:t>nED</w:t>
      </w:r>
      <w:proofErr w:type="spellEnd"/>
      <w:r w:rsidRPr="00724635">
        <w:t xml:space="preserve"> + </w:t>
      </w:r>
      <w:proofErr w:type="spellStart"/>
      <w:r w:rsidRPr="00724635">
        <w:t>nEA</w:t>
      </w:r>
      <w:proofErr w:type="spellEnd"/>
      <w:r w:rsidRPr="00724635">
        <w:t xml:space="preserve"> </w:t>
      </w:r>
      <w:proofErr w:type="spellStart"/>
      <w:r w:rsidRPr="00724635">
        <w:t>colums</w:t>
      </w:r>
      <w:proofErr w:type="spellEnd"/>
      <w:r w:rsidRPr="00724635">
        <w:t xml:space="preserve"> that the user must specify when simulating multiple ED and EA reactions.</w:t>
      </w:r>
    </w:p>
    <w:p w14:paraId="426C69C8" w14:textId="77777777" w:rsidR="0024105D" w:rsidRDefault="0024105D" w:rsidP="0024105D">
      <w:pPr>
        <w:spacing w:after="0" w:line="240" w:lineRule="auto"/>
        <w:jc w:val="both"/>
      </w:pPr>
    </w:p>
    <w:p w14:paraId="400BE852" w14:textId="77777777" w:rsidR="0024105D" w:rsidRPr="0024105D" w:rsidRDefault="0024105D">
      <w:pPr>
        <w:pStyle w:val="FigureCaption"/>
      </w:pPr>
      <w:r w:rsidRPr="0024105D">
        <w:t>Table 2 – A matrix of maximum first order decay rates are required input for simulating multiple EA and ED reactions, an example of which is shown here.  Figure 9, below, also shows input requirements for this type of simulation.</w:t>
      </w:r>
    </w:p>
    <w:tbl>
      <w:tblPr>
        <w:tblW w:w="5760" w:type="dxa"/>
        <w:jc w:val="center"/>
        <w:tblLook w:val="0000" w:firstRow="0" w:lastRow="0" w:firstColumn="0" w:lastColumn="0" w:noHBand="0" w:noVBand="0"/>
      </w:tblPr>
      <w:tblGrid>
        <w:gridCol w:w="960"/>
        <w:gridCol w:w="960"/>
        <w:gridCol w:w="960"/>
        <w:gridCol w:w="960"/>
        <w:gridCol w:w="960"/>
        <w:gridCol w:w="960"/>
      </w:tblGrid>
      <w:tr w:rsidR="00724635" w14:paraId="07B5C218" w14:textId="77777777" w:rsidTr="00724635">
        <w:trPr>
          <w:trHeight w:val="255"/>
          <w:jc w:val="center"/>
        </w:trPr>
        <w:tc>
          <w:tcPr>
            <w:tcW w:w="864" w:type="dxa"/>
            <w:tcBorders>
              <w:top w:val="nil"/>
              <w:left w:val="nil"/>
              <w:bottom w:val="nil"/>
              <w:right w:val="nil"/>
            </w:tcBorders>
            <w:shd w:val="clear" w:color="auto" w:fill="auto"/>
            <w:noWrap/>
            <w:vAlign w:val="bottom"/>
          </w:tcPr>
          <w:p w14:paraId="30E48CCD" w14:textId="77777777" w:rsidR="00724635" w:rsidRDefault="00724635" w:rsidP="00724635">
            <w:pPr>
              <w:pStyle w:val="Tabletext"/>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FA641F" w14:textId="77777777" w:rsidR="00724635" w:rsidRDefault="00724635" w:rsidP="00724635">
            <w:pPr>
              <w:pStyle w:val="Tablecolumnheaders"/>
            </w:pPr>
            <w:r>
              <w:t>O</w:t>
            </w:r>
            <w:r w:rsidRPr="00CC5852">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2DFD654" w14:textId="77777777" w:rsidR="00724635" w:rsidRDefault="00724635" w:rsidP="00724635">
            <w:pPr>
              <w:pStyle w:val="Tablecolumnheaders"/>
            </w:pPr>
            <w:r>
              <w:t>NO</w:t>
            </w:r>
            <w:r w:rsidRPr="00CC5852">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602DF88E"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5EA54796" w14:textId="77777777" w:rsidR="00724635" w:rsidRDefault="00724635" w:rsidP="00724635">
            <w:pPr>
              <w:pStyle w:val="Tablecolumnheaders"/>
            </w:pPr>
            <w:r>
              <w:t>SO</w:t>
            </w:r>
            <w:r w:rsidRPr="00CC5852">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5B83AD5" w14:textId="77777777" w:rsidR="00724635" w:rsidRDefault="00724635" w:rsidP="00724635">
            <w:pPr>
              <w:pStyle w:val="Tablecolumnheaders"/>
            </w:pPr>
            <w:r>
              <w:t>CH</w:t>
            </w:r>
            <w:r w:rsidRPr="00CC5852">
              <w:rPr>
                <w:rStyle w:val="Subscript"/>
              </w:rPr>
              <w:t>3</w:t>
            </w:r>
          </w:p>
        </w:tc>
      </w:tr>
      <w:tr w:rsidR="00724635" w14:paraId="6C470A93"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E3B57C"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54B63AA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F5D68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334D5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4A2BA04F"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6B1C108" w14:textId="77777777" w:rsidR="00724635" w:rsidRDefault="00724635" w:rsidP="00724635">
            <w:pPr>
              <w:pStyle w:val="Tabletext"/>
            </w:pPr>
            <w:r>
              <w:t>Y</w:t>
            </w:r>
          </w:p>
        </w:tc>
      </w:tr>
      <w:tr w:rsidR="00724635" w14:paraId="461CE83F"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7C6D8BDB"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119B447A"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C9EAFC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3ECAF6C8"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B6A300D"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03C20A97" w14:textId="77777777" w:rsidR="00724635" w:rsidRDefault="00724635" w:rsidP="00724635">
            <w:pPr>
              <w:pStyle w:val="Tabletext"/>
            </w:pPr>
            <w:r>
              <w:t>Y</w:t>
            </w:r>
          </w:p>
        </w:tc>
      </w:tr>
      <w:tr w:rsidR="00724635" w14:paraId="209809BA"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E0684DD"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3B23F32B"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D348D23"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141773B9"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62BF4B5C" w14:textId="77777777" w:rsidR="00724635" w:rsidRDefault="00724635" w:rsidP="00724635">
            <w:pPr>
              <w:pStyle w:val="Tabletext"/>
            </w:pPr>
            <w:r>
              <w:t>Y</w:t>
            </w:r>
          </w:p>
        </w:tc>
        <w:tc>
          <w:tcPr>
            <w:tcW w:w="864" w:type="dxa"/>
            <w:tcBorders>
              <w:top w:val="nil"/>
              <w:left w:val="nil"/>
              <w:bottom w:val="single" w:sz="4" w:space="0" w:color="auto"/>
              <w:right w:val="single" w:sz="4" w:space="0" w:color="auto"/>
            </w:tcBorders>
            <w:shd w:val="clear" w:color="auto" w:fill="auto"/>
            <w:noWrap/>
            <w:vAlign w:val="bottom"/>
          </w:tcPr>
          <w:p w14:paraId="5FBAE961" w14:textId="77777777" w:rsidR="00724635" w:rsidRDefault="00724635" w:rsidP="00724635">
            <w:pPr>
              <w:pStyle w:val="Tabletext"/>
            </w:pPr>
            <w:r>
              <w:t>Y</w:t>
            </w:r>
          </w:p>
        </w:tc>
      </w:tr>
    </w:tbl>
    <w:p w14:paraId="1022C22D" w14:textId="77777777" w:rsidR="00724635" w:rsidRDefault="00724635" w:rsidP="00724635">
      <w:pPr>
        <w:pStyle w:val="BodyText"/>
      </w:pPr>
    </w:p>
    <w:p w14:paraId="44093892" w14:textId="6CC67157" w:rsidR="0024105D" w:rsidRPr="001F10CC" w:rsidRDefault="0024105D" w:rsidP="0024105D">
      <w:pPr>
        <w:pStyle w:val="FigureCaption"/>
      </w:pPr>
      <w:r w:rsidRPr="001F10CC">
        <w:t xml:space="preserve">Table </w:t>
      </w:r>
      <w:r>
        <w:t>3</w:t>
      </w:r>
      <w:r w:rsidRPr="001F10CC">
        <w:t xml:space="preserve"> –</w:t>
      </w:r>
      <w:r>
        <w:t xml:space="preserve"> A matrix of yield coefficients is required for simulating multiple EA and ED reactions.  Although in the general case the matrix could possess </w:t>
      </w:r>
      <w:proofErr w:type="spellStart"/>
      <w:r>
        <w:t>nED+nEA</w:t>
      </w:r>
      <w:proofErr w:type="spellEnd"/>
      <w:r>
        <w:t xml:space="preserve"> rows, on most occasions the matrix will actually possess </w:t>
      </w:r>
      <w:proofErr w:type="spellStart"/>
      <w:r>
        <w:t>nED</w:t>
      </w:r>
      <w:proofErr w:type="spellEnd"/>
      <w:r>
        <w:t xml:space="preserve"> rows. The entry in the corresponding cell indicates whether a value needs to be provided.  If a value must be provided, it is the rate of the column species production/consumption due to degradation of 1 unit of the row species.  The entries “+”, “-”, and “N” represent production, consumption, and no relationship, respectively.  </w:t>
      </w:r>
    </w:p>
    <w:tbl>
      <w:tblPr>
        <w:tblW w:w="7776" w:type="dxa"/>
        <w:jc w:val="center"/>
        <w:tblLook w:val="0000" w:firstRow="0" w:lastRow="0" w:firstColumn="0" w:lastColumn="0" w:noHBand="0" w:noVBand="0"/>
      </w:tblPr>
      <w:tblGrid>
        <w:gridCol w:w="864"/>
        <w:gridCol w:w="864"/>
        <w:gridCol w:w="864"/>
        <w:gridCol w:w="864"/>
        <w:gridCol w:w="864"/>
        <w:gridCol w:w="864"/>
        <w:gridCol w:w="864"/>
        <w:gridCol w:w="864"/>
        <w:gridCol w:w="864"/>
      </w:tblGrid>
      <w:tr w:rsidR="00724635" w14:paraId="76AE1437" w14:textId="77777777" w:rsidTr="00724635">
        <w:trPr>
          <w:trHeight w:val="255"/>
          <w:jc w:val="center"/>
        </w:trPr>
        <w:tc>
          <w:tcPr>
            <w:tcW w:w="864" w:type="dxa"/>
            <w:tcBorders>
              <w:top w:val="nil"/>
              <w:left w:val="nil"/>
              <w:bottom w:val="nil"/>
              <w:right w:val="nil"/>
            </w:tcBorders>
            <w:shd w:val="clear" w:color="auto" w:fill="auto"/>
            <w:noWrap/>
            <w:vAlign w:val="bottom"/>
          </w:tcPr>
          <w:p w14:paraId="207FE874" w14:textId="77777777" w:rsidR="00724635" w:rsidRDefault="00724635" w:rsidP="00724635">
            <w:pPr>
              <w:pStyle w:val="Tablecolumnheaders"/>
            </w:pPr>
          </w:p>
        </w:tc>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57524" w14:textId="77777777" w:rsidR="00724635" w:rsidRDefault="00724635" w:rsidP="00724635">
            <w:pPr>
              <w:pStyle w:val="Tablecolumnheaders"/>
            </w:pPr>
            <w:r>
              <w:t>BTEX</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7A6BDF75" w14:textId="77777777" w:rsidR="00724635" w:rsidRDefault="00724635" w:rsidP="00724635">
            <w:pPr>
              <w:pStyle w:val="Tablecolumnheaders"/>
            </w:pPr>
            <w:r>
              <w:t>MTBE</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7689599" w14:textId="77777777" w:rsidR="00724635" w:rsidRDefault="00724635" w:rsidP="00724635">
            <w:pPr>
              <w:pStyle w:val="Tablecolumnheaders"/>
            </w:pPr>
            <w:r>
              <w:t>TBA</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223FDF6F" w14:textId="77777777" w:rsidR="00724635" w:rsidRDefault="00724635" w:rsidP="00724635">
            <w:pPr>
              <w:pStyle w:val="Tablecolumnheaders"/>
            </w:pPr>
            <w:r>
              <w:t>O</w:t>
            </w:r>
            <w:r w:rsidRPr="00D377B3">
              <w:rPr>
                <w:rStyle w:val="Subscript"/>
              </w:rPr>
              <w:t>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76B586E" w14:textId="77777777" w:rsidR="00724635" w:rsidRDefault="00724635" w:rsidP="00724635">
            <w:pPr>
              <w:pStyle w:val="Tablecolumnheaders"/>
            </w:pPr>
            <w:r>
              <w:t>NO</w:t>
            </w:r>
            <w:r w:rsidRPr="00D377B3">
              <w:rPr>
                <w:rStyle w:val="Subscript"/>
              </w:rPr>
              <w:t>3</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3C2C22CB" w14:textId="77777777" w:rsidR="00724635" w:rsidRDefault="00724635" w:rsidP="00724635">
            <w:pPr>
              <w:pStyle w:val="Tablecolumnheaders"/>
            </w:pPr>
            <w:r w:rsidRPr="00D81D27">
              <w:t>FE2</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043F8D62" w14:textId="77777777" w:rsidR="00724635" w:rsidRDefault="00724635" w:rsidP="00724635">
            <w:pPr>
              <w:pStyle w:val="Tablecolumnheaders"/>
            </w:pPr>
            <w:r>
              <w:t>SO</w:t>
            </w:r>
            <w:r w:rsidRPr="00D377B3">
              <w:rPr>
                <w:rStyle w:val="Subscript"/>
              </w:rPr>
              <w:t>4</w:t>
            </w:r>
          </w:p>
        </w:tc>
        <w:tc>
          <w:tcPr>
            <w:tcW w:w="864" w:type="dxa"/>
            <w:tcBorders>
              <w:top w:val="single" w:sz="4" w:space="0" w:color="auto"/>
              <w:left w:val="nil"/>
              <w:bottom w:val="single" w:sz="4" w:space="0" w:color="auto"/>
              <w:right w:val="single" w:sz="4" w:space="0" w:color="auto"/>
            </w:tcBorders>
            <w:shd w:val="clear" w:color="auto" w:fill="auto"/>
            <w:noWrap/>
            <w:vAlign w:val="bottom"/>
          </w:tcPr>
          <w:p w14:paraId="151F8E98" w14:textId="77777777" w:rsidR="00724635" w:rsidRDefault="00724635" w:rsidP="00724635">
            <w:pPr>
              <w:pStyle w:val="Tablecolumnheaders"/>
            </w:pPr>
            <w:r>
              <w:t>CH</w:t>
            </w:r>
            <w:r w:rsidRPr="00D377B3">
              <w:rPr>
                <w:rStyle w:val="Subscript"/>
              </w:rPr>
              <w:t>3</w:t>
            </w:r>
          </w:p>
        </w:tc>
      </w:tr>
      <w:tr w:rsidR="00724635" w14:paraId="365B56EF" w14:textId="77777777" w:rsidTr="00724635">
        <w:trPr>
          <w:trHeight w:val="255"/>
          <w:jc w:val="center"/>
        </w:trPr>
        <w:tc>
          <w:tcPr>
            <w:tcW w:w="8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A6843" w14:textId="77777777" w:rsidR="00724635" w:rsidRDefault="00724635" w:rsidP="00724635">
            <w:pPr>
              <w:pStyle w:val="Tablecolumnheaders"/>
            </w:pPr>
            <w:r>
              <w:t>BTEX</w:t>
            </w:r>
          </w:p>
        </w:tc>
        <w:tc>
          <w:tcPr>
            <w:tcW w:w="864" w:type="dxa"/>
            <w:tcBorders>
              <w:top w:val="nil"/>
              <w:left w:val="nil"/>
              <w:bottom w:val="single" w:sz="4" w:space="0" w:color="auto"/>
              <w:right w:val="single" w:sz="4" w:space="0" w:color="auto"/>
            </w:tcBorders>
            <w:shd w:val="clear" w:color="auto" w:fill="auto"/>
            <w:noWrap/>
            <w:vAlign w:val="bottom"/>
          </w:tcPr>
          <w:p w14:paraId="348E839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A5A387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235824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9D2BA99"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44D6842"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8A57C4D"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F9E650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3A9662DC" w14:textId="77777777" w:rsidR="00724635" w:rsidRPr="005F4A67" w:rsidRDefault="00724635" w:rsidP="00724635">
            <w:pPr>
              <w:pStyle w:val="Tabletext"/>
              <w:rPr>
                <w:b/>
              </w:rPr>
            </w:pPr>
            <w:r w:rsidRPr="005F4A67">
              <w:rPr>
                <w:b/>
              </w:rPr>
              <w:t>+</w:t>
            </w:r>
          </w:p>
        </w:tc>
      </w:tr>
      <w:tr w:rsidR="00724635" w14:paraId="37E7BFB2"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6922CD76" w14:textId="77777777" w:rsidR="00724635" w:rsidRDefault="00724635" w:rsidP="00724635">
            <w:pPr>
              <w:pStyle w:val="Tablecolumnheaders"/>
            </w:pPr>
            <w:r>
              <w:t>MTBE</w:t>
            </w:r>
          </w:p>
        </w:tc>
        <w:tc>
          <w:tcPr>
            <w:tcW w:w="864" w:type="dxa"/>
            <w:tcBorders>
              <w:top w:val="nil"/>
              <w:left w:val="nil"/>
              <w:bottom w:val="single" w:sz="4" w:space="0" w:color="auto"/>
              <w:right w:val="single" w:sz="4" w:space="0" w:color="auto"/>
            </w:tcBorders>
            <w:shd w:val="clear" w:color="auto" w:fill="auto"/>
            <w:noWrap/>
            <w:vAlign w:val="bottom"/>
          </w:tcPr>
          <w:p w14:paraId="7731225F"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0096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888DD7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75A504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56A22721"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5C40943"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CA414D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DC19E6D" w14:textId="77777777" w:rsidR="00724635" w:rsidRPr="005F4A67" w:rsidRDefault="00724635" w:rsidP="00724635">
            <w:pPr>
              <w:pStyle w:val="Tabletext"/>
              <w:rPr>
                <w:b/>
              </w:rPr>
            </w:pPr>
            <w:r w:rsidRPr="005F4A67">
              <w:rPr>
                <w:b/>
              </w:rPr>
              <w:t>+</w:t>
            </w:r>
          </w:p>
        </w:tc>
      </w:tr>
      <w:tr w:rsidR="00724635" w14:paraId="6F95A11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0B1F27E" w14:textId="77777777" w:rsidR="00724635" w:rsidRDefault="00724635" w:rsidP="00724635">
            <w:pPr>
              <w:pStyle w:val="Tablecolumnheaders"/>
            </w:pPr>
            <w:r>
              <w:t>TBA</w:t>
            </w:r>
          </w:p>
        </w:tc>
        <w:tc>
          <w:tcPr>
            <w:tcW w:w="864" w:type="dxa"/>
            <w:tcBorders>
              <w:top w:val="nil"/>
              <w:left w:val="nil"/>
              <w:bottom w:val="single" w:sz="4" w:space="0" w:color="auto"/>
              <w:right w:val="single" w:sz="4" w:space="0" w:color="auto"/>
            </w:tcBorders>
            <w:shd w:val="clear" w:color="auto" w:fill="auto"/>
            <w:noWrap/>
            <w:vAlign w:val="bottom"/>
          </w:tcPr>
          <w:p w14:paraId="55B0BC0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29C30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52C2B7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8BCC4B"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20293A48"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8AD983F"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66B69CA6" w14:textId="77777777" w:rsidR="00724635" w:rsidRPr="005F4A67" w:rsidRDefault="00724635" w:rsidP="00724635">
            <w:pPr>
              <w:pStyle w:val="Tabletext"/>
              <w:rPr>
                <w:b/>
              </w:rPr>
            </w:pPr>
            <w:r w:rsidRPr="005F4A67">
              <w:rPr>
                <w:b/>
              </w:rPr>
              <w:t>-</w:t>
            </w:r>
          </w:p>
        </w:tc>
        <w:tc>
          <w:tcPr>
            <w:tcW w:w="864" w:type="dxa"/>
            <w:tcBorders>
              <w:top w:val="nil"/>
              <w:left w:val="nil"/>
              <w:bottom w:val="single" w:sz="4" w:space="0" w:color="auto"/>
              <w:right w:val="single" w:sz="4" w:space="0" w:color="auto"/>
            </w:tcBorders>
            <w:shd w:val="clear" w:color="auto" w:fill="auto"/>
            <w:noWrap/>
            <w:vAlign w:val="bottom"/>
          </w:tcPr>
          <w:p w14:paraId="06A47E80" w14:textId="77777777" w:rsidR="00724635" w:rsidRPr="005F4A67" w:rsidRDefault="00724635" w:rsidP="00724635">
            <w:pPr>
              <w:pStyle w:val="Tabletext"/>
              <w:rPr>
                <w:b/>
              </w:rPr>
            </w:pPr>
            <w:r w:rsidRPr="005F4A67">
              <w:rPr>
                <w:b/>
              </w:rPr>
              <w:t>+</w:t>
            </w:r>
          </w:p>
        </w:tc>
      </w:tr>
      <w:tr w:rsidR="00724635" w14:paraId="72D9FA33"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A517F64" w14:textId="77777777" w:rsidR="00724635" w:rsidRDefault="00724635" w:rsidP="00724635">
            <w:pPr>
              <w:pStyle w:val="Tablecolumnheaders"/>
            </w:pPr>
            <w:r>
              <w:t>O</w:t>
            </w:r>
            <w:r w:rsidRPr="00D377B3">
              <w:rPr>
                <w:rStyle w:val="Subscript"/>
              </w:rPr>
              <w:t>2</w:t>
            </w:r>
          </w:p>
        </w:tc>
        <w:tc>
          <w:tcPr>
            <w:tcW w:w="864" w:type="dxa"/>
            <w:tcBorders>
              <w:top w:val="nil"/>
              <w:left w:val="nil"/>
              <w:bottom w:val="single" w:sz="4" w:space="0" w:color="auto"/>
              <w:right w:val="single" w:sz="4" w:space="0" w:color="auto"/>
            </w:tcBorders>
            <w:shd w:val="clear" w:color="auto" w:fill="auto"/>
            <w:noWrap/>
            <w:vAlign w:val="bottom"/>
          </w:tcPr>
          <w:p w14:paraId="0390F4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AFBC09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71775A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A08A48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89D100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C7DE5B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4E193D6"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CF15F19" w14:textId="77777777" w:rsidR="00724635" w:rsidRDefault="00724635" w:rsidP="00724635">
            <w:pPr>
              <w:pStyle w:val="Tabletext"/>
            </w:pPr>
            <w:r>
              <w:t>N</w:t>
            </w:r>
          </w:p>
        </w:tc>
      </w:tr>
      <w:tr w:rsidR="00724635" w14:paraId="488C9724"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2F60789B" w14:textId="77777777" w:rsidR="00724635" w:rsidRDefault="00724635" w:rsidP="00724635">
            <w:pPr>
              <w:pStyle w:val="Tablecolumnheaders"/>
            </w:pPr>
            <w:r>
              <w:t>NO</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2FF926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19F2BF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2667A5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06F829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0F1BCC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E4545E"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6858E4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B07530" w14:textId="77777777" w:rsidR="00724635" w:rsidRDefault="00724635" w:rsidP="00724635">
            <w:pPr>
              <w:pStyle w:val="Tabletext"/>
            </w:pPr>
            <w:r>
              <w:t>N</w:t>
            </w:r>
          </w:p>
        </w:tc>
      </w:tr>
      <w:tr w:rsidR="00724635" w14:paraId="4D4E7A37"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48F1EB6" w14:textId="77777777" w:rsidR="00724635" w:rsidRDefault="00724635" w:rsidP="00724635">
            <w:pPr>
              <w:pStyle w:val="Tablecolumnheaders"/>
            </w:pPr>
            <w:r>
              <w:t>FE2</w:t>
            </w:r>
          </w:p>
        </w:tc>
        <w:tc>
          <w:tcPr>
            <w:tcW w:w="864" w:type="dxa"/>
            <w:tcBorders>
              <w:top w:val="nil"/>
              <w:left w:val="nil"/>
              <w:bottom w:val="single" w:sz="4" w:space="0" w:color="auto"/>
              <w:right w:val="single" w:sz="4" w:space="0" w:color="auto"/>
            </w:tcBorders>
            <w:shd w:val="clear" w:color="auto" w:fill="auto"/>
            <w:noWrap/>
            <w:vAlign w:val="bottom"/>
          </w:tcPr>
          <w:p w14:paraId="119A15C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41DE6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FD622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ABDC2C"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F2A41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32569F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5E77A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C211C7B" w14:textId="77777777" w:rsidR="00724635" w:rsidRDefault="00724635" w:rsidP="00724635">
            <w:pPr>
              <w:pStyle w:val="Tabletext"/>
            </w:pPr>
            <w:r>
              <w:t>N</w:t>
            </w:r>
          </w:p>
        </w:tc>
      </w:tr>
      <w:tr w:rsidR="00724635" w14:paraId="4B1680BE"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56B38099" w14:textId="77777777" w:rsidR="00724635" w:rsidRDefault="00724635" w:rsidP="00724635">
            <w:pPr>
              <w:pStyle w:val="Tablecolumnheaders"/>
            </w:pPr>
            <w:r>
              <w:t>SO</w:t>
            </w:r>
            <w:r w:rsidRPr="00D377B3">
              <w:rPr>
                <w:rStyle w:val="Subscript"/>
              </w:rPr>
              <w:t>4</w:t>
            </w:r>
          </w:p>
        </w:tc>
        <w:tc>
          <w:tcPr>
            <w:tcW w:w="864" w:type="dxa"/>
            <w:tcBorders>
              <w:top w:val="nil"/>
              <w:left w:val="nil"/>
              <w:bottom w:val="single" w:sz="4" w:space="0" w:color="auto"/>
              <w:right w:val="single" w:sz="4" w:space="0" w:color="auto"/>
            </w:tcBorders>
            <w:shd w:val="clear" w:color="auto" w:fill="auto"/>
            <w:noWrap/>
            <w:vAlign w:val="bottom"/>
          </w:tcPr>
          <w:p w14:paraId="3F5947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F1E6B84"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D0F9A58"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AA0F151"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1B5697FB"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64112CB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1ED0243"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C7C6408" w14:textId="77777777" w:rsidR="00724635" w:rsidRDefault="00724635" w:rsidP="00724635">
            <w:pPr>
              <w:pStyle w:val="Tabletext"/>
            </w:pPr>
            <w:r>
              <w:t>N</w:t>
            </w:r>
          </w:p>
        </w:tc>
      </w:tr>
      <w:tr w:rsidR="00724635" w14:paraId="6825BE39" w14:textId="77777777" w:rsidTr="00724635">
        <w:trPr>
          <w:trHeight w:val="255"/>
          <w:jc w:val="center"/>
        </w:trPr>
        <w:tc>
          <w:tcPr>
            <w:tcW w:w="864" w:type="dxa"/>
            <w:tcBorders>
              <w:top w:val="nil"/>
              <w:left w:val="single" w:sz="4" w:space="0" w:color="auto"/>
              <w:bottom w:val="single" w:sz="4" w:space="0" w:color="auto"/>
              <w:right w:val="single" w:sz="4" w:space="0" w:color="auto"/>
            </w:tcBorders>
            <w:shd w:val="clear" w:color="auto" w:fill="auto"/>
            <w:noWrap/>
            <w:vAlign w:val="bottom"/>
          </w:tcPr>
          <w:p w14:paraId="3955D0EA" w14:textId="77777777" w:rsidR="00724635" w:rsidRDefault="00724635" w:rsidP="00724635">
            <w:pPr>
              <w:pStyle w:val="Tablecolumnheaders"/>
            </w:pPr>
            <w:r>
              <w:t>CH</w:t>
            </w:r>
            <w:r w:rsidRPr="00D377B3">
              <w:rPr>
                <w:rStyle w:val="Subscript"/>
              </w:rPr>
              <w:t>3</w:t>
            </w:r>
          </w:p>
        </w:tc>
        <w:tc>
          <w:tcPr>
            <w:tcW w:w="864" w:type="dxa"/>
            <w:tcBorders>
              <w:top w:val="nil"/>
              <w:left w:val="nil"/>
              <w:bottom w:val="single" w:sz="4" w:space="0" w:color="auto"/>
              <w:right w:val="single" w:sz="4" w:space="0" w:color="auto"/>
            </w:tcBorders>
            <w:shd w:val="clear" w:color="auto" w:fill="auto"/>
            <w:noWrap/>
            <w:vAlign w:val="bottom"/>
          </w:tcPr>
          <w:p w14:paraId="2C3C7D52"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7A0843D"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53FDDCA5"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4D068087"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0D7DAC0A"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293DABD0"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3DF51C89" w14:textId="77777777" w:rsidR="00724635" w:rsidRDefault="00724635" w:rsidP="00724635">
            <w:pPr>
              <w:pStyle w:val="Tabletext"/>
            </w:pPr>
            <w:r>
              <w:t>N</w:t>
            </w:r>
          </w:p>
        </w:tc>
        <w:tc>
          <w:tcPr>
            <w:tcW w:w="864" w:type="dxa"/>
            <w:tcBorders>
              <w:top w:val="nil"/>
              <w:left w:val="nil"/>
              <w:bottom w:val="single" w:sz="4" w:space="0" w:color="auto"/>
              <w:right w:val="single" w:sz="4" w:space="0" w:color="auto"/>
            </w:tcBorders>
            <w:shd w:val="clear" w:color="auto" w:fill="auto"/>
            <w:noWrap/>
            <w:vAlign w:val="bottom"/>
          </w:tcPr>
          <w:p w14:paraId="7F5482AA" w14:textId="77777777" w:rsidR="00724635" w:rsidRDefault="00724635" w:rsidP="00724635">
            <w:pPr>
              <w:pStyle w:val="Tabletext"/>
            </w:pPr>
            <w:r>
              <w:t>N</w:t>
            </w:r>
          </w:p>
        </w:tc>
      </w:tr>
    </w:tbl>
    <w:p w14:paraId="1C1048F1" w14:textId="109A961E" w:rsidR="0024105D" w:rsidRDefault="0024105D" w:rsidP="0024105D">
      <w:pPr>
        <w:pStyle w:val="FigureCaption"/>
      </w:pPr>
      <w:bookmarkStart w:id="35" w:name="_Toc384370916"/>
      <w:bookmarkStart w:id="36" w:name="_Toc395246495"/>
      <w:r w:rsidRPr="001F10CC">
        <w:t xml:space="preserve">Table </w:t>
      </w:r>
      <w:r>
        <w:t>4</w:t>
      </w:r>
      <w:r w:rsidRPr="001F10CC">
        <w:t xml:space="preserve"> –</w:t>
      </w:r>
      <w:r>
        <w:t xml:space="preserve"> A matrix of required inhibition constants that must be specified when simulating multiple EA and ED reactions.  Although in the general case the matrix could possess </w:t>
      </w:r>
      <w:proofErr w:type="spellStart"/>
      <w:r>
        <w:t>nED</w:t>
      </w:r>
      <w:proofErr w:type="spellEnd"/>
      <w:r>
        <w:t xml:space="preserve"> rows, on most occasions the matrix will actually possess only one row; that is, each species in the reaction possesses a single inhibition constant.</w:t>
      </w:r>
    </w:p>
    <w:bookmarkEnd w:id="35"/>
    <w:bookmarkEnd w:id="36"/>
    <w:p w14:paraId="0784220C" w14:textId="77777777" w:rsidR="00724635" w:rsidRPr="006758BA" w:rsidRDefault="00724635" w:rsidP="00724635">
      <w:pPr>
        <w:pStyle w:val="BodyText"/>
      </w:pPr>
    </w:p>
    <w:tbl>
      <w:tblPr>
        <w:tblW w:w="7665" w:type="dxa"/>
        <w:tblInd w:w="648" w:type="dxa"/>
        <w:tblLook w:val="0000" w:firstRow="0" w:lastRow="0" w:firstColumn="0" w:lastColumn="0" w:noHBand="0" w:noVBand="0"/>
      </w:tblPr>
      <w:tblGrid>
        <w:gridCol w:w="915"/>
        <w:gridCol w:w="900"/>
        <w:gridCol w:w="900"/>
        <w:gridCol w:w="900"/>
        <w:gridCol w:w="810"/>
        <w:gridCol w:w="810"/>
        <w:gridCol w:w="810"/>
        <w:gridCol w:w="810"/>
        <w:gridCol w:w="810"/>
      </w:tblGrid>
      <w:tr w:rsidR="00724635" w14:paraId="4C84A88A" w14:textId="77777777" w:rsidTr="00724635">
        <w:trPr>
          <w:trHeight w:val="255"/>
        </w:trPr>
        <w:tc>
          <w:tcPr>
            <w:tcW w:w="915" w:type="dxa"/>
            <w:tcBorders>
              <w:top w:val="nil"/>
              <w:left w:val="nil"/>
              <w:bottom w:val="nil"/>
              <w:right w:val="nil"/>
            </w:tcBorders>
            <w:shd w:val="clear" w:color="auto" w:fill="auto"/>
            <w:noWrap/>
            <w:vAlign w:val="center"/>
          </w:tcPr>
          <w:p w14:paraId="731ADB2E" w14:textId="77777777" w:rsidR="00724635" w:rsidRDefault="00724635" w:rsidP="00724635">
            <w:pPr>
              <w:pStyle w:val="Tabletext"/>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77616" w14:textId="77777777" w:rsidR="00724635" w:rsidRDefault="00724635" w:rsidP="00724635">
            <w:pPr>
              <w:pStyle w:val="Tablecolumnheaders"/>
            </w:pPr>
            <w:r>
              <w:t>BTEX</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7E5A05ED" w14:textId="77777777" w:rsidR="00724635" w:rsidRDefault="00724635" w:rsidP="00724635">
            <w:pPr>
              <w:pStyle w:val="Tablecolumnheaders"/>
            </w:pPr>
            <w:r>
              <w:t>MTBE</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EA2506E" w14:textId="77777777" w:rsidR="00724635" w:rsidRDefault="00724635" w:rsidP="00724635">
            <w:pPr>
              <w:pStyle w:val="Tablecolumnheaders"/>
            </w:pPr>
            <w:r>
              <w:t>TBA</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F46534" w14:textId="77777777" w:rsidR="00724635" w:rsidRDefault="00724635" w:rsidP="00724635">
            <w:pPr>
              <w:pStyle w:val="Tablecolumnheaders"/>
            </w:pPr>
            <w:r>
              <w:t>O</w:t>
            </w:r>
            <w:r w:rsidRPr="001C439F">
              <w:rPr>
                <w:rStyle w:val="Subscript"/>
              </w:rPr>
              <w:t>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21DB3C2E" w14:textId="77777777" w:rsidR="00724635" w:rsidRDefault="00724635" w:rsidP="00724635">
            <w:pPr>
              <w:pStyle w:val="Tablecolumnheaders"/>
            </w:pPr>
            <w:r>
              <w:t>NO</w:t>
            </w:r>
            <w:r w:rsidRPr="001C439F">
              <w:rPr>
                <w:rStyle w:val="Subscript"/>
              </w:rPr>
              <w:t>3</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72A084B4" w14:textId="77777777" w:rsidR="00724635" w:rsidRDefault="00724635" w:rsidP="00724635">
            <w:pPr>
              <w:pStyle w:val="Tablecolumnheaders"/>
            </w:pPr>
            <w:r w:rsidRPr="00D81D27">
              <w:t>FE2</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30FDEFC" w14:textId="77777777" w:rsidR="00724635" w:rsidRDefault="00724635" w:rsidP="00724635">
            <w:pPr>
              <w:pStyle w:val="Tablecolumnheaders"/>
            </w:pPr>
            <w:r>
              <w:t>SO</w:t>
            </w:r>
            <w:r w:rsidRPr="001C439F">
              <w:rPr>
                <w:rStyle w:val="Subscript"/>
              </w:rPr>
              <w:t>4</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2EA2B1B" w14:textId="77777777" w:rsidR="00724635" w:rsidRDefault="00724635" w:rsidP="00724635">
            <w:pPr>
              <w:pStyle w:val="Tablecolumnheaders"/>
            </w:pPr>
            <w:r>
              <w:t>CH</w:t>
            </w:r>
            <w:r w:rsidRPr="001C439F">
              <w:rPr>
                <w:rStyle w:val="Subscript"/>
              </w:rPr>
              <w:t>3</w:t>
            </w:r>
          </w:p>
        </w:tc>
      </w:tr>
      <w:tr w:rsidR="00724635" w14:paraId="4E8ACEDD" w14:textId="77777777" w:rsidTr="00724635">
        <w:trPr>
          <w:trHeight w:val="255"/>
        </w:trPr>
        <w:tc>
          <w:tcPr>
            <w:tcW w:w="9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28808" w14:textId="77777777" w:rsidR="00724635" w:rsidRDefault="00724635" w:rsidP="00724635">
            <w:pPr>
              <w:pStyle w:val="Tablecolumnheaders"/>
            </w:pPr>
            <w:r>
              <w:t>BTEX</w:t>
            </w:r>
          </w:p>
        </w:tc>
        <w:tc>
          <w:tcPr>
            <w:tcW w:w="900" w:type="dxa"/>
            <w:tcBorders>
              <w:top w:val="nil"/>
              <w:left w:val="nil"/>
              <w:bottom w:val="single" w:sz="4" w:space="0" w:color="auto"/>
              <w:right w:val="single" w:sz="4" w:space="0" w:color="auto"/>
            </w:tcBorders>
            <w:shd w:val="clear" w:color="auto" w:fill="auto"/>
            <w:noWrap/>
            <w:vAlign w:val="center"/>
          </w:tcPr>
          <w:p w14:paraId="4B6962D6"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250193F8"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8965DF8"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B9FDAD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E9C667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112D730"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2AD639FC"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77B4173" w14:textId="77777777" w:rsidR="00724635" w:rsidRDefault="00724635" w:rsidP="00724635">
            <w:pPr>
              <w:pStyle w:val="Tabletext"/>
            </w:pPr>
            <w:r>
              <w:t>+</w:t>
            </w:r>
          </w:p>
        </w:tc>
      </w:tr>
      <w:tr w:rsidR="00724635" w14:paraId="63C704D8"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3E2ED851" w14:textId="77777777" w:rsidR="00724635" w:rsidRDefault="00724635" w:rsidP="00724635">
            <w:pPr>
              <w:pStyle w:val="Tablecolumnheaders"/>
            </w:pPr>
            <w:r>
              <w:t>MTBE</w:t>
            </w:r>
          </w:p>
        </w:tc>
        <w:tc>
          <w:tcPr>
            <w:tcW w:w="900" w:type="dxa"/>
            <w:tcBorders>
              <w:top w:val="nil"/>
              <w:left w:val="nil"/>
              <w:bottom w:val="single" w:sz="4" w:space="0" w:color="auto"/>
              <w:right w:val="single" w:sz="4" w:space="0" w:color="auto"/>
            </w:tcBorders>
            <w:shd w:val="clear" w:color="auto" w:fill="auto"/>
            <w:noWrap/>
            <w:vAlign w:val="center"/>
          </w:tcPr>
          <w:p w14:paraId="262D61B6"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360A4521" w14:textId="77777777" w:rsidR="00724635" w:rsidRDefault="00724635" w:rsidP="00724635">
            <w:pPr>
              <w:pStyle w:val="Tabletext"/>
            </w:pPr>
            <w:r>
              <w:t>N</w:t>
            </w:r>
          </w:p>
        </w:tc>
        <w:tc>
          <w:tcPr>
            <w:tcW w:w="900" w:type="dxa"/>
            <w:tcBorders>
              <w:top w:val="nil"/>
              <w:left w:val="nil"/>
              <w:bottom w:val="single" w:sz="4" w:space="0" w:color="auto"/>
              <w:right w:val="single" w:sz="4" w:space="0" w:color="auto"/>
            </w:tcBorders>
            <w:shd w:val="clear" w:color="auto" w:fill="auto"/>
            <w:noWrap/>
            <w:vAlign w:val="center"/>
          </w:tcPr>
          <w:p w14:paraId="430ADDCD"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12EBE10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E23D3E7"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F853E61"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75B6D3A5"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01E25AEE" w14:textId="77777777" w:rsidR="00724635" w:rsidRDefault="00724635" w:rsidP="00724635">
            <w:pPr>
              <w:pStyle w:val="Tabletext"/>
            </w:pPr>
            <w:r>
              <w:t>+</w:t>
            </w:r>
          </w:p>
        </w:tc>
      </w:tr>
      <w:tr w:rsidR="00724635" w14:paraId="4CB68374" w14:textId="77777777" w:rsidTr="00724635">
        <w:trPr>
          <w:trHeight w:val="255"/>
        </w:trPr>
        <w:tc>
          <w:tcPr>
            <w:tcW w:w="915" w:type="dxa"/>
            <w:tcBorders>
              <w:top w:val="nil"/>
              <w:left w:val="single" w:sz="4" w:space="0" w:color="auto"/>
              <w:bottom w:val="single" w:sz="4" w:space="0" w:color="auto"/>
              <w:right w:val="single" w:sz="4" w:space="0" w:color="auto"/>
            </w:tcBorders>
            <w:shd w:val="clear" w:color="auto" w:fill="auto"/>
            <w:noWrap/>
            <w:vAlign w:val="center"/>
          </w:tcPr>
          <w:p w14:paraId="6511CF00" w14:textId="77777777" w:rsidR="00724635" w:rsidRDefault="00724635" w:rsidP="00724635">
            <w:pPr>
              <w:pStyle w:val="Tablecolumnheaders"/>
            </w:pPr>
            <w:r>
              <w:t>TBA</w:t>
            </w:r>
          </w:p>
        </w:tc>
        <w:tc>
          <w:tcPr>
            <w:tcW w:w="900" w:type="dxa"/>
            <w:tcBorders>
              <w:top w:val="nil"/>
              <w:left w:val="nil"/>
              <w:bottom w:val="single" w:sz="4" w:space="0" w:color="auto"/>
              <w:right w:val="single" w:sz="4" w:space="0" w:color="auto"/>
            </w:tcBorders>
            <w:shd w:val="clear" w:color="auto" w:fill="auto"/>
            <w:noWrap/>
            <w:vAlign w:val="center"/>
          </w:tcPr>
          <w:p w14:paraId="773F1F7E"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4BA82593" w14:textId="77777777" w:rsidR="00724635" w:rsidRDefault="00724635" w:rsidP="00724635">
            <w:pPr>
              <w:pStyle w:val="Tabletext"/>
            </w:pPr>
            <w:r>
              <w:t>+</w:t>
            </w:r>
          </w:p>
        </w:tc>
        <w:tc>
          <w:tcPr>
            <w:tcW w:w="900" w:type="dxa"/>
            <w:tcBorders>
              <w:top w:val="nil"/>
              <w:left w:val="nil"/>
              <w:bottom w:val="single" w:sz="4" w:space="0" w:color="auto"/>
              <w:right w:val="single" w:sz="4" w:space="0" w:color="auto"/>
            </w:tcBorders>
            <w:shd w:val="clear" w:color="auto" w:fill="auto"/>
            <w:noWrap/>
            <w:vAlign w:val="center"/>
          </w:tcPr>
          <w:p w14:paraId="0CB65B89" w14:textId="77777777" w:rsidR="00724635" w:rsidRDefault="00724635" w:rsidP="00724635">
            <w:pPr>
              <w:pStyle w:val="Tabletext"/>
            </w:pPr>
            <w:r>
              <w:t>N</w:t>
            </w:r>
          </w:p>
        </w:tc>
        <w:tc>
          <w:tcPr>
            <w:tcW w:w="810" w:type="dxa"/>
            <w:tcBorders>
              <w:top w:val="nil"/>
              <w:left w:val="nil"/>
              <w:bottom w:val="single" w:sz="4" w:space="0" w:color="auto"/>
              <w:right w:val="single" w:sz="4" w:space="0" w:color="auto"/>
            </w:tcBorders>
            <w:shd w:val="clear" w:color="auto" w:fill="auto"/>
            <w:noWrap/>
            <w:vAlign w:val="center"/>
          </w:tcPr>
          <w:p w14:paraId="4AE25629"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68102FFE"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500E1FF4"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48ECB712" w14:textId="77777777" w:rsidR="00724635" w:rsidRDefault="00724635" w:rsidP="00724635">
            <w:pPr>
              <w:pStyle w:val="Tabletext"/>
            </w:pPr>
            <w:r>
              <w:t>+</w:t>
            </w:r>
          </w:p>
        </w:tc>
        <w:tc>
          <w:tcPr>
            <w:tcW w:w="810" w:type="dxa"/>
            <w:tcBorders>
              <w:top w:val="nil"/>
              <w:left w:val="nil"/>
              <w:bottom w:val="single" w:sz="4" w:space="0" w:color="auto"/>
              <w:right w:val="single" w:sz="4" w:space="0" w:color="auto"/>
            </w:tcBorders>
            <w:shd w:val="clear" w:color="auto" w:fill="auto"/>
            <w:noWrap/>
            <w:vAlign w:val="center"/>
          </w:tcPr>
          <w:p w14:paraId="3C3808CD" w14:textId="77777777" w:rsidR="00724635" w:rsidRDefault="00724635" w:rsidP="00724635">
            <w:pPr>
              <w:pStyle w:val="Tabletext"/>
            </w:pPr>
            <w:r>
              <w:t>+</w:t>
            </w:r>
          </w:p>
        </w:tc>
      </w:tr>
    </w:tbl>
    <w:p w14:paraId="157DA536" w14:textId="77777777" w:rsidR="0024105D" w:rsidRDefault="0024105D" w:rsidP="00724635">
      <w:pPr>
        <w:pStyle w:val="BodyText"/>
      </w:pPr>
      <w:bookmarkStart w:id="37" w:name="_Toc384370917"/>
      <w:bookmarkStart w:id="38" w:name="_Toc395246496"/>
    </w:p>
    <w:bookmarkEnd w:id="37"/>
    <w:bookmarkEnd w:id="38"/>
    <w:p w14:paraId="28A61C59" w14:textId="77777777" w:rsidR="00724635" w:rsidRDefault="00724635" w:rsidP="00BE212F">
      <w:pPr>
        <w:pStyle w:val="BodyText"/>
        <w:spacing w:line="240" w:lineRule="auto"/>
      </w:pPr>
      <w:r w:rsidRPr="00724635">
        <w:t xml:space="preserve">Mass depletion from the system is reported in the global mass balance summary in the standard output file as a new term called “DECAY OR BIODEGRADATION”.  Users seeking to make use of this option are referred to the input instructions for its implementation.  </w:t>
      </w:r>
    </w:p>
    <w:p w14:paraId="079A57E7" w14:textId="77777777" w:rsidR="00724635" w:rsidRDefault="00724635" w:rsidP="001D37D3">
      <w:pPr>
        <w:spacing w:after="0" w:line="240" w:lineRule="auto"/>
      </w:pPr>
    </w:p>
    <w:p w14:paraId="5739D3A7" w14:textId="77777777" w:rsidR="006D2BC1" w:rsidRDefault="006D2BC1" w:rsidP="006D2BC1">
      <w:pPr>
        <w:pStyle w:val="Heading2"/>
      </w:pPr>
      <w:r>
        <w:t>SFT Package</w:t>
      </w:r>
    </w:p>
    <w:p w14:paraId="60798CE6" w14:textId="03B01C59" w:rsidR="006D2BC1" w:rsidRDefault="006D2BC1" w:rsidP="006D2BC1">
      <w:pPr>
        <w:autoSpaceDE w:val="0"/>
        <w:autoSpaceDN w:val="0"/>
        <w:adjustRightInd w:val="0"/>
        <w:spacing w:after="0" w:line="240" w:lineRule="auto"/>
      </w:pPr>
      <w:r>
        <w:t xml:space="preserve">Input for the SFT package is read from a file listed in the name file with “SFT” as the file type. The input file is needed only if streams </w:t>
      </w:r>
      <w:r w:rsidR="00AE5FE0">
        <w:t xml:space="preserve">are </w:t>
      </w:r>
      <w:r>
        <w:t xml:space="preserve">simulated </w:t>
      </w:r>
      <w:r w:rsidR="00AE5FE0">
        <w:t xml:space="preserve">in the flow model using the </w:t>
      </w:r>
      <w:r>
        <w:t>SFR2 package in MODFLOW</w:t>
      </w:r>
      <w:r w:rsidR="00AE5FE0">
        <w:t>-NWT</w:t>
      </w:r>
      <w:r>
        <w:t xml:space="preserve"> and a solution to the surface</w:t>
      </w:r>
      <w:r w:rsidR="00AE5FE0">
        <w:t>-</w:t>
      </w:r>
      <w:r>
        <w:t xml:space="preserve">water transport problem </w:t>
      </w:r>
      <w:r w:rsidR="00AE5FE0">
        <w:t xml:space="preserve">[i.e., transport within the stream(s)] </w:t>
      </w:r>
      <w:r>
        <w:t>is desired.</w:t>
      </w:r>
      <w:r w:rsidR="003C0A50">
        <w:t xml:space="preserve"> </w:t>
      </w:r>
      <w:r w:rsidR="00AE5FE0">
        <w:t xml:space="preserve"> Note that as of version 1.1.0, MT3D-USGS does not support transport within streams (i.e., calculate a concentration for a stream reach) with a MODFLOW-6 generated flow field.  In this case, streams are only represented as a boundary condition in MT3D-USGS and users may specify the concentration of a stream boundary using the SSM package with an ITYPE equal to </w:t>
      </w:r>
      <w:r w:rsidR="00AF7126">
        <w:t>30</w:t>
      </w:r>
      <w:r w:rsidR="00AE5FE0">
        <w:t xml:space="preserve">.  </w:t>
      </w:r>
      <w:r w:rsidR="00AF7126">
        <w:t>Similarly, i</w:t>
      </w:r>
      <w:r w:rsidR="00080DCC">
        <w:t>f stream</w:t>
      </w:r>
      <w:r w:rsidR="0058276F">
        <w:t xml:space="preserve">s </w:t>
      </w:r>
      <w:r w:rsidR="00080DCC">
        <w:t>simulated using the SFR2 package</w:t>
      </w:r>
      <w:r w:rsidR="0058276F">
        <w:t xml:space="preserve"> of</w:t>
      </w:r>
      <w:r w:rsidR="00080DCC">
        <w:t xml:space="preserve"> MODFLOW</w:t>
      </w:r>
      <w:r w:rsidR="00AE5FE0">
        <w:t>-NWT</w:t>
      </w:r>
      <w:r w:rsidR="00080DCC">
        <w:t xml:space="preserve"> are only </w:t>
      </w:r>
      <w:r w:rsidR="0058276F">
        <w:t xml:space="preserve">used as a boundary condition in MT3D-USGS, this package may not be used and the input for boundary concentration may be entered in the SSM package. </w:t>
      </w:r>
      <w:r w:rsidR="003C0A50" w:rsidRPr="003C0A50">
        <w:t>Due to the explicit coupling of the transport solution of stream nodes and groundwater nodes, it is imperative that the number of outer iterations (MXITER) for the groundwater transport solution be set greater than 1</w:t>
      </w:r>
      <w:r w:rsidR="003C0A50">
        <w:t>.</w:t>
      </w:r>
    </w:p>
    <w:p w14:paraId="321F4E97" w14:textId="77777777" w:rsidR="006D2BC1" w:rsidRDefault="006D2BC1" w:rsidP="006D2BC1">
      <w:pPr>
        <w:autoSpaceDE w:val="0"/>
        <w:autoSpaceDN w:val="0"/>
        <w:adjustRightInd w:val="0"/>
        <w:spacing w:after="0" w:line="240" w:lineRule="auto"/>
      </w:pPr>
    </w:p>
    <w:p w14:paraId="7616B412" w14:textId="77777777" w:rsidR="006D2BC1" w:rsidRDefault="006D2BC1" w:rsidP="006D2BC1">
      <w:pPr>
        <w:autoSpaceDE w:val="0"/>
        <w:autoSpaceDN w:val="0"/>
        <w:adjustRightInd w:val="0"/>
        <w:spacing w:after="0" w:line="240" w:lineRule="auto"/>
        <w:rPr>
          <w:sz w:val="22"/>
          <w:szCs w:val="22"/>
        </w:rPr>
      </w:pPr>
      <w:r>
        <w:rPr>
          <w:sz w:val="22"/>
          <w:szCs w:val="22"/>
        </w:rPr>
        <w:t>For each simulation:</w:t>
      </w:r>
    </w:p>
    <w:p w14:paraId="6006FFBD" w14:textId="77777777" w:rsidR="006D2BC1" w:rsidRDefault="006D2BC1" w:rsidP="006D2BC1">
      <w:pPr>
        <w:autoSpaceDE w:val="0"/>
        <w:autoSpaceDN w:val="0"/>
        <w:adjustRightInd w:val="0"/>
        <w:spacing w:after="0" w:line="240" w:lineRule="auto"/>
        <w:rPr>
          <w:sz w:val="22"/>
          <w:szCs w:val="22"/>
        </w:rPr>
      </w:pPr>
    </w:p>
    <w:p w14:paraId="078DD067" w14:textId="77777777" w:rsidR="006D2BC1" w:rsidRDefault="006D2BC1" w:rsidP="006D2BC1">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NSFINIT, MXSFBC, ICBCSF, IOUTOBS, IETSFR</w:t>
      </w:r>
    </w:p>
    <w:p w14:paraId="6680B19E" w14:textId="77777777" w:rsidR="006D2BC1" w:rsidRPr="00BD122E"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722AEF0F" w14:textId="4C4C08F6"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NSFINIT</w:t>
      </w:r>
      <w:r w:rsidRPr="006910E6">
        <w:rPr>
          <w:sz w:val="22"/>
          <w:szCs w:val="22"/>
        </w:rPr>
        <w:t xml:space="preserve"> is the </w:t>
      </w:r>
      <w:r>
        <w:rPr>
          <w:sz w:val="22"/>
          <w:szCs w:val="22"/>
        </w:rPr>
        <w:t xml:space="preserve">number of simulated stream reaches (in SFR2, the number of stream reaches is greater than or equal to the </w:t>
      </w:r>
      <w:r w:rsidR="00AC5D85">
        <w:rPr>
          <w:sz w:val="22"/>
          <w:szCs w:val="22"/>
        </w:rPr>
        <w:t>number of stream seg</w:t>
      </w:r>
      <w:r>
        <w:rPr>
          <w:sz w:val="22"/>
          <w:szCs w:val="22"/>
        </w:rPr>
        <w:t>ments)</w:t>
      </w:r>
      <w:r w:rsidRPr="006910E6">
        <w:rPr>
          <w:sz w:val="22"/>
          <w:szCs w:val="22"/>
        </w:rPr>
        <w:t>.</w:t>
      </w:r>
      <w:r>
        <w:rPr>
          <w:sz w:val="22"/>
          <w:szCs w:val="22"/>
        </w:rPr>
        <w:t xml:space="preserve">  This is equal to NSTRM found on the first line of the SFR2 input file.  If NSFINIT &gt; 0 then surface-water transport is solved in the stream network while taking into account groundwater exchange and precipitation and evaporation sources and sinks.  Otherwise, if NSFINIT &lt; 0, the surface-water network as represented by the SFR2 flow package merely acts as a boundary condition to the groundwater transport problem; transport in the surface-water network is not simulated.  </w:t>
      </w:r>
    </w:p>
    <w:p w14:paraId="74220B88" w14:textId="77777777" w:rsidR="006D2BC1" w:rsidRPr="00F55C01"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MXSFBC is the maximum number of stream boundary conditions.</w:t>
      </w:r>
    </w:p>
    <w:p w14:paraId="59214EA0" w14:textId="3CA96591"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ICBCSF </w:t>
      </w:r>
      <w:r w:rsidR="005207C8">
        <w:rPr>
          <w:rFonts w:eastAsiaTheme="minorHAnsi"/>
          <w:sz w:val="22"/>
          <w:szCs w:val="22"/>
        </w:rPr>
        <w:t xml:space="preserve">is an integer value that </w:t>
      </w:r>
      <w:r>
        <w:rPr>
          <w:rFonts w:eastAsiaTheme="minorHAnsi"/>
          <w:sz w:val="22"/>
          <w:szCs w:val="22"/>
        </w:rPr>
        <w:t>directs MT3D-USGS to write reach-by-reach concentration information to unit ICBCSF.</w:t>
      </w:r>
      <w:r w:rsidR="00141C36">
        <w:rPr>
          <w:rFonts w:eastAsiaTheme="minorHAnsi"/>
          <w:sz w:val="22"/>
          <w:szCs w:val="22"/>
        </w:rPr>
        <w:t xml:space="preserve"> This flag is set to 0 and is not used in the first release of MT3D-USGS (version 1.0).</w:t>
      </w:r>
    </w:p>
    <w:p w14:paraId="6DD23174" w14:textId="77777777" w:rsidR="006D2BC1" w:rsidRPr="00BD122E"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IOUTOBS is an integer value that is the unit number of the output file for simulated concentrations at specified gage locations.  The NAM file must also list the unit number to which observation information will be written.  </w:t>
      </w:r>
    </w:p>
    <w:p w14:paraId="33C02D79" w14:textId="77777777" w:rsidR="006D2BC1" w:rsidRPr="005B3ABA" w:rsidRDefault="006D2BC1" w:rsidP="006D2BC1">
      <w:pPr>
        <w:numPr>
          <w:ilvl w:val="0"/>
          <w:numId w:val="1"/>
        </w:numPr>
        <w:autoSpaceDE w:val="0"/>
        <w:autoSpaceDN w:val="0"/>
        <w:adjustRightInd w:val="0"/>
        <w:spacing w:after="0" w:line="240" w:lineRule="auto"/>
        <w:ind w:left="2160" w:hanging="270"/>
        <w:rPr>
          <w:rFonts w:ascii="T8" w:hAnsi="T8" w:cs="T8"/>
          <w:sz w:val="22"/>
          <w:szCs w:val="22"/>
        </w:rPr>
      </w:pPr>
      <w:r>
        <w:rPr>
          <w:rFonts w:eastAsiaTheme="minorHAnsi"/>
          <w:sz w:val="22"/>
          <w:szCs w:val="22"/>
        </w:rPr>
        <w:t xml:space="preserve">IETSFR is an integer signifying whether or not mass will exit the surface-water network with simulated evaporation.  If IETSFR = 0, then mass does not leave via stream evaporation.  If IETSFR &gt; 0, then mass is allowed to exit the simulation with the simulated evaporation.  </w:t>
      </w:r>
    </w:p>
    <w:p w14:paraId="6E9D3805" w14:textId="77777777" w:rsidR="006D2BC1" w:rsidRDefault="006D2BC1" w:rsidP="006D2BC1">
      <w:pPr>
        <w:spacing w:after="0" w:line="240" w:lineRule="auto"/>
      </w:pPr>
    </w:p>
    <w:p w14:paraId="1C712001" w14:textId="5DCA1EA8" w:rsidR="00F747A1" w:rsidRDefault="006D2BC1" w:rsidP="006D2BC1">
      <w:pPr>
        <w:autoSpaceDE w:val="0"/>
        <w:autoSpaceDN w:val="0"/>
        <w:adjustRightInd w:val="0"/>
        <w:spacing w:after="0" w:line="240" w:lineRule="auto"/>
        <w:rPr>
          <w:rFonts w:eastAsiaTheme="minorHAnsi"/>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ISFSOLV</w:t>
      </w:r>
      <w:r w:rsidRPr="008D4712">
        <w:rPr>
          <w:rFonts w:eastAsiaTheme="minorHAnsi"/>
          <w:sz w:val="22"/>
          <w:szCs w:val="22"/>
        </w:rPr>
        <w:t>,</w:t>
      </w:r>
      <w:r>
        <w:rPr>
          <w:rFonts w:eastAsiaTheme="minorHAnsi"/>
          <w:sz w:val="22"/>
          <w:szCs w:val="22"/>
        </w:rPr>
        <w:t xml:space="preserve"> WIMP</w:t>
      </w:r>
      <w:r w:rsidRPr="008D4712">
        <w:rPr>
          <w:rFonts w:eastAsiaTheme="minorHAnsi"/>
          <w:sz w:val="22"/>
          <w:szCs w:val="22"/>
        </w:rPr>
        <w:t>,</w:t>
      </w:r>
      <w:r>
        <w:rPr>
          <w:rFonts w:eastAsiaTheme="minorHAnsi"/>
          <w:sz w:val="22"/>
          <w:szCs w:val="22"/>
        </w:rPr>
        <w:t xml:space="preserve"> WUPS, CCLOSESF, MXITERSF, CRNTSF</w:t>
      </w:r>
      <w:r w:rsidR="00F747A1">
        <w:rPr>
          <w:rFonts w:eastAsiaTheme="minorHAnsi"/>
          <w:sz w:val="22"/>
          <w:szCs w:val="22"/>
        </w:rPr>
        <w:t>,</w:t>
      </w:r>
    </w:p>
    <w:p w14:paraId="207B1972" w14:textId="7AD94E9A" w:rsidR="006D2BC1" w:rsidRDefault="00F747A1" w:rsidP="006D2BC1">
      <w:pPr>
        <w:autoSpaceDE w:val="0"/>
        <w:autoSpaceDN w:val="0"/>
        <w:adjustRightInd w:val="0"/>
        <w:spacing w:after="0" w:line="240" w:lineRule="auto"/>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F747A1">
        <w:rPr>
          <w:rFonts w:eastAsiaTheme="minorHAnsi"/>
          <w:sz w:val="22"/>
          <w:szCs w:val="22"/>
        </w:rPr>
        <w:t>IPRTXMD</w:t>
      </w:r>
      <w:r w:rsidR="006D2BC1">
        <w:rPr>
          <w:rFonts w:eastAsiaTheme="minorHAnsi"/>
          <w:sz w:val="22"/>
          <w:szCs w:val="22"/>
        </w:rPr>
        <w:t xml:space="preserve"> </w:t>
      </w:r>
    </w:p>
    <w:p w14:paraId="2D8BE72F" w14:textId="03948F2D" w:rsidR="006D2BC1" w:rsidRDefault="006D2BC1" w:rsidP="006D2BC1">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r w:rsidR="00BC5D66">
        <w:rPr>
          <w:rFonts w:eastAsiaTheme="minorHAnsi"/>
          <w:sz w:val="22"/>
          <w:szCs w:val="22"/>
        </w:rPr>
        <w:t xml:space="preserve"> </w:t>
      </w:r>
    </w:p>
    <w:p w14:paraId="6B30B57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ISFSOLV</w:t>
      </w:r>
      <w:r w:rsidRPr="00BD122E">
        <w:rPr>
          <w:rFonts w:eastAsiaTheme="minorHAnsi"/>
          <w:sz w:val="22"/>
          <w:szCs w:val="22"/>
        </w:rPr>
        <w:t xml:space="preserve"> is </w:t>
      </w:r>
      <w:r>
        <w:rPr>
          <w:rFonts w:eastAsiaTheme="minorHAnsi"/>
          <w:sz w:val="22"/>
          <w:szCs w:val="22"/>
        </w:rPr>
        <w:t>an integer value specifying the numerical technique that will be used to solve the transport problem in the surface water network.  The first release of MT3D-USGS (version 1.0) only allows for a finite-difference formulation and regardless of what value the user specifies, the variable defaults to “1”, meaning the finite-difference solution is invoked.</w:t>
      </w:r>
    </w:p>
    <w:p w14:paraId="46AE6355"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WIMP is a real number that ranges between 0.0 and 1.0 and is the stream solver time weighting factor.  Values of 0.0, 0.5, or 1.0 correspond to explicit, Crank-Nicolson, and fully implicit schemes, respectively.</w:t>
      </w:r>
    </w:p>
    <w:p w14:paraId="2B258A46"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WUPS is a real number that ranges between 0.0 and 1.0 and is the space weighting factor employed in the stream network solver.  Values of 0.0 and 1.0 correspond to a central-in-space and upstream weighting factors, respectively.  </w:t>
      </w:r>
    </w:p>
    <w:p w14:paraId="5A366377"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CCLOSESF is a real number and is the closure criterion for the SFT solver</w:t>
      </w:r>
    </w:p>
    <w:p w14:paraId="7392A35F" w14:textId="77777777"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MXITERSF is an integer value limiting the maximum number of iterations the SFT solver can use to find a solution of the stream transport problem.  </w:t>
      </w:r>
    </w:p>
    <w:p w14:paraId="5B9256DE" w14:textId="58D51D6E" w:rsidR="006D2BC1" w:rsidRDefault="006D2BC1" w:rsidP="006D2BC1">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CRNTSF is a real number and is the Courant constraint specific to the SFT time step, its value has no bearing upon the groundwater transport </w:t>
      </w:r>
      <w:r>
        <w:rPr>
          <w:rFonts w:eastAsiaTheme="minorHAnsi"/>
          <w:sz w:val="22"/>
          <w:szCs w:val="22"/>
        </w:rPr>
        <w:lastRenderedPageBreak/>
        <w:t>solution time step</w:t>
      </w:r>
      <w:r w:rsidR="00F70419">
        <w:rPr>
          <w:rFonts w:eastAsiaTheme="minorHAnsi"/>
          <w:sz w:val="22"/>
          <w:szCs w:val="22"/>
        </w:rPr>
        <w:t xml:space="preserve"> as it is not used in the first release of MT3D-USGS (version 1.0)</w:t>
      </w:r>
      <w:r>
        <w:rPr>
          <w:rFonts w:eastAsiaTheme="minorHAnsi"/>
          <w:sz w:val="22"/>
          <w:szCs w:val="22"/>
        </w:rPr>
        <w:t>.</w:t>
      </w:r>
    </w:p>
    <w:p w14:paraId="02D6DCB5" w14:textId="58638584" w:rsidR="001064FD" w:rsidRDefault="001064FD" w:rsidP="006D2BC1">
      <w:pPr>
        <w:pStyle w:val="ListParagraph"/>
        <w:numPr>
          <w:ilvl w:val="0"/>
          <w:numId w:val="1"/>
        </w:numPr>
        <w:autoSpaceDE w:val="0"/>
        <w:autoSpaceDN w:val="0"/>
        <w:adjustRightInd w:val="0"/>
        <w:spacing w:after="0" w:line="240" w:lineRule="auto"/>
        <w:ind w:left="2160"/>
        <w:rPr>
          <w:rFonts w:eastAsiaTheme="minorHAnsi"/>
          <w:sz w:val="22"/>
          <w:szCs w:val="22"/>
        </w:rPr>
      </w:pPr>
      <w:r w:rsidRPr="00F747A1">
        <w:rPr>
          <w:rFonts w:eastAsiaTheme="minorHAnsi"/>
          <w:sz w:val="22"/>
          <w:szCs w:val="22"/>
        </w:rPr>
        <w:t>IPRTXMD</w:t>
      </w:r>
      <w:r>
        <w:rPr>
          <w:rFonts w:eastAsiaTheme="minorHAnsi"/>
          <w:sz w:val="22"/>
          <w:szCs w:val="22"/>
        </w:rPr>
        <w:t xml:space="preserve"> is a flag to print SFT solution information to the standard output file. </w:t>
      </w:r>
      <w:r w:rsidRPr="00F747A1">
        <w:rPr>
          <w:rFonts w:eastAsiaTheme="minorHAnsi"/>
          <w:sz w:val="22"/>
          <w:szCs w:val="22"/>
        </w:rPr>
        <w:t>IPRTXMD</w:t>
      </w:r>
      <w:r>
        <w:rPr>
          <w:rFonts w:eastAsiaTheme="minorHAnsi"/>
          <w:sz w:val="22"/>
          <w:szCs w:val="22"/>
        </w:rPr>
        <w:t xml:space="preserve"> = 0 means no SFT solution information is printed; </w:t>
      </w:r>
      <w:r w:rsidRPr="00F747A1">
        <w:rPr>
          <w:rFonts w:eastAsiaTheme="minorHAnsi"/>
          <w:sz w:val="22"/>
          <w:szCs w:val="22"/>
        </w:rPr>
        <w:t>IPRTXMD</w:t>
      </w:r>
      <w:r>
        <w:rPr>
          <w:rFonts w:eastAsiaTheme="minorHAnsi"/>
          <w:sz w:val="22"/>
          <w:szCs w:val="22"/>
        </w:rPr>
        <w:t xml:space="preserve"> = 1 means SFT solution summary information is printed at the end of every MT3D-USGS outer iteration; and </w:t>
      </w:r>
      <w:r w:rsidRPr="00F747A1">
        <w:rPr>
          <w:rFonts w:eastAsiaTheme="minorHAnsi"/>
          <w:sz w:val="22"/>
          <w:szCs w:val="22"/>
        </w:rPr>
        <w:t>IPRTXMD</w:t>
      </w:r>
      <w:r>
        <w:rPr>
          <w:rFonts w:eastAsiaTheme="minorHAnsi"/>
          <w:sz w:val="22"/>
          <w:szCs w:val="22"/>
        </w:rPr>
        <w:t xml:space="preserve"> = 2 means SFT solution details are written for each SFT outer iteration that calls the </w:t>
      </w:r>
      <w:proofErr w:type="spellStart"/>
      <w:r>
        <w:rPr>
          <w:rFonts w:eastAsiaTheme="minorHAnsi"/>
          <w:sz w:val="22"/>
          <w:szCs w:val="22"/>
        </w:rPr>
        <w:t>xMD</w:t>
      </w:r>
      <w:proofErr w:type="spellEnd"/>
      <w:r>
        <w:rPr>
          <w:rFonts w:eastAsiaTheme="minorHAnsi"/>
          <w:sz w:val="22"/>
          <w:szCs w:val="22"/>
        </w:rPr>
        <w:t xml:space="preserve"> solver</w:t>
      </w:r>
      <w:r w:rsidR="00E25EC8">
        <w:rPr>
          <w:rFonts w:eastAsiaTheme="minorHAnsi"/>
          <w:sz w:val="22"/>
          <w:szCs w:val="22"/>
        </w:rPr>
        <w:t xml:space="preserve"> that solved SFT equations</w:t>
      </w:r>
      <w:r>
        <w:rPr>
          <w:rFonts w:eastAsiaTheme="minorHAnsi"/>
          <w:sz w:val="22"/>
          <w:szCs w:val="22"/>
        </w:rPr>
        <w:t>.</w:t>
      </w:r>
    </w:p>
    <w:p w14:paraId="181B5718" w14:textId="77777777" w:rsidR="006D2BC1" w:rsidRDefault="006D2BC1" w:rsidP="0079663F">
      <w:pPr>
        <w:spacing w:after="0" w:line="240" w:lineRule="auto"/>
      </w:pPr>
    </w:p>
    <w:p w14:paraId="3D0C8647" w14:textId="2488160E" w:rsidR="00154152" w:rsidRDefault="00154152" w:rsidP="0079663F">
      <w:pPr>
        <w:spacing w:after="0" w:line="240" w:lineRule="auto"/>
      </w:pPr>
      <w:r>
        <w:t>(Enter item 3 for each species)</w:t>
      </w:r>
    </w:p>
    <w:p w14:paraId="6BE90264" w14:textId="61ED5A38" w:rsidR="006D2BC1" w:rsidRDefault="0079663F" w:rsidP="006D2BC1">
      <w:pPr>
        <w:autoSpaceDE w:val="0"/>
        <w:autoSpaceDN w:val="0"/>
        <w:adjustRightInd w:val="0"/>
        <w:spacing w:after="0" w:line="240" w:lineRule="auto"/>
        <w:rPr>
          <w:sz w:val="22"/>
          <w:szCs w:val="22"/>
        </w:rPr>
      </w:pPr>
      <w:r>
        <w:rPr>
          <w:sz w:val="22"/>
          <w:szCs w:val="22"/>
        </w:rPr>
        <w:t>3</w:t>
      </w:r>
      <w:r w:rsidR="006D2BC1" w:rsidRPr="00EE6A52">
        <w:rPr>
          <w:sz w:val="22"/>
          <w:szCs w:val="22"/>
        </w:rPr>
        <w:t xml:space="preserve"> </w:t>
      </w:r>
      <w:r w:rsidR="006D2BC1" w:rsidRPr="00EE6A52">
        <w:rPr>
          <w:sz w:val="22"/>
          <w:szCs w:val="22"/>
        </w:rPr>
        <w:tab/>
        <w:t xml:space="preserve">Record: </w:t>
      </w:r>
      <w:r w:rsidR="006D2BC1" w:rsidRPr="00EE6A52">
        <w:rPr>
          <w:sz w:val="22"/>
          <w:szCs w:val="22"/>
        </w:rPr>
        <w:tab/>
      </w:r>
      <w:r w:rsidR="00CF78EC">
        <w:rPr>
          <w:sz w:val="22"/>
          <w:szCs w:val="22"/>
        </w:rPr>
        <w:t>CINITSF</w:t>
      </w:r>
      <w:r w:rsidR="006D2BC1">
        <w:rPr>
          <w:sz w:val="22"/>
          <w:szCs w:val="22"/>
        </w:rPr>
        <w:t>(NRCH)</w:t>
      </w:r>
    </w:p>
    <w:p w14:paraId="650DABE4" w14:textId="77777777" w:rsidR="006D2BC1" w:rsidRDefault="006D2BC1" w:rsidP="006D2BC1">
      <w:pPr>
        <w:autoSpaceDE w:val="0"/>
        <w:autoSpaceDN w:val="0"/>
        <w:adjustRightInd w:val="0"/>
        <w:spacing w:after="0" w:line="240" w:lineRule="auto"/>
        <w:ind w:firstLine="720"/>
        <w:rPr>
          <w:rFonts w:eastAsiaTheme="minorHAnsi"/>
          <w:sz w:val="22"/>
          <w:szCs w:val="22"/>
        </w:rPr>
      </w:pPr>
      <w:r w:rsidRPr="00EE6A52">
        <w:rPr>
          <w:sz w:val="22"/>
          <w:szCs w:val="22"/>
        </w:rPr>
        <w:t xml:space="preserve">Format: </w:t>
      </w:r>
      <w:r w:rsidRPr="00EE6A52">
        <w:rPr>
          <w:sz w:val="22"/>
          <w:szCs w:val="22"/>
        </w:rPr>
        <w:tab/>
      </w:r>
      <w:r>
        <w:rPr>
          <w:rFonts w:eastAsiaTheme="minorHAnsi"/>
          <w:sz w:val="22"/>
          <w:szCs w:val="22"/>
        </w:rPr>
        <w:t>RARRAY</w:t>
      </w:r>
    </w:p>
    <w:p w14:paraId="58882384" w14:textId="69AB0A41" w:rsidR="006D2BC1" w:rsidRDefault="00CF78EC"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CINITSF </w:t>
      </w:r>
      <w:r w:rsidR="006D2BC1">
        <w:rPr>
          <w:rFonts w:eastAsiaTheme="minorHAnsi"/>
          <w:sz w:val="22"/>
          <w:szCs w:val="22"/>
        </w:rPr>
        <w:t xml:space="preserve">is an array of real numbers representing the initial concentrations in the surface water network.  The length of the array is equal to the number of stream </w:t>
      </w:r>
      <w:r w:rsidR="006D2BC1" w:rsidRPr="005B3ABA">
        <w:rPr>
          <w:rFonts w:eastAsiaTheme="minorHAnsi"/>
          <w:i/>
          <w:sz w:val="22"/>
          <w:szCs w:val="22"/>
        </w:rPr>
        <w:t>reaches</w:t>
      </w:r>
      <w:r w:rsidR="006D2BC1">
        <w:rPr>
          <w:rFonts w:eastAsiaTheme="minorHAnsi"/>
          <w:sz w:val="22"/>
          <w:szCs w:val="22"/>
        </w:rPr>
        <w:t xml:space="preserve"> and starting concentration values should be entered in the same order that individual reaches are entered for record set 2 in the SFR2 input file.  </w:t>
      </w:r>
    </w:p>
    <w:p w14:paraId="79C7690C" w14:textId="77777777" w:rsidR="006D2BC1" w:rsidRDefault="006D2BC1" w:rsidP="006D2BC1">
      <w:pPr>
        <w:pStyle w:val="ListParagraph"/>
        <w:autoSpaceDE w:val="0"/>
        <w:autoSpaceDN w:val="0"/>
        <w:adjustRightInd w:val="0"/>
        <w:spacing w:after="0" w:line="240" w:lineRule="auto"/>
        <w:ind w:left="2160"/>
        <w:rPr>
          <w:rFonts w:eastAsiaTheme="minorHAnsi"/>
          <w:sz w:val="22"/>
          <w:szCs w:val="22"/>
        </w:rPr>
      </w:pPr>
    </w:p>
    <w:p w14:paraId="32B3C9DC" w14:textId="490C8C64" w:rsidR="00154152" w:rsidRDefault="00154152" w:rsidP="00154152">
      <w:pPr>
        <w:spacing w:after="0" w:line="240" w:lineRule="auto"/>
      </w:pPr>
      <w:r>
        <w:t>(Enter item 4 for each species)</w:t>
      </w:r>
    </w:p>
    <w:p w14:paraId="7215F95A" w14:textId="7135DBD3" w:rsidR="006D2BC1" w:rsidRDefault="0079663F"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4</w:t>
      </w:r>
      <w:r w:rsidR="006D2BC1">
        <w:rPr>
          <w:rFonts w:eastAsiaTheme="minorHAnsi"/>
          <w:sz w:val="22"/>
          <w:szCs w:val="22"/>
        </w:rPr>
        <w:tab/>
        <w:t>Record:</w:t>
      </w:r>
      <w:r w:rsidR="00154152">
        <w:rPr>
          <w:rFonts w:eastAsiaTheme="minorHAnsi"/>
          <w:sz w:val="22"/>
          <w:szCs w:val="22"/>
        </w:rPr>
        <w:tab/>
      </w:r>
      <w:r w:rsidR="00154152">
        <w:rPr>
          <w:rFonts w:eastAsiaTheme="minorHAnsi"/>
          <w:sz w:val="22"/>
          <w:szCs w:val="22"/>
        </w:rPr>
        <w:tab/>
        <w:t>DISPSF(NRCH</w:t>
      </w:r>
      <w:r w:rsidR="006D2BC1">
        <w:rPr>
          <w:rFonts w:eastAsiaTheme="minorHAnsi"/>
          <w:sz w:val="22"/>
          <w:szCs w:val="22"/>
        </w:rPr>
        <w:t>)</w:t>
      </w:r>
    </w:p>
    <w:p w14:paraId="500BE59C" w14:textId="77777777" w:rsidR="006D2BC1" w:rsidRDefault="006D2BC1" w:rsidP="006D2BC1">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RARRAY</w:t>
      </w:r>
    </w:p>
    <w:p w14:paraId="73746B82"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DISPSF is the dispersion coefficient [L</w:t>
      </w:r>
      <w:r w:rsidRPr="005B3ABA">
        <w:rPr>
          <w:rFonts w:eastAsiaTheme="minorHAnsi"/>
          <w:sz w:val="22"/>
          <w:szCs w:val="22"/>
          <w:vertAlign w:val="superscript"/>
        </w:rPr>
        <w:t>2</w:t>
      </w:r>
      <w:r>
        <w:rPr>
          <w:rFonts w:eastAsiaTheme="minorHAnsi"/>
          <w:sz w:val="22"/>
          <w:szCs w:val="22"/>
        </w:rPr>
        <w:t xml:space="preserve"> T</w:t>
      </w:r>
      <w:r w:rsidRPr="005B3ABA">
        <w:rPr>
          <w:rFonts w:eastAsiaTheme="minorHAnsi"/>
          <w:sz w:val="22"/>
          <w:szCs w:val="22"/>
          <w:vertAlign w:val="superscript"/>
        </w:rPr>
        <w:t>-1</w:t>
      </w:r>
      <w:r>
        <w:rPr>
          <w:rFonts w:eastAsiaTheme="minorHAnsi"/>
          <w:sz w:val="22"/>
          <w:szCs w:val="22"/>
        </w:rPr>
        <w:t>] for each stream reach in the simulation and can vary for each simulated component of the simulation.  That is, the length of the array is equal to the number of simulated stream reaches times the number of simulated components.  Values of dispersion for each reach should be entered in the same order that individual reaches are entered for record set 2 in the SFR2 input file.  The first NSTRM entries correspond to NCOMP = 1, with subsequent entries for each NCOMP simulated species.</w:t>
      </w:r>
    </w:p>
    <w:p w14:paraId="12F68AA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6FC1A079" w14:textId="08DF53CF"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5</w:t>
      </w:r>
      <w:r>
        <w:rPr>
          <w:rFonts w:eastAsiaTheme="minorHAnsi"/>
          <w:sz w:val="22"/>
          <w:szCs w:val="22"/>
        </w:rPr>
        <w:tab/>
        <w:t>Record:</w:t>
      </w:r>
      <w:r>
        <w:rPr>
          <w:rFonts w:eastAsiaTheme="minorHAnsi"/>
          <w:sz w:val="22"/>
          <w:szCs w:val="22"/>
        </w:rPr>
        <w:tab/>
      </w:r>
      <w:r>
        <w:rPr>
          <w:rFonts w:eastAsiaTheme="minorHAnsi"/>
          <w:sz w:val="22"/>
          <w:szCs w:val="22"/>
        </w:rPr>
        <w:tab/>
      </w:r>
      <w:r w:rsidRPr="00712423">
        <w:rPr>
          <w:rFonts w:eastAsiaTheme="minorHAnsi"/>
          <w:sz w:val="22"/>
          <w:szCs w:val="22"/>
        </w:rPr>
        <w:t>NOBSSF</w:t>
      </w:r>
      <w:r>
        <w:rPr>
          <w:rFonts w:eastAsiaTheme="minorHAnsi"/>
          <w:sz w:val="22"/>
          <w:szCs w:val="22"/>
        </w:rPr>
        <w:t xml:space="preserve"> </w:t>
      </w:r>
    </w:p>
    <w:p w14:paraId="72364800" w14:textId="77777777" w:rsidR="0079663F" w:rsidRDefault="0079663F" w:rsidP="0079663F">
      <w:pPr>
        <w:autoSpaceDE w:val="0"/>
        <w:autoSpaceDN w:val="0"/>
        <w:adjustRightInd w:val="0"/>
        <w:spacing w:after="0" w:line="240" w:lineRule="auto"/>
        <w:ind w:left="720" w:hanging="72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2775268E" w14:textId="77777777" w:rsidR="0079663F" w:rsidRDefault="0079663F"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w:t>
      </w:r>
      <w:r w:rsidRPr="00712423">
        <w:rPr>
          <w:rFonts w:eastAsiaTheme="minorHAnsi"/>
          <w:sz w:val="22"/>
          <w:szCs w:val="22"/>
        </w:rPr>
        <w:t>s an integer value specifying the number of</w:t>
      </w:r>
      <w:r>
        <w:rPr>
          <w:rFonts w:eastAsiaTheme="minorHAnsi"/>
          <w:sz w:val="22"/>
          <w:szCs w:val="22"/>
        </w:rPr>
        <w:t xml:space="preserve"> </w:t>
      </w:r>
      <w:r w:rsidRPr="00712423">
        <w:rPr>
          <w:rFonts w:eastAsiaTheme="minorHAnsi"/>
          <w:sz w:val="22"/>
          <w:szCs w:val="22"/>
        </w:rPr>
        <w:t xml:space="preserve">surface flow observation points for monitoring </w:t>
      </w:r>
      <w:r>
        <w:rPr>
          <w:rFonts w:eastAsiaTheme="minorHAnsi"/>
          <w:sz w:val="22"/>
          <w:szCs w:val="22"/>
        </w:rPr>
        <w:t xml:space="preserve">simulated </w:t>
      </w:r>
      <w:r w:rsidRPr="00712423">
        <w:rPr>
          <w:rFonts w:eastAsiaTheme="minorHAnsi"/>
          <w:sz w:val="22"/>
          <w:szCs w:val="22"/>
        </w:rPr>
        <w:t>concentrations</w:t>
      </w:r>
      <w:r>
        <w:rPr>
          <w:rFonts w:eastAsiaTheme="minorHAnsi"/>
          <w:sz w:val="22"/>
          <w:szCs w:val="22"/>
        </w:rPr>
        <w:t xml:space="preserve"> in streams</w:t>
      </w:r>
      <w:r w:rsidRPr="00712423">
        <w:rPr>
          <w:rFonts w:eastAsiaTheme="minorHAnsi"/>
          <w:sz w:val="22"/>
          <w:szCs w:val="22"/>
        </w:rPr>
        <w:t>.</w:t>
      </w:r>
    </w:p>
    <w:p w14:paraId="5454E77B" w14:textId="77777777" w:rsidR="0079663F" w:rsidRDefault="0079663F" w:rsidP="0079663F">
      <w:pPr>
        <w:pStyle w:val="ListParagraph"/>
        <w:autoSpaceDE w:val="0"/>
        <w:autoSpaceDN w:val="0"/>
        <w:adjustRightInd w:val="0"/>
        <w:spacing w:after="0" w:line="240" w:lineRule="auto"/>
        <w:ind w:left="2160"/>
        <w:rPr>
          <w:rFonts w:eastAsiaTheme="minorHAnsi"/>
          <w:sz w:val="22"/>
          <w:szCs w:val="22"/>
        </w:rPr>
      </w:pPr>
    </w:p>
    <w:p w14:paraId="584147FA" w14:textId="61B55FBD" w:rsidR="0079663F" w:rsidRDefault="0079663F" w:rsidP="0079663F">
      <w:pPr>
        <w:autoSpaceDE w:val="0"/>
        <w:autoSpaceDN w:val="0"/>
        <w:adjustRightInd w:val="0"/>
        <w:spacing w:after="0" w:line="240" w:lineRule="auto"/>
        <w:rPr>
          <w:rFonts w:eastAsiaTheme="minorHAnsi"/>
          <w:sz w:val="22"/>
          <w:szCs w:val="22"/>
        </w:rPr>
      </w:pPr>
      <w:r>
        <w:rPr>
          <w:rFonts w:eastAsiaTheme="minorHAnsi"/>
          <w:sz w:val="22"/>
          <w:szCs w:val="22"/>
        </w:rPr>
        <w:t xml:space="preserve">(Read item 6 for each </w:t>
      </w:r>
      <w:r w:rsidRPr="00712423">
        <w:rPr>
          <w:rFonts w:eastAsiaTheme="minorHAnsi"/>
          <w:sz w:val="22"/>
          <w:szCs w:val="22"/>
        </w:rPr>
        <w:t>NOBSSF</w:t>
      </w:r>
      <w:r>
        <w:rPr>
          <w:rFonts w:eastAsiaTheme="minorHAnsi"/>
          <w:sz w:val="22"/>
          <w:szCs w:val="22"/>
        </w:rPr>
        <w:t xml:space="preserve"> </w:t>
      </w:r>
      <w:r w:rsidR="004511BB">
        <w:rPr>
          <w:rFonts w:eastAsiaTheme="minorHAnsi"/>
          <w:sz w:val="22"/>
          <w:szCs w:val="22"/>
        </w:rPr>
        <w:t>observation location</w:t>
      </w:r>
      <w:r>
        <w:rPr>
          <w:rFonts w:eastAsiaTheme="minorHAnsi"/>
          <w:sz w:val="22"/>
          <w:szCs w:val="22"/>
        </w:rPr>
        <w:t>)</w:t>
      </w:r>
    </w:p>
    <w:p w14:paraId="5B732A0B" w14:textId="0626C6BB"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6</w:t>
      </w:r>
      <w:r>
        <w:rPr>
          <w:rFonts w:eastAsiaTheme="minorHAnsi"/>
          <w:sz w:val="22"/>
          <w:szCs w:val="22"/>
        </w:rPr>
        <w:tab/>
        <w:t>Record:</w:t>
      </w:r>
      <w:r>
        <w:rPr>
          <w:rFonts w:eastAsiaTheme="minorHAnsi"/>
          <w:sz w:val="22"/>
          <w:szCs w:val="22"/>
        </w:rPr>
        <w:tab/>
      </w:r>
      <w:r>
        <w:rPr>
          <w:rFonts w:eastAsiaTheme="minorHAnsi"/>
          <w:sz w:val="22"/>
          <w:szCs w:val="22"/>
        </w:rPr>
        <w:tab/>
        <w:t>IS</w:t>
      </w:r>
      <w:r w:rsidR="00141C36">
        <w:rPr>
          <w:rFonts w:eastAsiaTheme="minorHAnsi"/>
          <w:sz w:val="22"/>
          <w:szCs w:val="22"/>
        </w:rPr>
        <w:t>FN</w:t>
      </w:r>
      <w:r>
        <w:rPr>
          <w:rFonts w:eastAsiaTheme="minorHAnsi"/>
          <w:sz w:val="22"/>
          <w:szCs w:val="22"/>
        </w:rPr>
        <w:t>OBS</w:t>
      </w:r>
    </w:p>
    <w:p w14:paraId="6C20DB3C" w14:textId="77777777" w:rsidR="0079663F" w:rsidRDefault="0079663F" w:rsidP="0079663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3877493" w14:textId="6D4AE296" w:rsidR="0079663F" w:rsidRPr="00712423" w:rsidRDefault="00141C36" w:rsidP="0079663F">
      <w:pPr>
        <w:pStyle w:val="ListParagraph"/>
        <w:numPr>
          <w:ilvl w:val="0"/>
          <w:numId w:val="47"/>
        </w:numPr>
        <w:autoSpaceDE w:val="0"/>
        <w:autoSpaceDN w:val="0"/>
        <w:adjustRightInd w:val="0"/>
        <w:spacing w:after="0" w:line="240" w:lineRule="auto"/>
        <w:ind w:left="2160"/>
        <w:rPr>
          <w:rFonts w:eastAsiaTheme="minorHAnsi"/>
          <w:sz w:val="22"/>
          <w:szCs w:val="22"/>
        </w:rPr>
      </w:pPr>
      <w:r>
        <w:rPr>
          <w:rFonts w:eastAsiaTheme="minorHAnsi"/>
          <w:sz w:val="22"/>
          <w:szCs w:val="22"/>
        </w:rPr>
        <w:t>ISFNOBS</w:t>
      </w:r>
      <w:r w:rsidDel="00141C36">
        <w:rPr>
          <w:rFonts w:eastAsiaTheme="minorHAnsi"/>
          <w:sz w:val="22"/>
          <w:szCs w:val="22"/>
        </w:rPr>
        <w:t xml:space="preserve"> </w:t>
      </w:r>
      <w:r>
        <w:rPr>
          <w:rFonts w:eastAsiaTheme="minorHAnsi"/>
          <w:sz w:val="22"/>
          <w:szCs w:val="22"/>
        </w:rPr>
        <w:t xml:space="preserve">is </w:t>
      </w:r>
      <w:r w:rsidR="0079663F">
        <w:rPr>
          <w:rFonts w:eastAsiaTheme="minorHAnsi"/>
          <w:sz w:val="22"/>
          <w:szCs w:val="22"/>
        </w:rPr>
        <w:t>the reach number</w:t>
      </w:r>
      <w:r>
        <w:rPr>
          <w:rFonts w:eastAsiaTheme="minorHAnsi"/>
          <w:sz w:val="22"/>
          <w:szCs w:val="22"/>
        </w:rPr>
        <w:t xml:space="preserve"> </w:t>
      </w:r>
      <w:r w:rsidR="0079663F">
        <w:rPr>
          <w:rFonts w:eastAsiaTheme="minorHAnsi"/>
          <w:sz w:val="22"/>
          <w:szCs w:val="22"/>
        </w:rPr>
        <w:t>for which to write simulated concentrations</w:t>
      </w:r>
      <w:r>
        <w:rPr>
          <w:rFonts w:eastAsiaTheme="minorHAnsi"/>
          <w:sz w:val="22"/>
          <w:szCs w:val="22"/>
        </w:rPr>
        <w:t xml:space="preserve"> to the file corresponding to the unit number IOUTOBS</w:t>
      </w:r>
      <w:r w:rsidR="0079663F">
        <w:rPr>
          <w:rFonts w:eastAsiaTheme="minorHAnsi"/>
          <w:sz w:val="22"/>
          <w:szCs w:val="22"/>
        </w:rPr>
        <w:t>.</w:t>
      </w:r>
      <w:r>
        <w:rPr>
          <w:rFonts w:eastAsiaTheme="minorHAnsi"/>
          <w:sz w:val="22"/>
          <w:szCs w:val="22"/>
        </w:rPr>
        <w:t xml:space="preserve"> Reach numbers follow the same order that is specified in record set 2 in the SFR2 input file.</w:t>
      </w:r>
    </w:p>
    <w:p w14:paraId="544D5243" w14:textId="77777777" w:rsidR="006D2BC1" w:rsidRDefault="006D2BC1" w:rsidP="006D2BC1">
      <w:pPr>
        <w:autoSpaceDE w:val="0"/>
        <w:autoSpaceDN w:val="0"/>
        <w:adjustRightInd w:val="0"/>
        <w:spacing w:after="0" w:line="240" w:lineRule="auto"/>
        <w:rPr>
          <w:rFonts w:eastAsiaTheme="minorHAnsi"/>
          <w:sz w:val="22"/>
          <w:szCs w:val="22"/>
        </w:rPr>
      </w:pPr>
    </w:p>
    <w:p w14:paraId="3559ADE1" w14:textId="77777777" w:rsidR="006D2BC1" w:rsidRPr="00D43F16" w:rsidRDefault="006D2BC1" w:rsidP="006D2BC1">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4C706CE6" w14:textId="120C2B04"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7</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t>NTMP</w:t>
      </w:r>
    </w:p>
    <w:p w14:paraId="100E9D6E"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I10</w:t>
      </w:r>
    </w:p>
    <w:p w14:paraId="1BBA51B1" w14:textId="77777777"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NTMP is an integer value corresponding to the number of specified stream boundary conditions to follow.  For the first stress period, this value must be greater than or equal to zero, but may be less than zero in subsequent stress periods.  </w:t>
      </w:r>
    </w:p>
    <w:p w14:paraId="55DCA6C7" w14:textId="77777777" w:rsidR="006D2BC1" w:rsidRDefault="006D2BC1" w:rsidP="006D2BC1">
      <w:pPr>
        <w:autoSpaceDE w:val="0"/>
        <w:autoSpaceDN w:val="0"/>
        <w:adjustRightInd w:val="0"/>
        <w:spacing w:after="0" w:line="240" w:lineRule="auto"/>
        <w:rPr>
          <w:rFonts w:eastAsiaTheme="minorHAnsi"/>
          <w:sz w:val="22"/>
          <w:szCs w:val="22"/>
        </w:rPr>
      </w:pPr>
    </w:p>
    <w:p w14:paraId="03A2E8AE" w14:textId="6CFA4E9E" w:rsidR="004511BB" w:rsidRDefault="004511BB" w:rsidP="00BE212F">
      <w:pPr>
        <w:autoSpaceDE w:val="0"/>
        <w:autoSpaceDN w:val="0"/>
        <w:adjustRightInd w:val="0"/>
        <w:spacing w:after="0" w:line="240" w:lineRule="auto"/>
        <w:ind w:left="1440" w:firstLine="720"/>
        <w:rPr>
          <w:rFonts w:eastAsiaTheme="minorHAnsi"/>
          <w:sz w:val="22"/>
          <w:szCs w:val="22"/>
        </w:rPr>
      </w:pPr>
      <w:r w:rsidRPr="00B3679B">
        <w:rPr>
          <w:rFonts w:eastAsiaTheme="minorHAnsi"/>
          <w:sz w:val="22"/>
          <w:szCs w:val="22"/>
        </w:rPr>
        <w:t xml:space="preserve">If </w:t>
      </w:r>
      <w:r>
        <w:rPr>
          <w:rFonts w:eastAsiaTheme="minorHAnsi"/>
          <w:sz w:val="22"/>
          <w:szCs w:val="22"/>
        </w:rPr>
        <w:t>NTMP</w:t>
      </w:r>
      <w:r w:rsidRPr="00B3679B">
        <w:rPr>
          <w:rFonts w:eastAsiaTheme="minorHAnsi"/>
          <w:sz w:val="22"/>
          <w:szCs w:val="22"/>
        </w:rPr>
        <w:t xml:space="preserve"> &gt;= 0, </w:t>
      </w:r>
      <w:r>
        <w:rPr>
          <w:rFonts w:eastAsiaTheme="minorHAnsi"/>
          <w:sz w:val="22"/>
          <w:szCs w:val="22"/>
        </w:rPr>
        <w:t>NTMP</w:t>
      </w:r>
      <w:r w:rsidRPr="00B3679B">
        <w:rPr>
          <w:rFonts w:eastAsiaTheme="minorHAnsi"/>
          <w:sz w:val="22"/>
          <w:szCs w:val="22"/>
        </w:rPr>
        <w:t xml:space="preserve"> is the number of </w:t>
      </w:r>
      <w:r>
        <w:rPr>
          <w:rFonts w:eastAsiaTheme="minorHAnsi"/>
          <w:sz w:val="22"/>
          <w:szCs w:val="22"/>
        </w:rPr>
        <w:t>stream boundary conditions</w:t>
      </w:r>
      <w:r w:rsidRPr="00B3679B">
        <w:rPr>
          <w:rFonts w:eastAsiaTheme="minorHAnsi"/>
          <w:sz w:val="22"/>
          <w:szCs w:val="22"/>
        </w:rPr>
        <w:t>.</w:t>
      </w:r>
    </w:p>
    <w:p w14:paraId="1BC51C7A" w14:textId="77777777" w:rsidR="004511BB" w:rsidRDefault="004511BB" w:rsidP="004511BB">
      <w:pPr>
        <w:autoSpaceDE w:val="0"/>
        <w:autoSpaceDN w:val="0"/>
        <w:adjustRightInd w:val="0"/>
        <w:spacing w:after="0" w:line="240" w:lineRule="auto"/>
        <w:ind w:left="720" w:firstLine="720"/>
        <w:rPr>
          <w:rFonts w:eastAsiaTheme="minorHAnsi"/>
          <w:sz w:val="22"/>
          <w:szCs w:val="22"/>
        </w:rPr>
      </w:pPr>
    </w:p>
    <w:p w14:paraId="4D81B253" w14:textId="5FBEAE8F" w:rsidR="004511BB" w:rsidRDefault="004511BB" w:rsidP="00BE212F">
      <w:pPr>
        <w:autoSpaceDE w:val="0"/>
        <w:autoSpaceDN w:val="0"/>
        <w:adjustRightInd w:val="0"/>
        <w:spacing w:after="0" w:line="240" w:lineRule="auto"/>
        <w:ind w:left="1440" w:firstLine="720"/>
        <w:rPr>
          <w:rFonts w:eastAsiaTheme="minorHAnsi"/>
          <w:sz w:val="22"/>
          <w:szCs w:val="22"/>
        </w:rPr>
      </w:pPr>
      <w:r w:rsidRPr="00FA565E">
        <w:rPr>
          <w:rFonts w:eastAsiaTheme="minorHAnsi"/>
          <w:sz w:val="22"/>
          <w:szCs w:val="22"/>
        </w:rPr>
        <w:t xml:space="preserve">If </w:t>
      </w:r>
      <w:r>
        <w:rPr>
          <w:rFonts w:eastAsiaTheme="minorHAnsi"/>
          <w:sz w:val="22"/>
          <w:szCs w:val="22"/>
        </w:rPr>
        <w:t>NTMP</w:t>
      </w:r>
      <w:r w:rsidRPr="00FA565E">
        <w:rPr>
          <w:rFonts w:eastAsiaTheme="minorHAnsi"/>
          <w:sz w:val="22"/>
          <w:szCs w:val="22"/>
        </w:rPr>
        <w:t xml:space="preserve"> = -1, </w:t>
      </w:r>
      <w:r>
        <w:rPr>
          <w:rFonts w:eastAsiaTheme="minorHAnsi"/>
          <w:sz w:val="22"/>
          <w:szCs w:val="22"/>
        </w:rPr>
        <w:t xml:space="preserve">stream boundary conditions </w:t>
      </w:r>
      <w:r w:rsidRPr="00FA565E">
        <w:rPr>
          <w:rFonts w:eastAsiaTheme="minorHAnsi"/>
          <w:sz w:val="22"/>
          <w:szCs w:val="22"/>
        </w:rPr>
        <w:t xml:space="preserve">from the previous stress period </w:t>
      </w:r>
      <w:r>
        <w:rPr>
          <w:rFonts w:eastAsiaTheme="minorHAnsi"/>
          <w:sz w:val="22"/>
          <w:szCs w:val="22"/>
        </w:rPr>
        <w:t xml:space="preserve">are </w:t>
      </w:r>
      <w:r w:rsidRPr="00FA565E">
        <w:rPr>
          <w:rFonts w:eastAsiaTheme="minorHAnsi"/>
          <w:sz w:val="22"/>
          <w:szCs w:val="22"/>
        </w:rPr>
        <w:t>reused for the current stress period</w:t>
      </w:r>
      <w:r>
        <w:rPr>
          <w:rFonts w:eastAsiaTheme="minorHAnsi"/>
          <w:sz w:val="22"/>
          <w:szCs w:val="22"/>
        </w:rPr>
        <w:t>.</w:t>
      </w:r>
    </w:p>
    <w:p w14:paraId="475120F1" w14:textId="77777777" w:rsidR="004511BB" w:rsidRDefault="004511BB" w:rsidP="004511BB">
      <w:pPr>
        <w:autoSpaceDE w:val="0"/>
        <w:autoSpaceDN w:val="0"/>
        <w:adjustRightInd w:val="0"/>
        <w:spacing w:after="0" w:line="240" w:lineRule="auto"/>
        <w:rPr>
          <w:rFonts w:eastAsiaTheme="minorHAnsi"/>
          <w:sz w:val="22"/>
          <w:szCs w:val="22"/>
        </w:rPr>
      </w:pPr>
    </w:p>
    <w:p w14:paraId="0CF6F1F8" w14:textId="6CE37380"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 xml:space="preserve">(Read item </w:t>
      </w:r>
      <w:r w:rsidR="00E84FB7">
        <w:rPr>
          <w:rFonts w:eastAsiaTheme="minorHAnsi"/>
          <w:sz w:val="22"/>
          <w:szCs w:val="22"/>
        </w:rPr>
        <w:t>8</w:t>
      </w:r>
      <w:r>
        <w:rPr>
          <w:rFonts w:eastAsiaTheme="minorHAnsi"/>
          <w:sz w:val="22"/>
          <w:szCs w:val="22"/>
        </w:rPr>
        <w:t xml:space="preserve"> for each NTMP boundary condition)</w:t>
      </w:r>
    </w:p>
    <w:p w14:paraId="78AD6A1E" w14:textId="6CD2DBA0" w:rsidR="006D2BC1" w:rsidRDefault="0079663F" w:rsidP="006D2BC1">
      <w:pPr>
        <w:autoSpaceDE w:val="0"/>
        <w:autoSpaceDN w:val="0"/>
        <w:adjustRightInd w:val="0"/>
        <w:spacing w:after="0" w:line="240" w:lineRule="auto"/>
        <w:rPr>
          <w:rFonts w:eastAsiaTheme="minorHAnsi"/>
          <w:sz w:val="22"/>
          <w:szCs w:val="22"/>
        </w:rPr>
      </w:pPr>
      <w:r>
        <w:rPr>
          <w:rFonts w:eastAsiaTheme="minorHAnsi"/>
          <w:sz w:val="22"/>
          <w:szCs w:val="22"/>
        </w:rPr>
        <w:t>8</w:t>
      </w:r>
      <w:r w:rsidR="006D2BC1">
        <w:rPr>
          <w:rFonts w:eastAsiaTheme="minorHAnsi"/>
          <w:sz w:val="22"/>
          <w:szCs w:val="22"/>
        </w:rPr>
        <w:tab/>
        <w:t>Record:</w:t>
      </w:r>
      <w:r w:rsidR="006D2BC1">
        <w:rPr>
          <w:rFonts w:eastAsiaTheme="minorHAnsi"/>
          <w:sz w:val="22"/>
          <w:szCs w:val="22"/>
        </w:rPr>
        <w:tab/>
      </w:r>
      <w:r w:rsidR="006D2BC1">
        <w:rPr>
          <w:rFonts w:eastAsiaTheme="minorHAnsi"/>
          <w:sz w:val="22"/>
          <w:szCs w:val="22"/>
        </w:rPr>
        <w:tab/>
      </w:r>
      <w:r w:rsidR="005F321E" w:rsidRPr="005F321E">
        <w:rPr>
          <w:rFonts w:eastAsiaTheme="minorHAnsi"/>
          <w:sz w:val="22"/>
          <w:szCs w:val="22"/>
        </w:rPr>
        <w:t>ISFNBC</w:t>
      </w:r>
      <w:r w:rsidR="006D2BC1">
        <w:rPr>
          <w:rFonts w:eastAsiaTheme="minorHAnsi"/>
          <w:sz w:val="22"/>
          <w:szCs w:val="22"/>
        </w:rPr>
        <w:t xml:space="preserve">, ISFBCTYP, </w:t>
      </w:r>
      <w:r w:rsidR="00154152">
        <w:rPr>
          <w:rFonts w:eastAsiaTheme="minorHAnsi"/>
          <w:sz w:val="22"/>
          <w:szCs w:val="22"/>
        </w:rPr>
        <w:t>(</w:t>
      </w:r>
      <w:r w:rsidR="006D2BC1">
        <w:rPr>
          <w:rFonts w:eastAsiaTheme="minorHAnsi"/>
          <w:sz w:val="22"/>
          <w:szCs w:val="22"/>
        </w:rPr>
        <w:t>CBCSF</w:t>
      </w:r>
      <w:r w:rsidR="00154152">
        <w:rPr>
          <w:rFonts w:eastAsiaTheme="minorHAnsi"/>
          <w:sz w:val="22"/>
          <w:szCs w:val="22"/>
        </w:rPr>
        <w:t>(n), n=1, NCOMP)</w:t>
      </w:r>
    </w:p>
    <w:p w14:paraId="2FCCF57D" w14:textId="77777777" w:rsidR="006D2BC1" w:rsidRDefault="006D2BC1" w:rsidP="006D2BC1">
      <w:pPr>
        <w:autoSpaceDE w:val="0"/>
        <w:autoSpaceDN w:val="0"/>
        <w:adjustRightInd w:val="0"/>
        <w:spacing w:after="0" w:line="240" w:lineRule="auto"/>
        <w:rPr>
          <w:rFonts w:eastAsiaTheme="minorHAnsi"/>
          <w:sz w:val="22"/>
          <w:szCs w:val="22"/>
        </w:rPr>
      </w:pPr>
      <w:r>
        <w:rPr>
          <w:rFonts w:eastAsiaTheme="minorHAnsi"/>
          <w:sz w:val="22"/>
          <w:szCs w:val="22"/>
        </w:rPr>
        <w:tab/>
        <w:t>Format:</w:t>
      </w:r>
      <w:r>
        <w:rPr>
          <w:rFonts w:eastAsiaTheme="minorHAnsi"/>
          <w:sz w:val="22"/>
          <w:szCs w:val="22"/>
        </w:rPr>
        <w:tab/>
      </w:r>
      <w:r>
        <w:rPr>
          <w:rFonts w:eastAsiaTheme="minorHAnsi"/>
          <w:sz w:val="22"/>
          <w:szCs w:val="22"/>
        </w:rPr>
        <w:tab/>
        <w:t>Free</w:t>
      </w:r>
    </w:p>
    <w:p w14:paraId="475E7F3C" w14:textId="2C28EB64" w:rsidR="006D2BC1" w:rsidRPr="00B613F0" w:rsidRDefault="005F321E" w:rsidP="00B613F0">
      <w:pPr>
        <w:pStyle w:val="ListParagraph"/>
        <w:numPr>
          <w:ilvl w:val="0"/>
          <w:numId w:val="37"/>
        </w:numPr>
        <w:autoSpaceDE w:val="0"/>
        <w:autoSpaceDN w:val="0"/>
        <w:adjustRightInd w:val="0"/>
        <w:spacing w:after="0" w:line="240" w:lineRule="auto"/>
        <w:ind w:left="2160"/>
        <w:rPr>
          <w:rFonts w:eastAsiaTheme="minorHAnsi"/>
          <w:sz w:val="22"/>
          <w:szCs w:val="22"/>
        </w:rPr>
      </w:pPr>
      <w:r w:rsidRPr="005F321E">
        <w:rPr>
          <w:rFonts w:eastAsiaTheme="minorHAnsi"/>
          <w:sz w:val="22"/>
          <w:szCs w:val="22"/>
        </w:rPr>
        <w:t>ISFNBC</w:t>
      </w:r>
      <w:r w:rsidR="00B613F0">
        <w:rPr>
          <w:rFonts w:eastAsiaTheme="minorHAnsi"/>
          <w:sz w:val="22"/>
          <w:szCs w:val="22"/>
        </w:rPr>
        <w:t xml:space="preserve"> </w:t>
      </w:r>
      <w:r w:rsidR="006D2BC1">
        <w:rPr>
          <w:rFonts w:eastAsiaTheme="minorHAnsi"/>
          <w:sz w:val="22"/>
          <w:szCs w:val="22"/>
        </w:rPr>
        <w:t>i</w:t>
      </w:r>
      <w:r w:rsidR="00B613F0">
        <w:rPr>
          <w:rFonts w:eastAsiaTheme="minorHAnsi"/>
          <w:sz w:val="22"/>
          <w:szCs w:val="22"/>
        </w:rPr>
        <w:t>s</w:t>
      </w:r>
      <w:r w:rsidR="006D2BC1">
        <w:rPr>
          <w:rFonts w:eastAsiaTheme="minorHAnsi"/>
          <w:sz w:val="22"/>
          <w:szCs w:val="22"/>
        </w:rPr>
        <w:t xml:space="preserve"> an integer value that is the </w:t>
      </w:r>
      <w:r w:rsidR="00ED1505">
        <w:rPr>
          <w:rFonts w:eastAsiaTheme="minorHAnsi"/>
          <w:sz w:val="22"/>
          <w:szCs w:val="22"/>
        </w:rPr>
        <w:t xml:space="preserve">reach </w:t>
      </w:r>
      <w:r w:rsidR="006D2BC1">
        <w:rPr>
          <w:rFonts w:eastAsiaTheme="minorHAnsi"/>
          <w:sz w:val="22"/>
          <w:szCs w:val="22"/>
        </w:rPr>
        <w:t>number for which the current boundary condition will be applied.</w:t>
      </w:r>
    </w:p>
    <w:p w14:paraId="0F4401AF" w14:textId="38DB2848" w:rsidR="006D2BC1" w:rsidRDefault="006D2BC1" w:rsidP="006D2BC1">
      <w:pPr>
        <w:pStyle w:val="ListParagraph"/>
        <w:numPr>
          <w:ilvl w:val="0"/>
          <w:numId w:val="37"/>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ISFBCTYP is an integer value that specifies, for </w:t>
      </w:r>
      <w:r w:rsidR="00ED1505" w:rsidRPr="005F321E">
        <w:rPr>
          <w:rFonts w:eastAsiaTheme="minorHAnsi"/>
          <w:sz w:val="22"/>
          <w:szCs w:val="22"/>
        </w:rPr>
        <w:t>ISFNBC</w:t>
      </w:r>
      <w:r>
        <w:rPr>
          <w:rFonts w:eastAsiaTheme="minorHAnsi"/>
          <w:sz w:val="22"/>
          <w:szCs w:val="22"/>
        </w:rPr>
        <w:t>, what the boundary condition type is:</w:t>
      </w:r>
    </w:p>
    <w:p w14:paraId="3F0144BB" w14:textId="77777777" w:rsidR="006D2BC1" w:rsidRDefault="006D2BC1" w:rsidP="006D2BC1">
      <w:pPr>
        <w:autoSpaceDE w:val="0"/>
        <w:autoSpaceDN w:val="0"/>
        <w:adjustRightInd w:val="0"/>
        <w:spacing w:after="0" w:line="240" w:lineRule="auto"/>
        <w:ind w:left="2610" w:hanging="450"/>
      </w:pPr>
      <w:r>
        <w:t>= 0, a headwater boundary.  That is, for streams entering at the boundary of the simulated domain that need a specified concentration, use ISFBCTYP = 0;</w:t>
      </w:r>
    </w:p>
    <w:p w14:paraId="2EB68F94" w14:textId="77777777" w:rsidR="006D2BC1" w:rsidRDefault="006D2BC1" w:rsidP="006D2BC1">
      <w:pPr>
        <w:autoSpaceDE w:val="0"/>
        <w:autoSpaceDN w:val="0"/>
        <w:adjustRightInd w:val="0"/>
        <w:spacing w:after="0" w:line="240" w:lineRule="auto"/>
        <w:ind w:left="2610" w:hanging="450"/>
      </w:pPr>
      <w:r>
        <w:t>= 1, a precipitation boundary. If precipitation directly to channels is simulated in the flow model and a non-zero concentration (default is zero) is desired, use ISFBCTYP = 1;</w:t>
      </w:r>
    </w:p>
    <w:p w14:paraId="2CAEEBD8" w14:textId="4AA51A89" w:rsidR="006D2BC1" w:rsidRDefault="006D2BC1" w:rsidP="006D2BC1">
      <w:pPr>
        <w:autoSpaceDE w:val="0"/>
        <w:autoSpaceDN w:val="0"/>
        <w:adjustRightInd w:val="0"/>
        <w:spacing w:after="0" w:line="240" w:lineRule="auto"/>
        <w:ind w:left="2610" w:hanging="450"/>
      </w:pPr>
      <w:r>
        <w:t xml:space="preserve">= 2, a runoff boundary condition </w:t>
      </w:r>
      <w:r w:rsidR="008E3857">
        <w:t xml:space="preserve">associated with the SFR2 package of MODFLOW. This </w:t>
      </w:r>
      <w:r>
        <w:t>is not the same thing as runoff simulated in the UZF1 package and routed to a stream (or lake) using the IRNBND array.  Users who specify runoff in the SFR2 input via the RUNOFF variable appearing in either record sets 4b or 6a and want to assign a non-zero concentration (default is zero) associated with this specified source, use ISFBCTYP=2;</w:t>
      </w:r>
    </w:p>
    <w:p w14:paraId="316880AF" w14:textId="3FF506DD" w:rsidR="006D2BC1" w:rsidRDefault="006D2BC1" w:rsidP="006D3D0A">
      <w:pPr>
        <w:autoSpaceDE w:val="0"/>
        <w:autoSpaceDN w:val="0"/>
        <w:adjustRightInd w:val="0"/>
        <w:spacing w:after="0" w:line="240" w:lineRule="auto"/>
        <w:ind w:left="2610" w:hanging="450"/>
      </w:pPr>
      <w:r>
        <w:t xml:space="preserve">= 3, a constant-concentration boundary.  Any </w:t>
      </w:r>
      <w:r w:rsidR="008E3857">
        <w:t>reach number</w:t>
      </w:r>
      <w:r>
        <w:t xml:space="preserve"> may </w:t>
      </w:r>
      <w:r w:rsidR="008E3857">
        <w:t xml:space="preserve">be </w:t>
      </w:r>
      <w:r>
        <w:t>set equal to a constant concentration boundary condition.</w:t>
      </w:r>
    </w:p>
    <w:p w14:paraId="36151A5D" w14:textId="77777777" w:rsidR="006D3D0A" w:rsidRPr="001D37D3" w:rsidRDefault="006D3D0A" w:rsidP="006D3D0A">
      <w:pPr>
        <w:autoSpaceDE w:val="0"/>
        <w:autoSpaceDN w:val="0"/>
        <w:adjustRightInd w:val="0"/>
        <w:spacing w:after="0" w:line="240" w:lineRule="auto"/>
        <w:ind w:left="2610" w:hanging="450"/>
      </w:pPr>
    </w:p>
    <w:p w14:paraId="111D888D" w14:textId="77777777" w:rsidR="006D2BC1" w:rsidRPr="001D37D3" w:rsidRDefault="006D2BC1" w:rsidP="006D2BC1">
      <w:pPr>
        <w:pStyle w:val="ListParagraph"/>
        <w:numPr>
          <w:ilvl w:val="0"/>
          <w:numId w:val="38"/>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CBCSF is a real number and is the specified concentration associated with the current boundary condition entry.  Repeat CBCSF for each simulated species (NCOMP).  </w:t>
      </w:r>
    </w:p>
    <w:p w14:paraId="350C4DEF" w14:textId="77777777" w:rsidR="006D2BC1" w:rsidRPr="00F869A4" w:rsidRDefault="006D2BC1" w:rsidP="006D2BC1">
      <w:pPr>
        <w:autoSpaceDE w:val="0"/>
        <w:autoSpaceDN w:val="0"/>
        <w:adjustRightInd w:val="0"/>
        <w:spacing w:after="0" w:line="240" w:lineRule="auto"/>
        <w:rPr>
          <w:rFonts w:eastAsiaTheme="minorHAnsi"/>
          <w:sz w:val="22"/>
          <w:szCs w:val="22"/>
        </w:rPr>
      </w:pPr>
    </w:p>
    <w:p w14:paraId="341692F5" w14:textId="77777777" w:rsidR="006D2BC1" w:rsidRDefault="006D2BC1" w:rsidP="006D2BC1">
      <w:pPr>
        <w:autoSpaceDE w:val="0"/>
        <w:autoSpaceDN w:val="0"/>
        <w:adjustRightInd w:val="0"/>
        <w:spacing w:after="0" w:line="240" w:lineRule="auto"/>
        <w:ind w:firstLine="720"/>
        <w:rPr>
          <w:sz w:val="22"/>
          <w:szCs w:val="22"/>
        </w:rPr>
      </w:pPr>
    </w:p>
    <w:p w14:paraId="61107F45" w14:textId="77777777" w:rsidR="0025259E" w:rsidRDefault="0025259E" w:rsidP="0025259E">
      <w:pPr>
        <w:pStyle w:val="Heading2"/>
      </w:pPr>
      <w:r>
        <w:t>SSM Package</w:t>
      </w:r>
    </w:p>
    <w:p w14:paraId="50EF51BB" w14:textId="7DD720BC" w:rsidR="0025259E" w:rsidRPr="004E572D" w:rsidRDefault="0025259E" w:rsidP="0025259E">
      <w:pPr>
        <w:autoSpaceDE w:val="0"/>
        <w:autoSpaceDN w:val="0"/>
        <w:adjustRightInd w:val="0"/>
        <w:spacing w:after="0" w:line="240" w:lineRule="auto"/>
        <w:jc w:val="both"/>
      </w:pPr>
      <w:r w:rsidRPr="004E572D">
        <w:rPr>
          <w:rFonts w:eastAsiaTheme="minorHAnsi"/>
        </w:rPr>
        <w:t xml:space="preserve">Input to the </w:t>
      </w:r>
      <w:r>
        <w:rPr>
          <w:rFonts w:eastAsiaTheme="minorHAnsi"/>
        </w:rPr>
        <w:t>Sink &amp; Source Mixing</w:t>
      </w:r>
      <w:r w:rsidRPr="004E572D">
        <w:rPr>
          <w:rFonts w:eastAsiaTheme="minorHAnsi"/>
        </w:rPr>
        <w:t xml:space="preserve"> </w:t>
      </w:r>
      <w:r>
        <w:rPr>
          <w:rFonts w:eastAsiaTheme="minorHAnsi"/>
        </w:rPr>
        <w:t>p</w:t>
      </w:r>
      <w:r w:rsidRPr="004E572D">
        <w:rPr>
          <w:rFonts w:eastAsiaTheme="minorHAnsi"/>
        </w:rPr>
        <w:t>ackage is read on unit IN</w:t>
      </w:r>
      <w:r>
        <w:rPr>
          <w:rFonts w:eastAsiaTheme="minorHAnsi"/>
        </w:rPr>
        <w:t>SSM</w:t>
      </w:r>
      <w:r w:rsidRPr="004E572D">
        <w:rPr>
          <w:rFonts w:eastAsiaTheme="minorHAnsi"/>
        </w:rPr>
        <w:t>=</w:t>
      </w:r>
      <w:r>
        <w:rPr>
          <w:rFonts w:eastAsiaTheme="minorHAnsi"/>
        </w:rPr>
        <w:t>4</w:t>
      </w:r>
      <w:r w:rsidRPr="004E572D">
        <w:rPr>
          <w:rFonts w:eastAsiaTheme="minorHAnsi"/>
        </w:rPr>
        <w:t>, which is preset in the</w:t>
      </w:r>
      <w:r>
        <w:rPr>
          <w:rFonts w:eastAsiaTheme="minorHAnsi"/>
        </w:rPr>
        <w:t xml:space="preserve"> </w:t>
      </w:r>
      <w:r w:rsidRPr="004E572D">
        <w:rPr>
          <w:rFonts w:eastAsiaTheme="minorHAnsi"/>
        </w:rPr>
        <w:t xml:space="preserve">main program. </w:t>
      </w:r>
      <w:r>
        <w:rPr>
          <w:rFonts w:eastAsiaTheme="minorHAnsi"/>
        </w:rPr>
        <w:t xml:space="preserve"> The input file is needed if any sink or source option is used in the flow model, including the constant-head, general-head, </w:t>
      </w:r>
      <w:r w:rsidR="00130D2B">
        <w:rPr>
          <w:rFonts w:eastAsiaTheme="minorHAnsi"/>
        </w:rPr>
        <w:t xml:space="preserve">river, </w:t>
      </w:r>
      <w:r>
        <w:rPr>
          <w:rFonts w:eastAsiaTheme="minorHAnsi"/>
        </w:rPr>
        <w:t>drain, recharge, evapotranspiration, well, multi-node well</w:t>
      </w:r>
      <w:r w:rsidR="006670B4">
        <w:rPr>
          <w:rFonts w:eastAsiaTheme="minorHAnsi"/>
        </w:rPr>
        <w:t>, stream, lake</w:t>
      </w:r>
      <w:r w:rsidR="009F7534">
        <w:rPr>
          <w:rFonts w:eastAsiaTheme="minorHAnsi"/>
        </w:rPr>
        <w:t>, and unsaturated zone</w:t>
      </w:r>
      <w:r>
        <w:rPr>
          <w:rFonts w:eastAsiaTheme="minorHAnsi"/>
        </w:rPr>
        <w:t xml:space="preserve"> packages.  </w:t>
      </w:r>
    </w:p>
    <w:p w14:paraId="081F60B5" w14:textId="77777777" w:rsidR="0025259E" w:rsidRDefault="0025259E" w:rsidP="0025259E">
      <w:pPr>
        <w:spacing w:after="0" w:line="240" w:lineRule="auto"/>
        <w:jc w:val="both"/>
      </w:pPr>
    </w:p>
    <w:p w14:paraId="36CDB734" w14:textId="77777777" w:rsidR="0025259E" w:rsidRDefault="0025259E" w:rsidP="0025259E">
      <w:pPr>
        <w:autoSpaceDE w:val="0"/>
        <w:autoSpaceDN w:val="0"/>
        <w:adjustRightInd w:val="0"/>
        <w:spacing w:after="0" w:line="240" w:lineRule="auto"/>
        <w:rPr>
          <w:sz w:val="22"/>
          <w:szCs w:val="22"/>
        </w:rPr>
      </w:pPr>
      <w:r>
        <w:rPr>
          <w:sz w:val="22"/>
          <w:szCs w:val="22"/>
        </w:rPr>
        <w:t>For each simulation:</w:t>
      </w:r>
    </w:p>
    <w:p w14:paraId="0CFA0941" w14:textId="77777777" w:rsidR="0025259E" w:rsidRDefault="0025259E" w:rsidP="0025259E">
      <w:pPr>
        <w:autoSpaceDE w:val="0"/>
        <w:autoSpaceDN w:val="0"/>
        <w:adjustRightInd w:val="0"/>
        <w:spacing w:after="0" w:line="240" w:lineRule="auto"/>
        <w:rPr>
          <w:sz w:val="22"/>
          <w:szCs w:val="22"/>
        </w:rPr>
      </w:pPr>
    </w:p>
    <w:p w14:paraId="6F41C167" w14:textId="77777777" w:rsidR="0025259E" w:rsidRDefault="0025259E" w:rsidP="0025259E">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FWEL, FDRN, FRCH, FEVT, FRIV, FGHB</w:t>
      </w:r>
    </w:p>
    <w:p w14:paraId="48A56E80" w14:textId="77777777" w:rsidR="0025259E" w:rsidRDefault="0025259E" w:rsidP="0025259E">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10L2</w:t>
      </w:r>
    </w:p>
    <w:p w14:paraId="0D8CF580" w14:textId="77777777" w:rsidR="00D75A39" w:rsidRPr="00D75A39" w:rsidRDefault="00D75A39" w:rsidP="00D75A39">
      <w:pPr>
        <w:pStyle w:val="ListParagraph"/>
        <w:numPr>
          <w:ilvl w:val="0"/>
          <w:numId w:val="35"/>
        </w:numPr>
        <w:autoSpaceDE w:val="0"/>
        <w:autoSpaceDN w:val="0"/>
        <w:adjustRightInd w:val="0"/>
        <w:spacing w:after="0" w:line="240" w:lineRule="auto"/>
        <w:ind w:left="2160"/>
        <w:rPr>
          <w:sz w:val="22"/>
          <w:szCs w:val="22"/>
        </w:rPr>
      </w:pPr>
      <w:r w:rsidRPr="00D75A39">
        <w:rPr>
          <w:rFonts w:ascii="TimesNewRomanPSMT" w:eastAsiaTheme="minorHAnsi" w:hAnsi="TimesNewRomanPSMT" w:cs="TimesNewRomanPSMT"/>
        </w:rPr>
        <w:t>These logical flags are no longer needed as the status of various flow sink/sourc</w:t>
      </w:r>
      <w:r w:rsidR="00EB5C18">
        <w:rPr>
          <w:rFonts w:ascii="TimesNewRomanPSMT" w:eastAsiaTheme="minorHAnsi" w:hAnsi="TimesNewRomanPSMT" w:cs="TimesNewRomanPSMT"/>
        </w:rPr>
        <w:t>e packages is obtained by MT3D-USGS</w:t>
      </w:r>
      <w:r w:rsidRPr="00D75A39">
        <w:rPr>
          <w:rFonts w:ascii="TimesNewRomanPSMT" w:eastAsiaTheme="minorHAnsi" w:hAnsi="TimesNewRomanPSMT" w:cs="TimesNewRomanPSMT"/>
        </w:rPr>
        <w:t xml:space="preserve"> through </w:t>
      </w:r>
      <w:r w:rsidRPr="00D75A39">
        <w:rPr>
          <w:rFonts w:ascii="TimesNewRomanPSMT" w:eastAsiaTheme="minorHAnsi" w:hAnsi="TimesNewRomanPSMT" w:cs="TimesNewRomanPSMT"/>
        </w:rPr>
        <w:lastRenderedPageBreak/>
        <w:t>the Flow-Transport Link File produced by MODFLOW. However, a dummy input line must still be specified in the input file. A blank line is acceptable.</w:t>
      </w:r>
    </w:p>
    <w:p w14:paraId="73B2F089" w14:textId="77777777" w:rsidR="0025259E" w:rsidRDefault="0025259E" w:rsidP="0025259E">
      <w:pPr>
        <w:spacing w:after="0" w:line="240" w:lineRule="auto"/>
      </w:pPr>
    </w:p>
    <w:p w14:paraId="32C2AB16" w14:textId="087ABAF3" w:rsidR="00130D2B" w:rsidRPr="00130D2B" w:rsidRDefault="00130D2B" w:rsidP="00130D2B">
      <w:pPr>
        <w:autoSpaceDE w:val="0"/>
        <w:autoSpaceDN w:val="0"/>
        <w:adjustRightInd w:val="0"/>
        <w:spacing w:after="0" w:line="240" w:lineRule="auto"/>
        <w:ind w:left="2160"/>
        <w:rPr>
          <w:sz w:val="22"/>
          <w:szCs w:val="22"/>
        </w:rPr>
      </w:pPr>
      <w:r w:rsidRPr="00130D2B">
        <w:rPr>
          <w:sz w:val="22"/>
          <w:szCs w:val="22"/>
        </w:rPr>
        <w:t>When MODFLOW</w:t>
      </w:r>
      <w:r>
        <w:rPr>
          <w:sz w:val="22"/>
          <w:szCs w:val="22"/>
        </w:rPr>
        <w:t>-NWT</w:t>
      </w:r>
      <w:r w:rsidRPr="00130D2B">
        <w:rPr>
          <w:sz w:val="22"/>
          <w:szCs w:val="22"/>
        </w:rPr>
        <w:t xml:space="preserve"> is used to obtain flow solutions for MT3D</w:t>
      </w:r>
      <w:r>
        <w:rPr>
          <w:sz w:val="22"/>
          <w:szCs w:val="22"/>
        </w:rPr>
        <w:t>-USGS</w:t>
      </w:r>
      <w:r w:rsidRPr="00130D2B">
        <w:rPr>
          <w:sz w:val="22"/>
          <w:szCs w:val="22"/>
        </w:rPr>
        <w:t>,</w:t>
      </w:r>
      <w:r>
        <w:rPr>
          <w:sz w:val="22"/>
          <w:szCs w:val="22"/>
        </w:rPr>
        <w:t xml:space="preserve"> the</w:t>
      </w:r>
      <w:r w:rsidRPr="00130D2B">
        <w:rPr>
          <w:sz w:val="22"/>
          <w:szCs w:val="22"/>
        </w:rPr>
        <w:t xml:space="preserve"> LMT package for MODFLOW will store appropriate values for these flags in the </w:t>
      </w:r>
      <w:r>
        <w:rPr>
          <w:sz w:val="22"/>
          <w:szCs w:val="22"/>
        </w:rPr>
        <w:t xml:space="preserve">formatted and unformatted </w:t>
      </w:r>
      <w:r w:rsidRPr="00130D2B">
        <w:rPr>
          <w:sz w:val="22"/>
          <w:szCs w:val="22"/>
        </w:rPr>
        <w:t xml:space="preserve">flow-transport link file. If these flags are not specified correctly here, </w:t>
      </w:r>
      <w:r w:rsidR="00D81D27">
        <w:rPr>
          <w:sz w:val="22"/>
          <w:szCs w:val="22"/>
        </w:rPr>
        <w:t>MT3D-USGS</w:t>
      </w:r>
      <w:r w:rsidRPr="00130D2B">
        <w:rPr>
          <w:sz w:val="22"/>
          <w:szCs w:val="22"/>
        </w:rPr>
        <w:t xml:space="preserve"> will issue a warning, reset the flags to correct values, and proceed with the simulation.</w:t>
      </w:r>
    </w:p>
    <w:p w14:paraId="78F0E2A0" w14:textId="6762A855" w:rsidR="00130D2B" w:rsidRDefault="00130D2B" w:rsidP="00130D2B">
      <w:pPr>
        <w:spacing w:after="0" w:line="240" w:lineRule="auto"/>
      </w:pPr>
    </w:p>
    <w:p w14:paraId="4C330C89" w14:textId="77777777" w:rsidR="0025259E" w:rsidRDefault="0025259E" w:rsidP="0025259E">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00130D2B">
        <w:rPr>
          <w:rFonts w:eastAsiaTheme="minorHAnsi"/>
          <w:sz w:val="22"/>
          <w:szCs w:val="22"/>
        </w:rPr>
        <w:t>MXSS</w:t>
      </w:r>
      <w:r w:rsidR="00EB5C18">
        <w:rPr>
          <w:rFonts w:eastAsiaTheme="minorHAnsi"/>
          <w:sz w:val="22"/>
          <w:szCs w:val="22"/>
        </w:rPr>
        <w:t>, ISSGOUT</w:t>
      </w:r>
    </w:p>
    <w:p w14:paraId="5D74B9B6"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EB5C18">
        <w:rPr>
          <w:sz w:val="22"/>
          <w:szCs w:val="22"/>
        </w:rPr>
        <w:t>2</w:t>
      </w:r>
      <w:r w:rsidR="00130D2B">
        <w:rPr>
          <w:rFonts w:eastAsiaTheme="minorHAnsi"/>
          <w:sz w:val="22"/>
          <w:szCs w:val="22"/>
        </w:rPr>
        <w:t>I1</w:t>
      </w:r>
      <w:r>
        <w:rPr>
          <w:rFonts w:eastAsiaTheme="minorHAnsi"/>
          <w:sz w:val="22"/>
          <w:szCs w:val="22"/>
        </w:rPr>
        <w:t>0</w:t>
      </w:r>
    </w:p>
    <w:p w14:paraId="62056211" w14:textId="77777777" w:rsidR="0025259E" w:rsidRPr="00EB5C18" w:rsidRDefault="0072323B" w:rsidP="005C0BAD">
      <w:pPr>
        <w:pStyle w:val="ListParagraph"/>
        <w:numPr>
          <w:ilvl w:val="0"/>
          <w:numId w:val="29"/>
        </w:numPr>
        <w:autoSpaceDE w:val="0"/>
        <w:autoSpaceDN w:val="0"/>
        <w:adjustRightInd w:val="0"/>
        <w:spacing w:after="0" w:line="240" w:lineRule="auto"/>
        <w:ind w:left="2160"/>
        <w:rPr>
          <w:rFonts w:ascii="T8" w:hAnsi="T8" w:cs="T8"/>
          <w:sz w:val="22"/>
          <w:szCs w:val="22"/>
        </w:rPr>
      </w:pPr>
      <w:r w:rsidRPr="0072323B">
        <w:rPr>
          <w:rFonts w:eastAsiaTheme="minorHAnsi"/>
          <w:sz w:val="22"/>
          <w:szCs w:val="22"/>
        </w:rPr>
        <w:t>MXSS is the maximum number of all point sinks and sources included in the flow model.</w:t>
      </w:r>
      <w:r>
        <w:rPr>
          <w:rFonts w:eastAsiaTheme="minorHAnsi"/>
          <w:sz w:val="22"/>
          <w:szCs w:val="22"/>
        </w:rPr>
        <w:t xml:space="preserve"> </w:t>
      </w:r>
      <w:r w:rsidRPr="0072323B">
        <w:rPr>
          <w:rFonts w:eastAsiaTheme="minorHAnsi"/>
          <w:sz w:val="22"/>
          <w:szCs w:val="22"/>
        </w:rPr>
        <w:t xml:space="preserve"> Point sinks and sources include constant-head cells, wells, drains, rivers, and general-head-dependent boundary cells. Recharge and evapotranspiration are treated as </w:t>
      </w:r>
      <w:proofErr w:type="spellStart"/>
      <w:r w:rsidRPr="0072323B">
        <w:rPr>
          <w:rFonts w:eastAsiaTheme="minorHAnsi"/>
          <w:sz w:val="22"/>
          <w:szCs w:val="22"/>
        </w:rPr>
        <w:t>areally</w:t>
      </w:r>
      <w:proofErr w:type="spellEnd"/>
      <w:r w:rsidRPr="0072323B">
        <w:rPr>
          <w:rFonts w:eastAsiaTheme="minorHAnsi"/>
          <w:sz w:val="22"/>
          <w:szCs w:val="22"/>
        </w:rPr>
        <w:t xml:space="preserve"> distributed sinks and sources; thus, they should not be counted as point sinks and sources. MXSS should be set close to</w:t>
      </w:r>
      <w:r>
        <w:rPr>
          <w:rFonts w:eastAsiaTheme="minorHAnsi"/>
          <w:sz w:val="22"/>
          <w:szCs w:val="22"/>
        </w:rPr>
        <w:t xml:space="preserve"> </w:t>
      </w:r>
      <w:r w:rsidRPr="0072323B">
        <w:rPr>
          <w:rFonts w:eastAsiaTheme="minorHAnsi"/>
          <w:sz w:val="22"/>
          <w:szCs w:val="22"/>
        </w:rPr>
        <w:t>the actual number of total point sinks and sources in the flow model to minimize the computer memory allocated to store sinks and sources.</w:t>
      </w:r>
    </w:p>
    <w:p w14:paraId="0390160C" w14:textId="77777777" w:rsidR="00EB5C18" w:rsidRPr="00EB5C18" w:rsidRDefault="00EB5C18" w:rsidP="00EB5C18">
      <w:pPr>
        <w:pStyle w:val="ListParagraph"/>
        <w:numPr>
          <w:ilvl w:val="0"/>
          <w:numId w:val="29"/>
        </w:numPr>
        <w:autoSpaceDE w:val="0"/>
        <w:autoSpaceDN w:val="0"/>
        <w:adjustRightInd w:val="0"/>
        <w:spacing w:after="0" w:line="240" w:lineRule="auto"/>
        <w:ind w:left="2160"/>
        <w:rPr>
          <w:rFonts w:ascii="T8" w:hAnsi="T8" w:cs="T8"/>
          <w:sz w:val="22"/>
          <w:szCs w:val="22"/>
        </w:rPr>
      </w:pPr>
      <w:r w:rsidRPr="00EB5C18">
        <w:rPr>
          <w:rFonts w:ascii="TimesNewRomanPSMT" w:eastAsiaTheme="minorHAnsi" w:hAnsi="TimesNewRomanPSMT" w:cs="TimesNewRomanPSMT"/>
        </w:rPr>
        <w:t xml:space="preserve">ISSGOUT is the unit number for an optional output file to save the calculated flux-averaged composite concentrations at multi-node wells.  The name of the output file must be specified through the Name File as in </w:t>
      </w:r>
      <w:r w:rsidRPr="00EB5C18">
        <w:rPr>
          <w:rFonts w:eastAsiaTheme="minorHAnsi"/>
          <w:b/>
          <w:bCs/>
          <w:sz w:val="20"/>
          <w:szCs w:val="20"/>
        </w:rPr>
        <w:t xml:space="preserve">“DATA ISSGOUT </w:t>
      </w:r>
      <w:proofErr w:type="spellStart"/>
      <w:r w:rsidRPr="00EB5C18">
        <w:rPr>
          <w:rFonts w:eastAsiaTheme="minorHAnsi"/>
          <w:b/>
          <w:bCs/>
          <w:sz w:val="20"/>
          <w:szCs w:val="20"/>
        </w:rPr>
        <w:t>FileName</w:t>
      </w:r>
      <w:proofErr w:type="spellEnd"/>
      <w:r w:rsidRPr="00EB5C18">
        <w:rPr>
          <w:rFonts w:eastAsiaTheme="minorHAnsi"/>
          <w:b/>
          <w:bCs/>
          <w:sz w:val="20"/>
          <w:szCs w:val="20"/>
        </w:rPr>
        <w:t>”.</w:t>
      </w:r>
    </w:p>
    <w:p w14:paraId="49AA851A" w14:textId="77777777" w:rsidR="0025259E" w:rsidRDefault="0025259E" w:rsidP="0025259E">
      <w:pPr>
        <w:spacing w:after="0" w:line="240" w:lineRule="auto"/>
      </w:pPr>
    </w:p>
    <w:p w14:paraId="2DC11FDF" w14:textId="77777777" w:rsidR="00425483" w:rsidRDefault="00425483" w:rsidP="00425483">
      <w:pPr>
        <w:spacing w:after="0" w:line="240" w:lineRule="auto"/>
        <w:rPr>
          <w:rFonts w:eastAsiaTheme="minorHAnsi"/>
          <w:sz w:val="22"/>
          <w:szCs w:val="22"/>
        </w:rPr>
      </w:pPr>
      <w:r>
        <w:rPr>
          <w:rFonts w:eastAsiaTheme="minorHAnsi"/>
          <w:sz w:val="22"/>
          <w:szCs w:val="22"/>
        </w:rPr>
        <w:t>For each stress period:</w:t>
      </w:r>
    </w:p>
    <w:p w14:paraId="64F0774A" w14:textId="77777777" w:rsidR="00425483" w:rsidRDefault="00425483" w:rsidP="00425483">
      <w:pPr>
        <w:spacing w:after="0" w:line="240" w:lineRule="auto"/>
        <w:rPr>
          <w:rFonts w:eastAsiaTheme="minorHAnsi"/>
          <w:sz w:val="22"/>
          <w:szCs w:val="22"/>
        </w:rPr>
      </w:pPr>
    </w:p>
    <w:p w14:paraId="781D4472" w14:textId="16961183" w:rsidR="00425483" w:rsidRDefault="00F95A47" w:rsidP="00425483">
      <w:pPr>
        <w:spacing w:after="0" w:line="240" w:lineRule="auto"/>
        <w:rPr>
          <w:rFonts w:eastAsiaTheme="minorHAnsi"/>
          <w:sz w:val="22"/>
          <w:szCs w:val="22"/>
        </w:rPr>
      </w:pPr>
      <w:r>
        <w:rPr>
          <w:rFonts w:eastAsiaTheme="minorHAnsi"/>
          <w:sz w:val="22"/>
          <w:szCs w:val="22"/>
        </w:rPr>
        <w:t>[</w:t>
      </w:r>
      <w:r w:rsidR="00425483">
        <w:rPr>
          <w:rFonts w:eastAsiaTheme="minorHAnsi"/>
          <w:sz w:val="22"/>
          <w:szCs w:val="22"/>
        </w:rPr>
        <w:t xml:space="preserve">Enter </w:t>
      </w:r>
      <w:r w:rsidR="008842F8">
        <w:t>item</w:t>
      </w:r>
      <w:r>
        <w:t>s</w:t>
      </w:r>
      <w:r w:rsidR="008842F8">
        <w:t xml:space="preserve"> </w:t>
      </w:r>
      <w:r w:rsidR="00425483">
        <w:rPr>
          <w:rFonts w:eastAsiaTheme="minorHAnsi"/>
          <w:sz w:val="22"/>
          <w:szCs w:val="22"/>
        </w:rPr>
        <w:t xml:space="preserve">3 </w:t>
      </w:r>
      <w:r w:rsidR="00D81D27">
        <w:rPr>
          <w:rFonts w:eastAsiaTheme="minorHAnsi"/>
          <w:sz w:val="22"/>
          <w:szCs w:val="22"/>
        </w:rPr>
        <w:t xml:space="preserve">and 4 </w:t>
      </w:r>
      <w:r>
        <w:rPr>
          <w:rFonts w:eastAsiaTheme="minorHAnsi"/>
          <w:sz w:val="22"/>
          <w:szCs w:val="22"/>
        </w:rPr>
        <w:t>when using the</w:t>
      </w:r>
      <w:r w:rsidR="009203A7">
        <w:rPr>
          <w:rFonts w:eastAsiaTheme="minorHAnsi"/>
          <w:sz w:val="22"/>
          <w:szCs w:val="22"/>
        </w:rPr>
        <w:t xml:space="preserve"> </w:t>
      </w:r>
      <w:r w:rsidR="009F7534">
        <w:rPr>
          <w:rFonts w:eastAsiaTheme="minorHAnsi"/>
          <w:sz w:val="22"/>
          <w:szCs w:val="22"/>
        </w:rPr>
        <w:t>re</w:t>
      </w:r>
      <w:r w:rsidR="009203A7">
        <w:rPr>
          <w:rFonts w:eastAsiaTheme="minorHAnsi"/>
          <w:sz w:val="22"/>
          <w:szCs w:val="22"/>
        </w:rPr>
        <w:t xml:space="preserve">charge (RCH) </w:t>
      </w:r>
      <w:r w:rsidR="009F7534">
        <w:rPr>
          <w:rFonts w:eastAsiaTheme="minorHAnsi"/>
          <w:sz w:val="22"/>
          <w:szCs w:val="22"/>
        </w:rPr>
        <w:t>package in the flow simulation</w:t>
      </w:r>
      <w:r>
        <w:rPr>
          <w:rFonts w:eastAsiaTheme="minorHAnsi"/>
          <w:sz w:val="22"/>
          <w:szCs w:val="22"/>
        </w:rPr>
        <w:t>.  However, items 3 and 4 are not entered when using MODFLOW 6-generated flow fields, even if the RCH package is active.  In this case, the user must enter RCH concentrations in the NSS list (item 12 )]</w:t>
      </w:r>
    </w:p>
    <w:p w14:paraId="25EFD871" w14:textId="77777777" w:rsidR="00F95A47" w:rsidRDefault="00F95A47" w:rsidP="00425483">
      <w:pPr>
        <w:spacing w:after="0" w:line="240" w:lineRule="auto"/>
      </w:pPr>
    </w:p>
    <w:p w14:paraId="15D7BF34" w14:textId="77777777" w:rsidR="0025259E" w:rsidRDefault="0025259E" w:rsidP="0025259E">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r w:rsidR="005C0BAD">
        <w:rPr>
          <w:rFonts w:eastAsiaTheme="minorHAnsi"/>
          <w:sz w:val="22"/>
          <w:szCs w:val="22"/>
        </w:rPr>
        <w:t>INCRCH</w:t>
      </w:r>
    </w:p>
    <w:p w14:paraId="10CEF60D" w14:textId="77777777" w:rsidR="0025259E" w:rsidRDefault="005C0BAD"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25259E">
        <w:rPr>
          <w:rFonts w:eastAsiaTheme="minorHAnsi"/>
          <w:sz w:val="22"/>
          <w:szCs w:val="22"/>
        </w:rPr>
        <w:t>I10</w:t>
      </w:r>
    </w:p>
    <w:p w14:paraId="6EC20120" w14:textId="77777777" w:rsidR="0025259E" w:rsidRPr="005C0BAD" w:rsidRDefault="005C0BAD" w:rsidP="005C0BAD">
      <w:pPr>
        <w:pStyle w:val="ListParagraph"/>
        <w:numPr>
          <w:ilvl w:val="0"/>
          <w:numId w:val="29"/>
        </w:numPr>
        <w:autoSpaceDE w:val="0"/>
        <w:autoSpaceDN w:val="0"/>
        <w:adjustRightInd w:val="0"/>
        <w:spacing w:after="0" w:line="240" w:lineRule="auto"/>
        <w:ind w:left="2160"/>
        <w:rPr>
          <w:sz w:val="22"/>
          <w:szCs w:val="22"/>
        </w:rPr>
      </w:pPr>
      <w:r w:rsidRPr="005C0BAD">
        <w:rPr>
          <w:rFonts w:eastAsiaTheme="minorHAnsi"/>
          <w:sz w:val="22"/>
          <w:szCs w:val="22"/>
        </w:rPr>
        <w:t xml:space="preserve">INCRCH is a flag indicating whether an array containing the concentration of recharge flux for each species will be read for the current stress period.  If INCRCH </w:t>
      </w:r>
      <w:r w:rsidR="00425483">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0, an array containing the concentration of recharge flux for each species will be read.  If INCRCH &lt; 0, the concentration of recharge flux will be reused from the last stress period. If INCRCH &lt; 0 is specified for the first stress period, then by default, the concentration of positive recharge flux (source) is set equal to zero and that of negative recharge flux (sink) is set equal to the aquifer concentration.</w:t>
      </w:r>
    </w:p>
    <w:p w14:paraId="23B20F81" w14:textId="77777777" w:rsidR="0025259E" w:rsidRDefault="0025259E" w:rsidP="0025259E">
      <w:pPr>
        <w:spacing w:after="0" w:line="240" w:lineRule="auto"/>
      </w:pPr>
    </w:p>
    <w:p w14:paraId="01098A7B" w14:textId="13D4F6E4" w:rsidR="00425483" w:rsidRDefault="008842F8" w:rsidP="0025259E">
      <w:pPr>
        <w:spacing w:after="0" w:line="240" w:lineRule="auto"/>
      </w:pPr>
      <w:r>
        <w:t xml:space="preserve">(Enter item </w:t>
      </w:r>
      <w:r w:rsidR="00425483">
        <w:t xml:space="preserve">4 for each species if INCRCH </w:t>
      </w:r>
      <w:r w:rsidR="00425483">
        <w:rPr>
          <w:rFonts w:ascii="MSTT31c77400" w:eastAsiaTheme="minorHAnsi" w:hAnsi="MSTT31c77400" w:cs="MSTT31c77400"/>
        </w:rPr>
        <w:t>≥ 0)</w:t>
      </w:r>
    </w:p>
    <w:p w14:paraId="66123027" w14:textId="4A99569D" w:rsidR="0025259E" w:rsidRDefault="0025259E" w:rsidP="0025259E">
      <w:pPr>
        <w:autoSpaceDE w:val="0"/>
        <w:autoSpaceDN w:val="0"/>
        <w:adjustRightInd w:val="0"/>
        <w:spacing w:after="0" w:line="240" w:lineRule="auto"/>
        <w:rPr>
          <w:sz w:val="22"/>
          <w:szCs w:val="22"/>
        </w:rPr>
      </w:pPr>
      <w:r>
        <w:rPr>
          <w:sz w:val="22"/>
          <w:szCs w:val="22"/>
        </w:rPr>
        <w:t xml:space="preserve">4 </w:t>
      </w:r>
      <w:r>
        <w:rPr>
          <w:sz w:val="22"/>
          <w:szCs w:val="22"/>
        </w:rPr>
        <w:tab/>
        <w:t xml:space="preserve">Record: </w:t>
      </w:r>
      <w:r>
        <w:rPr>
          <w:sz w:val="22"/>
          <w:szCs w:val="22"/>
        </w:rPr>
        <w:tab/>
      </w:r>
      <w:r w:rsidR="00425483">
        <w:rPr>
          <w:rFonts w:eastAsiaTheme="minorHAnsi"/>
          <w:sz w:val="22"/>
          <w:szCs w:val="22"/>
        </w:rPr>
        <w:t>CRCH(NCOL,</w:t>
      </w:r>
      <w:r w:rsidR="0068009B">
        <w:rPr>
          <w:rFonts w:eastAsiaTheme="minorHAnsi"/>
          <w:sz w:val="22"/>
          <w:szCs w:val="22"/>
        </w:rPr>
        <w:t xml:space="preserve"> </w:t>
      </w:r>
      <w:r w:rsidR="00425483">
        <w:rPr>
          <w:rFonts w:eastAsiaTheme="minorHAnsi"/>
          <w:sz w:val="22"/>
          <w:szCs w:val="22"/>
        </w:rPr>
        <w:t>NROW)</w:t>
      </w:r>
    </w:p>
    <w:p w14:paraId="62CE2D19"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1AA4F0BA" w14:textId="77777777" w:rsidR="00425483"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 xml:space="preserve">CRCH is the concentration of recharge flux for a particular species. If the recharge flux is positive, it acts as a source whose concentration can be </w:t>
      </w:r>
      <w:r w:rsidRPr="00425483">
        <w:rPr>
          <w:rFonts w:eastAsiaTheme="minorHAnsi"/>
          <w:sz w:val="22"/>
          <w:szCs w:val="22"/>
        </w:rPr>
        <w:lastRenderedPageBreak/>
        <w:t>specified as desired. If the recharge flux is negative, it acts as a sink (discharge) whose concentration is always set equal to the concentration of groundwater at the cell where discharge occurs. Note that the location and flow rate of recharge/discharge are obtained from the flow model directly through the unformatted flow-transport link file.</w:t>
      </w:r>
    </w:p>
    <w:p w14:paraId="44B3BE7A" w14:textId="77777777" w:rsidR="0025259E" w:rsidRPr="0041308C" w:rsidRDefault="0025259E" w:rsidP="0025259E">
      <w:pPr>
        <w:autoSpaceDE w:val="0"/>
        <w:autoSpaceDN w:val="0"/>
        <w:adjustRightInd w:val="0"/>
        <w:spacing w:after="0" w:line="240" w:lineRule="auto"/>
        <w:ind w:left="2160"/>
        <w:rPr>
          <w:sz w:val="22"/>
          <w:szCs w:val="22"/>
        </w:rPr>
      </w:pPr>
    </w:p>
    <w:p w14:paraId="039E3EFC" w14:textId="2F326C26" w:rsidR="00F95A47" w:rsidRDefault="00F95A47" w:rsidP="00F95A47">
      <w:pPr>
        <w:spacing w:after="0" w:line="240" w:lineRule="auto"/>
        <w:rPr>
          <w:rFonts w:eastAsiaTheme="minorHAnsi"/>
          <w:sz w:val="22"/>
          <w:szCs w:val="22"/>
        </w:rPr>
      </w:pPr>
      <w:r>
        <w:rPr>
          <w:rFonts w:eastAsiaTheme="minorHAnsi"/>
          <w:sz w:val="22"/>
          <w:szCs w:val="22"/>
        </w:rPr>
        <w:t>[</w:t>
      </w:r>
      <w:r>
        <w:t xml:space="preserve">Enter item 5 and 6 if </w:t>
      </w:r>
      <w:r>
        <w:rPr>
          <w:rFonts w:eastAsiaTheme="minorHAnsi"/>
          <w:sz w:val="22"/>
          <w:szCs w:val="22"/>
        </w:rPr>
        <w:t>evapotranspiration (EVT) or segmented evapotranspiration (ETS) package is used in the flow simulation.  However, items 5 and 6 are not entered when using MODFLOW 6-generated flow fields, even if the EVT package is active.  In this case, the user must enter EVT concentrations in the NSS list (item 12 )]</w:t>
      </w:r>
    </w:p>
    <w:p w14:paraId="5BFC92F2" w14:textId="77777777" w:rsidR="00F95A47" w:rsidRDefault="00F95A47" w:rsidP="0025259E">
      <w:pPr>
        <w:spacing w:after="0" w:line="240" w:lineRule="auto"/>
      </w:pPr>
    </w:p>
    <w:p w14:paraId="792551F6" w14:textId="77777777" w:rsidR="0025259E" w:rsidRDefault="0025259E" w:rsidP="0025259E">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r w:rsidR="00425483">
        <w:rPr>
          <w:rFonts w:eastAsiaTheme="minorHAnsi"/>
          <w:sz w:val="22"/>
          <w:szCs w:val="22"/>
        </w:rPr>
        <w:t>INCEVT</w:t>
      </w:r>
    </w:p>
    <w:p w14:paraId="27C64E78"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sz w:val="22"/>
          <w:szCs w:val="22"/>
        </w:rPr>
        <w:t>I</w:t>
      </w:r>
      <w:r>
        <w:rPr>
          <w:rFonts w:eastAsiaTheme="minorHAnsi"/>
          <w:sz w:val="22"/>
          <w:szCs w:val="22"/>
        </w:rPr>
        <w:t>10</w:t>
      </w:r>
    </w:p>
    <w:p w14:paraId="7DBD0E0F"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INCEVT is a flag indicating whether an array containing the concentration of evapotranspiration flux for each species will be read for the current stress period.</w:t>
      </w:r>
    </w:p>
    <w:p w14:paraId="58D145B1" w14:textId="77777777" w:rsidR="00425483" w:rsidRDefault="00425483" w:rsidP="00425483">
      <w:pPr>
        <w:autoSpaceDE w:val="0"/>
        <w:autoSpaceDN w:val="0"/>
        <w:adjustRightInd w:val="0"/>
        <w:spacing w:after="0" w:line="240" w:lineRule="auto"/>
        <w:rPr>
          <w:sz w:val="22"/>
          <w:szCs w:val="22"/>
        </w:rPr>
      </w:pPr>
    </w:p>
    <w:p w14:paraId="6F6B7509" w14:textId="77777777" w:rsidR="00425483" w:rsidRPr="00425483" w:rsidRDefault="00425483" w:rsidP="00425483">
      <w:pPr>
        <w:autoSpaceDE w:val="0"/>
        <w:autoSpaceDN w:val="0"/>
        <w:adjustRightInd w:val="0"/>
        <w:spacing w:after="0" w:line="240" w:lineRule="auto"/>
        <w:ind w:left="2160"/>
        <w:rPr>
          <w:sz w:val="22"/>
          <w:szCs w:val="22"/>
        </w:rPr>
      </w:pPr>
      <w:r w:rsidRPr="00425483">
        <w:rPr>
          <w:rFonts w:eastAsiaTheme="minorHAnsi"/>
          <w:sz w:val="22"/>
          <w:szCs w:val="22"/>
        </w:rPr>
        <w:t xml:space="preserve">If INCEVT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evapotranspiration flux for each species will be read.  If INCEVT</w:t>
      </w:r>
      <w:r>
        <w:rPr>
          <w:rFonts w:eastAsiaTheme="minorHAnsi"/>
          <w:sz w:val="22"/>
          <w:szCs w:val="22"/>
        </w:rPr>
        <w:t xml:space="preserve"> </w:t>
      </w:r>
      <w:r w:rsidRPr="00425483">
        <w:rPr>
          <w:rFonts w:eastAsiaTheme="minorHAnsi"/>
          <w:sz w:val="22"/>
          <w:szCs w:val="22"/>
        </w:rPr>
        <w:t>&lt; 0, the concentration of evapotranspiration flux for each species will be reused from the last stress period. If INCEVT &lt; 0 is specified for the first stress period, then by default, the concentration of negative evapotranspiration flux (sink) is set to the aquifer concentration, while the concentration of positive evapotranspiration flux (source) is set to zero.</w:t>
      </w:r>
    </w:p>
    <w:p w14:paraId="0875BD07" w14:textId="77777777" w:rsidR="0025259E" w:rsidRDefault="0025259E" w:rsidP="0025259E">
      <w:pPr>
        <w:spacing w:after="0" w:line="240" w:lineRule="auto"/>
      </w:pPr>
    </w:p>
    <w:p w14:paraId="27E1789B" w14:textId="479E1A39" w:rsidR="00425483" w:rsidRDefault="00425483" w:rsidP="0025259E">
      <w:pPr>
        <w:spacing w:after="0" w:line="240" w:lineRule="auto"/>
      </w:pPr>
      <w:r>
        <w:t xml:space="preserve">(Enter </w:t>
      </w:r>
      <w:r w:rsidR="008842F8">
        <w:t xml:space="preserve">item </w:t>
      </w:r>
      <w:r>
        <w:t>6 for each species if INCEVT ≥ 0)</w:t>
      </w:r>
    </w:p>
    <w:p w14:paraId="0FDC9B97" w14:textId="77777777" w:rsidR="0025259E" w:rsidRDefault="0025259E" w:rsidP="0025259E">
      <w:pPr>
        <w:autoSpaceDE w:val="0"/>
        <w:autoSpaceDN w:val="0"/>
        <w:adjustRightInd w:val="0"/>
        <w:spacing w:after="0" w:line="240" w:lineRule="auto"/>
        <w:rPr>
          <w:sz w:val="22"/>
          <w:szCs w:val="22"/>
        </w:rPr>
      </w:pPr>
      <w:r>
        <w:rPr>
          <w:sz w:val="22"/>
          <w:szCs w:val="22"/>
        </w:rPr>
        <w:t xml:space="preserve">6 </w:t>
      </w:r>
      <w:r>
        <w:rPr>
          <w:sz w:val="22"/>
          <w:szCs w:val="22"/>
        </w:rPr>
        <w:tab/>
        <w:t xml:space="preserve">Record: </w:t>
      </w:r>
      <w:r>
        <w:rPr>
          <w:sz w:val="22"/>
          <w:szCs w:val="22"/>
        </w:rPr>
        <w:tab/>
      </w:r>
      <w:r w:rsidR="00425483">
        <w:rPr>
          <w:rFonts w:eastAsiaTheme="minorHAnsi"/>
          <w:sz w:val="22"/>
          <w:szCs w:val="22"/>
        </w:rPr>
        <w:t>CEVT(NCOL,NROW)</w:t>
      </w:r>
    </w:p>
    <w:p w14:paraId="1D49BC0F"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RARRAY</w:t>
      </w:r>
    </w:p>
    <w:p w14:paraId="30C05AE0" w14:textId="77777777" w:rsidR="0025259E" w:rsidRPr="00425483"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CEVT is the concentration of evapotranspiration flux for a particular species. Evapotranspiration is the only type of sink whose concentration may be specified externally.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evapotranspiration are obtained from the flow model directly through the unformatted flow-transport link file.</w:t>
      </w:r>
    </w:p>
    <w:p w14:paraId="0CFA461D" w14:textId="77777777" w:rsidR="009203A7" w:rsidRDefault="009203A7" w:rsidP="009203A7">
      <w:pPr>
        <w:spacing w:after="0" w:line="240" w:lineRule="auto"/>
        <w:rPr>
          <w:rFonts w:eastAsiaTheme="minorHAnsi"/>
          <w:sz w:val="22"/>
          <w:szCs w:val="22"/>
        </w:rPr>
      </w:pPr>
    </w:p>
    <w:p w14:paraId="3A9131C4" w14:textId="1CC36408" w:rsidR="009203A7" w:rsidRDefault="009203A7" w:rsidP="009203A7">
      <w:pPr>
        <w:spacing w:after="0" w:line="240" w:lineRule="auto"/>
      </w:pPr>
      <w:r>
        <w:rPr>
          <w:rFonts w:eastAsiaTheme="minorHAnsi"/>
          <w:sz w:val="22"/>
          <w:szCs w:val="22"/>
        </w:rPr>
        <w:t xml:space="preserve">(Enter </w:t>
      </w:r>
      <w:r>
        <w:t>items 7-10</w:t>
      </w:r>
      <w:r>
        <w:rPr>
          <w:rFonts w:eastAsiaTheme="minorHAnsi"/>
          <w:sz w:val="22"/>
          <w:szCs w:val="22"/>
        </w:rPr>
        <w:t xml:space="preserve"> if unsaturated zone (UZF) package is used in the flow simulation)</w:t>
      </w:r>
    </w:p>
    <w:p w14:paraId="6F2EF15C" w14:textId="580CDEBA" w:rsidR="009203A7" w:rsidRDefault="009203A7" w:rsidP="009203A7">
      <w:pPr>
        <w:autoSpaceDE w:val="0"/>
        <w:autoSpaceDN w:val="0"/>
        <w:adjustRightInd w:val="0"/>
        <w:spacing w:after="0" w:line="240" w:lineRule="auto"/>
        <w:rPr>
          <w:sz w:val="22"/>
          <w:szCs w:val="22"/>
        </w:rPr>
      </w:pPr>
      <w:r>
        <w:rPr>
          <w:sz w:val="22"/>
          <w:szCs w:val="22"/>
        </w:rPr>
        <w:t xml:space="preserve">7 </w:t>
      </w:r>
      <w:r>
        <w:rPr>
          <w:sz w:val="22"/>
          <w:szCs w:val="22"/>
        </w:rPr>
        <w:tab/>
        <w:t xml:space="preserve">Record: </w:t>
      </w:r>
      <w:r>
        <w:rPr>
          <w:sz w:val="22"/>
          <w:szCs w:val="22"/>
        </w:rPr>
        <w:tab/>
      </w:r>
      <w:r w:rsidRPr="009203A7">
        <w:rPr>
          <w:rFonts w:eastAsiaTheme="minorHAnsi"/>
          <w:sz w:val="22"/>
          <w:szCs w:val="22"/>
        </w:rPr>
        <w:t>INCUZF</w:t>
      </w:r>
    </w:p>
    <w:p w14:paraId="76EE495C"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I10</w:t>
      </w:r>
    </w:p>
    <w:p w14:paraId="2E8140D7" w14:textId="3575ADC7" w:rsidR="009203A7" w:rsidRPr="005C0BAD" w:rsidRDefault="009203A7" w:rsidP="009203A7">
      <w:pPr>
        <w:pStyle w:val="ListParagraph"/>
        <w:numPr>
          <w:ilvl w:val="0"/>
          <w:numId w:val="29"/>
        </w:numPr>
        <w:autoSpaceDE w:val="0"/>
        <w:autoSpaceDN w:val="0"/>
        <w:adjustRightInd w:val="0"/>
        <w:spacing w:after="0" w:line="240" w:lineRule="auto"/>
        <w:ind w:left="2160"/>
        <w:rPr>
          <w:sz w:val="22"/>
          <w:szCs w:val="22"/>
        </w:rPr>
      </w:pPr>
      <w:r w:rsidRPr="009203A7">
        <w:rPr>
          <w:rFonts w:eastAsiaTheme="minorHAnsi"/>
          <w:sz w:val="22"/>
          <w:szCs w:val="22"/>
        </w:rPr>
        <w:t>INCUZF</w:t>
      </w:r>
      <w:r w:rsidRPr="005C0BAD">
        <w:rPr>
          <w:rFonts w:eastAsiaTheme="minorHAnsi"/>
          <w:sz w:val="22"/>
          <w:szCs w:val="22"/>
        </w:rPr>
        <w:t xml:space="preserve"> is a flag indicating whether an array containing the concentration of </w:t>
      </w:r>
      <w:r>
        <w:rPr>
          <w:rFonts w:eastAsiaTheme="minorHAnsi"/>
          <w:sz w:val="22"/>
          <w:szCs w:val="22"/>
        </w:rPr>
        <w:t xml:space="preserve">infiltration </w:t>
      </w:r>
      <w:r w:rsidRPr="005C0BAD">
        <w:rPr>
          <w:rFonts w:eastAsiaTheme="minorHAnsi"/>
          <w:sz w:val="22"/>
          <w:szCs w:val="22"/>
        </w:rPr>
        <w:t>flux</w:t>
      </w:r>
      <w:r w:rsidR="002777E1">
        <w:rPr>
          <w:rFonts w:eastAsiaTheme="minorHAnsi"/>
          <w:sz w:val="22"/>
          <w:szCs w:val="22"/>
        </w:rPr>
        <w:t>–applied directly as recharge by virtue of negative values for IUZFBND–</w:t>
      </w:r>
      <w:r w:rsidRPr="005C0BAD">
        <w:rPr>
          <w:rFonts w:eastAsiaTheme="minorHAnsi"/>
          <w:sz w:val="22"/>
          <w:szCs w:val="22"/>
        </w:rPr>
        <w:t xml:space="preserve">for each species will be read for the current stress period.  If </w:t>
      </w:r>
      <w:r w:rsidRPr="009203A7">
        <w:rPr>
          <w:rFonts w:eastAsiaTheme="minorHAnsi"/>
          <w:sz w:val="22"/>
          <w:szCs w:val="22"/>
        </w:rPr>
        <w:t>INCUZF</w:t>
      </w:r>
      <w:r w:rsidRPr="005C0BAD">
        <w:rPr>
          <w:rFonts w:eastAsiaTheme="minorHAnsi"/>
          <w:sz w:val="22"/>
          <w:szCs w:val="22"/>
        </w:rPr>
        <w:t xml:space="preserve"> </w:t>
      </w:r>
      <w:r>
        <w:rPr>
          <w:rFonts w:ascii="MSTT31c77400" w:eastAsiaTheme="minorHAnsi" w:hAnsi="MSTT31c77400" w:cs="MSTT31c77400"/>
        </w:rPr>
        <w:t>≥</w:t>
      </w:r>
      <w:r w:rsidRPr="005C0BAD">
        <w:rPr>
          <w:rFonts w:ascii="MSTT31c77400" w:eastAsiaTheme="minorHAnsi" w:hAnsi="MSTT31c77400" w:cs="MSTT31c77400"/>
        </w:rPr>
        <w:t xml:space="preserve"> </w:t>
      </w:r>
      <w:r w:rsidRPr="005C0BAD">
        <w:rPr>
          <w:rFonts w:eastAsiaTheme="minorHAnsi"/>
          <w:sz w:val="22"/>
          <w:szCs w:val="22"/>
        </w:rPr>
        <w:t xml:space="preserve">0, an array containing the concentration of </w:t>
      </w:r>
      <w:r>
        <w:rPr>
          <w:rFonts w:eastAsiaTheme="minorHAnsi"/>
          <w:sz w:val="22"/>
          <w:szCs w:val="22"/>
        </w:rPr>
        <w:t xml:space="preserve">infiltration </w:t>
      </w:r>
      <w:r w:rsidRPr="005C0BAD">
        <w:rPr>
          <w:rFonts w:eastAsiaTheme="minorHAnsi"/>
          <w:sz w:val="22"/>
          <w:szCs w:val="22"/>
        </w:rPr>
        <w:t xml:space="preserve">flux for each species will be read. If </w:t>
      </w:r>
      <w:r w:rsidRPr="009203A7">
        <w:rPr>
          <w:rFonts w:eastAsiaTheme="minorHAnsi"/>
          <w:sz w:val="22"/>
          <w:szCs w:val="22"/>
        </w:rPr>
        <w:t>INCUZF</w:t>
      </w:r>
      <w:r w:rsidRPr="005C0BAD">
        <w:rPr>
          <w:rFonts w:eastAsiaTheme="minorHAnsi"/>
          <w:sz w:val="22"/>
          <w:szCs w:val="22"/>
        </w:rPr>
        <w:t xml:space="preserve"> &lt; 0, the concentration of </w:t>
      </w:r>
      <w:r>
        <w:rPr>
          <w:rFonts w:eastAsiaTheme="minorHAnsi"/>
          <w:sz w:val="22"/>
          <w:szCs w:val="22"/>
        </w:rPr>
        <w:t>infiltration</w:t>
      </w:r>
      <w:r w:rsidRPr="005C0BAD">
        <w:rPr>
          <w:rFonts w:eastAsiaTheme="minorHAnsi"/>
          <w:sz w:val="22"/>
          <w:szCs w:val="22"/>
        </w:rPr>
        <w:t xml:space="preserve"> flux will be reused from the </w:t>
      </w:r>
      <w:r w:rsidR="002777E1">
        <w:rPr>
          <w:rFonts w:eastAsiaTheme="minorHAnsi"/>
          <w:sz w:val="22"/>
          <w:szCs w:val="22"/>
        </w:rPr>
        <w:t>previous</w:t>
      </w:r>
      <w:r w:rsidRPr="005C0BAD">
        <w:rPr>
          <w:rFonts w:eastAsiaTheme="minorHAnsi"/>
          <w:sz w:val="22"/>
          <w:szCs w:val="22"/>
        </w:rPr>
        <w:t xml:space="preserve"> stress period. </w:t>
      </w:r>
    </w:p>
    <w:p w14:paraId="2FA139AB" w14:textId="77777777" w:rsidR="009203A7" w:rsidRDefault="009203A7" w:rsidP="009203A7">
      <w:pPr>
        <w:spacing w:after="0" w:line="240" w:lineRule="auto"/>
      </w:pPr>
    </w:p>
    <w:p w14:paraId="572E2C7D" w14:textId="0887C720" w:rsidR="009203A7" w:rsidRDefault="009203A7" w:rsidP="009203A7">
      <w:pPr>
        <w:spacing w:after="0" w:line="240" w:lineRule="auto"/>
      </w:pPr>
      <w:r>
        <w:t xml:space="preserve">(Enter item </w:t>
      </w:r>
      <w:r w:rsidR="004C1740">
        <w:t>8</w:t>
      </w:r>
      <w:r>
        <w:t xml:space="preserve"> for each species if </w:t>
      </w:r>
      <w:r w:rsidR="00880CB7" w:rsidRPr="009203A7">
        <w:rPr>
          <w:rFonts w:eastAsiaTheme="minorHAnsi"/>
          <w:sz w:val="22"/>
          <w:szCs w:val="22"/>
        </w:rPr>
        <w:t>INCUZF</w:t>
      </w:r>
      <w:r w:rsidR="00880CB7" w:rsidRPr="005C0BAD">
        <w:rPr>
          <w:rFonts w:eastAsiaTheme="minorHAnsi"/>
          <w:sz w:val="22"/>
          <w:szCs w:val="22"/>
        </w:rPr>
        <w:t xml:space="preserve"> </w:t>
      </w:r>
      <w:r>
        <w:rPr>
          <w:rFonts w:ascii="MSTT31c77400" w:eastAsiaTheme="minorHAnsi" w:hAnsi="MSTT31c77400" w:cs="MSTT31c77400"/>
        </w:rPr>
        <w:t>≥ 0)</w:t>
      </w:r>
    </w:p>
    <w:p w14:paraId="216D894F" w14:textId="51BF1B1E" w:rsidR="009203A7" w:rsidRDefault="00A6546E" w:rsidP="009203A7">
      <w:pPr>
        <w:autoSpaceDE w:val="0"/>
        <w:autoSpaceDN w:val="0"/>
        <w:adjustRightInd w:val="0"/>
        <w:spacing w:after="0" w:line="240" w:lineRule="auto"/>
        <w:rPr>
          <w:sz w:val="22"/>
          <w:szCs w:val="22"/>
        </w:rPr>
      </w:pPr>
      <w:r>
        <w:rPr>
          <w:sz w:val="22"/>
          <w:szCs w:val="22"/>
        </w:rPr>
        <w:lastRenderedPageBreak/>
        <w:t>8</w:t>
      </w:r>
      <w:r w:rsidR="009203A7">
        <w:rPr>
          <w:sz w:val="22"/>
          <w:szCs w:val="22"/>
        </w:rPr>
        <w:t xml:space="preserve"> </w:t>
      </w:r>
      <w:r w:rsidR="009203A7">
        <w:rPr>
          <w:sz w:val="22"/>
          <w:szCs w:val="22"/>
        </w:rPr>
        <w:tab/>
        <w:t xml:space="preserve">Record: </w:t>
      </w:r>
      <w:r w:rsidR="009203A7">
        <w:rPr>
          <w:sz w:val="22"/>
          <w:szCs w:val="22"/>
        </w:rPr>
        <w:tab/>
      </w:r>
      <w:r w:rsidR="002F6C4C" w:rsidRPr="002F6C4C">
        <w:rPr>
          <w:rFonts w:eastAsiaTheme="minorHAnsi"/>
          <w:sz w:val="22"/>
          <w:szCs w:val="22"/>
        </w:rPr>
        <w:t xml:space="preserve">CUZRCH </w:t>
      </w:r>
      <w:r w:rsidR="009203A7">
        <w:rPr>
          <w:rFonts w:eastAsiaTheme="minorHAnsi"/>
          <w:sz w:val="22"/>
          <w:szCs w:val="22"/>
        </w:rPr>
        <w:t>(NCOL,NROW)</w:t>
      </w:r>
    </w:p>
    <w:p w14:paraId="023963A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6EAFFFB6" w14:textId="3B8BC2C9" w:rsidR="009203A7" w:rsidRPr="00425483" w:rsidRDefault="002F6C4C" w:rsidP="009203A7">
      <w:pPr>
        <w:pStyle w:val="ListParagraph"/>
        <w:numPr>
          <w:ilvl w:val="0"/>
          <w:numId w:val="29"/>
        </w:numPr>
        <w:autoSpaceDE w:val="0"/>
        <w:autoSpaceDN w:val="0"/>
        <w:adjustRightInd w:val="0"/>
        <w:spacing w:after="0" w:line="240" w:lineRule="auto"/>
        <w:ind w:left="2160"/>
        <w:rPr>
          <w:sz w:val="22"/>
          <w:szCs w:val="22"/>
        </w:rPr>
      </w:pPr>
      <w:r w:rsidRPr="002F6C4C">
        <w:rPr>
          <w:rFonts w:eastAsiaTheme="minorHAnsi"/>
          <w:sz w:val="22"/>
          <w:szCs w:val="22"/>
        </w:rPr>
        <w:t xml:space="preserve">CUZRCH </w:t>
      </w:r>
      <w:r w:rsidR="009203A7" w:rsidRPr="00425483">
        <w:rPr>
          <w:rFonts w:eastAsiaTheme="minorHAnsi"/>
          <w:sz w:val="22"/>
          <w:szCs w:val="22"/>
        </w:rPr>
        <w:t xml:space="preserve">is the concentration of </w:t>
      </w:r>
      <w:r w:rsidR="00A834BC">
        <w:rPr>
          <w:rFonts w:eastAsiaTheme="minorHAnsi"/>
          <w:sz w:val="22"/>
          <w:szCs w:val="22"/>
        </w:rPr>
        <w:t xml:space="preserve">infiltration </w:t>
      </w:r>
      <w:r w:rsidR="009203A7" w:rsidRPr="00425483">
        <w:rPr>
          <w:rFonts w:eastAsiaTheme="minorHAnsi"/>
          <w:sz w:val="22"/>
          <w:szCs w:val="22"/>
        </w:rPr>
        <w:t>flux for a particular species. Note that the location and flow rate are obtained from the flow model through the flow-transport link file.</w:t>
      </w:r>
    </w:p>
    <w:p w14:paraId="70F1DC5B" w14:textId="77777777" w:rsidR="009203A7" w:rsidRPr="0041308C" w:rsidRDefault="009203A7" w:rsidP="009203A7">
      <w:pPr>
        <w:autoSpaceDE w:val="0"/>
        <w:autoSpaceDN w:val="0"/>
        <w:adjustRightInd w:val="0"/>
        <w:spacing w:after="0" w:line="240" w:lineRule="auto"/>
        <w:ind w:left="2160"/>
        <w:rPr>
          <w:sz w:val="22"/>
          <w:szCs w:val="22"/>
        </w:rPr>
      </w:pPr>
    </w:p>
    <w:p w14:paraId="4914116A" w14:textId="346A8B07" w:rsidR="009203A7" w:rsidRDefault="00A6546E" w:rsidP="009203A7">
      <w:pPr>
        <w:autoSpaceDE w:val="0"/>
        <w:autoSpaceDN w:val="0"/>
        <w:adjustRightInd w:val="0"/>
        <w:spacing w:after="0" w:line="240" w:lineRule="auto"/>
        <w:rPr>
          <w:rFonts w:eastAsiaTheme="minorHAnsi"/>
          <w:sz w:val="22"/>
          <w:szCs w:val="22"/>
        </w:rPr>
      </w:pPr>
      <w:r>
        <w:rPr>
          <w:sz w:val="22"/>
          <w:szCs w:val="22"/>
        </w:rPr>
        <w:t>9</w:t>
      </w:r>
      <w:r w:rsidR="009203A7">
        <w:rPr>
          <w:sz w:val="22"/>
          <w:szCs w:val="22"/>
        </w:rPr>
        <w:t xml:space="preserve"> </w:t>
      </w:r>
      <w:r w:rsidR="009203A7">
        <w:rPr>
          <w:sz w:val="22"/>
          <w:szCs w:val="22"/>
        </w:rPr>
        <w:tab/>
        <w:t xml:space="preserve">Record: </w:t>
      </w:r>
      <w:r w:rsidR="009203A7">
        <w:rPr>
          <w:sz w:val="22"/>
          <w:szCs w:val="22"/>
        </w:rPr>
        <w:tab/>
      </w:r>
      <w:r w:rsidR="000F1CF1" w:rsidRPr="000F1CF1">
        <w:rPr>
          <w:rFonts w:eastAsiaTheme="minorHAnsi"/>
          <w:sz w:val="22"/>
          <w:szCs w:val="22"/>
        </w:rPr>
        <w:t>INCGWET</w:t>
      </w:r>
    </w:p>
    <w:p w14:paraId="21ECED52"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t>I</w:t>
      </w:r>
      <w:r>
        <w:rPr>
          <w:rFonts w:eastAsiaTheme="minorHAnsi"/>
          <w:sz w:val="22"/>
          <w:szCs w:val="22"/>
        </w:rPr>
        <w:t>10</w:t>
      </w:r>
    </w:p>
    <w:p w14:paraId="0C1964F6" w14:textId="39370717" w:rsidR="009203A7" w:rsidRPr="002777E1" w:rsidRDefault="000F1CF1" w:rsidP="002777E1">
      <w:pPr>
        <w:pStyle w:val="ListParagraph"/>
        <w:numPr>
          <w:ilvl w:val="0"/>
          <w:numId w:val="29"/>
        </w:numPr>
        <w:autoSpaceDE w:val="0"/>
        <w:autoSpaceDN w:val="0"/>
        <w:adjustRightInd w:val="0"/>
        <w:spacing w:after="0" w:line="240" w:lineRule="auto"/>
        <w:ind w:left="2160"/>
        <w:rPr>
          <w:sz w:val="22"/>
          <w:szCs w:val="22"/>
        </w:rPr>
      </w:pPr>
      <w:r w:rsidRPr="002777E1">
        <w:rPr>
          <w:rFonts w:eastAsiaTheme="minorHAnsi"/>
          <w:sz w:val="22"/>
          <w:szCs w:val="22"/>
        </w:rPr>
        <w:t xml:space="preserve">INCGWET </w:t>
      </w:r>
      <w:r w:rsidR="009203A7" w:rsidRPr="002777E1">
        <w:rPr>
          <w:rFonts w:eastAsiaTheme="minorHAnsi"/>
          <w:sz w:val="22"/>
          <w:szCs w:val="22"/>
        </w:rPr>
        <w:t xml:space="preserve">is a flag indicating whether an array containing the concentration of </w:t>
      </w:r>
      <w:r w:rsidR="002777E1">
        <w:rPr>
          <w:rFonts w:eastAsiaTheme="minorHAnsi"/>
          <w:sz w:val="22"/>
          <w:szCs w:val="22"/>
        </w:rPr>
        <w:t>evapotranspiration flux originating from the saturated zone will be read for the current stress period</w:t>
      </w:r>
    </w:p>
    <w:p w14:paraId="0F17BFBF" w14:textId="77777777" w:rsidR="002777E1" w:rsidRPr="002777E1" w:rsidRDefault="002777E1" w:rsidP="002777E1">
      <w:pPr>
        <w:pStyle w:val="ListParagraph"/>
        <w:autoSpaceDE w:val="0"/>
        <w:autoSpaceDN w:val="0"/>
        <w:adjustRightInd w:val="0"/>
        <w:spacing w:after="0" w:line="240" w:lineRule="auto"/>
        <w:ind w:left="2160"/>
        <w:rPr>
          <w:sz w:val="22"/>
          <w:szCs w:val="22"/>
        </w:rPr>
      </w:pPr>
    </w:p>
    <w:p w14:paraId="4542ED16" w14:textId="2A7D5AA9" w:rsidR="009203A7" w:rsidRPr="00425483" w:rsidRDefault="009203A7" w:rsidP="009203A7">
      <w:pPr>
        <w:autoSpaceDE w:val="0"/>
        <w:autoSpaceDN w:val="0"/>
        <w:adjustRightInd w:val="0"/>
        <w:spacing w:after="0" w:line="240" w:lineRule="auto"/>
        <w:ind w:left="2160"/>
        <w:rPr>
          <w:sz w:val="22"/>
          <w:szCs w:val="22"/>
        </w:rPr>
      </w:pPr>
      <w:r w:rsidRPr="00425483">
        <w:rPr>
          <w:rFonts w:eastAsiaTheme="minorHAnsi"/>
          <w:sz w:val="22"/>
          <w:szCs w:val="22"/>
        </w:rPr>
        <w:t xml:space="preserve">If </w:t>
      </w:r>
      <w:r w:rsidR="000F1CF1" w:rsidRPr="000F1CF1">
        <w:rPr>
          <w:rFonts w:eastAsiaTheme="minorHAnsi"/>
          <w:sz w:val="22"/>
          <w:szCs w:val="22"/>
        </w:rPr>
        <w:t>INCGWET</w:t>
      </w:r>
      <w:r w:rsidR="000F1CF1">
        <w:rPr>
          <w:rFonts w:ascii="MSTT31c77400" w:eastAsiaTheme="minorHAnsi" w:hAnsi="MSTT31c77400" w:cs="MSTT31c77400"/>
        </w:rPr>
        <w:t xml:space="preserve"> </w:t>
      </w:r>
      <w:r>
        <w:rPr>
          <w:rFonts w:ascii="MSTT31c77400" w:eastAsiaTheme="minorHAnsi" w:hAnsi="MSTT31c77400" w:cs="MSTT31c77400"/>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003B6651">
        <w:rPr>
          <w:rFonts w:eastAsiaTheme="minorHAnsi"/>
          <w:sz w:val="22"/>
          <w:szCs w:val="22"/>
        </w:rPr>
        <w:t xml:space="preserve">seepage </w:t>
      </w:r>
      <w:r w:rsidRPr="00425483">
        <w:rPr>
          <w:rFonts w:eastAsiaTheme="minorHAnsi"/>
          <w:sz w:val="22"/>
          <w:szCs w:val="22"/>
        </w:rPr>
        <w:t xml:space="preserve">flux for each species will be read.  If </w:t>
      </w:r>
      <w:r w:rsidR="0031183F" w:rsidRPr="000F1CF1">
        <w:rPr>
          <w:rFonts w:eastAsiaTheme="minorHAnsi"/>
          <w:sz w:val="22"/>
          <w:szCs w:val="22"/>
        </w:rPr>
        <w:t>INCGWET</w:t>
      </w:r>
      <w:r w:rsidR="0031183F">
        <w:rPr>
          <w:rFonts w:ascii="MSTT31c77400" w:eastAsiaTheme="minorHAnsi" w:hAnsi="MSTT31c77400" w:cs="MSTT31c77400"/>
        </w:rPr>
        <w:t xml:space="preserve"> </w:t>
      </w:r>
      <w:r w:rsidR="003B6651">
        <w:rPr>
          <w:rFonts w:ascii="MSTT31c77400" w:eastAsiaTheme="minorHAnsi" w:hAnsi="MSTT31c77400" w:cs="MSTT31c77400"/>
        </w:rPr>
        <w:t>≥</w:t>
      </w:r>
      <w:r w:rsidR="003B6651" w:rsidRPr="005C0BAD">
        <w:rPr>
          <w:rFonts w:ascii="MSTT31c77400" w:eastAsiaTheme="minorHAnsi" w:hAnsi="MSTT31c77400" w:cs="MSTT31c77400"/>
        </w:rPr>
        <w:t xml:space="preserve"> </w:t>
      </w:r>
      <w:r w:rsidRPr="00425483">
        <w:rPr>
          <w:rFonts w:eastAsiaTheme="minorHAnsi"/>
          <w:sz w:val="22"/>
          <w:szCs w:val="22"/>
        </w:rPr>
        <w:t xml:space="preserve">0, the concentration of </w:t>
      </w:r>
      <w:r w:rsidR="003B6651">
        <w:rPr>
          <w:rFonts w:eastAsiaTheme="minorHAnsi"/>
          <w:sz w:val="22"/>
          <w:szCs w:val="22"/>
        </w:rPr>
        <w:t xml:space="preserve">seepage </w:t>
      </w:r>
      <w:r w:rsidRPr="00425483">
        <w:rPr>
          <w:rFonts w:eastAsiaTheme="minorHAnsi"/>
          <w:sz w:val="22"/>
          <w:szCs w:val="22"/>
        </w:rPr>
        <w:t xml:space="preserve">flux for each species will be reused from the last stress period. </w:t>
      </w:r>
      <w:r w:rsidR="003B6651" w:rsidRPr="005C0BAD">
        <w:rPr>
          <w:rFonts w:eastAsiaTheme="minorHAnsi"/>
          <w:sz w:val="22"/>
          <w:szCs w:val="22"/>
        </w:rPr>
        <w:t xml:space="preserve">If </w:t>
      </w:r>
      <w:r w:rsidR="003B6651" w:rsidRPr="000F1CF1">
        <w:rPr>
          <w:rFonts w:eastAsiaTheme="minorHAnsi"/>
          <w:sz w:val="22"/>
          <w:szCs w:val="22"/>
        </w:rPr>
        <w:t>INCGWET</w:t>
      </w:r>
      <w:r w:rsidR="003B6651">
        <w:rPr>
          <w:rFonts w:ascii="MSTT31c77400" w:eastAsiaTheme="minorHAnsi" w:hAnsi="MSTT31c77400" w:cs="MSTT31c77400"/>
        </w:rPr>
        <w:t xml:space="preserve"> </w:t>
      </w:r>
      <w:r w:rsidR="003B6651" w:rsidRPr="005C0BAD">
        <w:rPr>
          <w:rFonts w:eastAsiaTheme="minorHAnsi"/>
          <w:sz w:val="22"/>
          <w:szCs w:val="22"/>
        </w:rPr>
        <w:t xml:space="preserve">&lt; 0, the concentration of </w:t>
      </w:r>
      <w:r w:rsidR="003B6651">
        <w:rPr>
          <w:rFonts w:eastAsiaTheme="minorHAnsi"/>
          <w:sz w:val="22"/>
          <w:szCs w:val="22"/>
        </w:rPr>
        <w:t>infiltration</w:t>
      </w:r>
      <w:r w:rsidR="003B6651" w:rsidRPr="005C0BAD">
        <w:rPr>
          <w:rFonts w:eastAsiaTheme="minorHAnsi"/>
          <w:sz w:val="22"/>
          <w:szCs w:val="22"/>
        </w:rPr>
        <w:t xml:space="preserve"> flux will be reused from the last stress period.</w:t>
      </w:r>
    </w:p>
    <w:p w14:paraId="338E35EA" w14:textId="77777777" w:rsidR="009203A7" w:rsidRDefault="009203A7" w:rsidP="009203A7">
      <w:pPr>
        <w:spacing w:after="0" w:line="240" w:lineRule="auto"/>
      </w:pPr>
    </w:p>
    <w:p w14:paraId="71B73270" w14:textId="433796CE" w:rsidR="009203A7" w:rsidRDefault="009203A7" w:rsidP="009203A7">
      <w:pPr>
        <w:spacing w:after="0" w:line="240" w:lineRule="auto"/>
      </w:pPr>
      <w:r>
        <w:t xml:space="preserve">(Enter item </w:t>
      </w:r>
      <w:r w:rsidR="003B6651">
        <w:t>10</w:t>
      </w:r>
      <w:r>
        <w:t xml:space="preserve"> for each species if INC</w:t>
      </w:r>
      <w:r w:rsidR="0068009B">
        <w:t>GWET</w:t>
      </w:r>
      <w:r>
        <w:t xml:space="preserve"> ≥ 0)</w:t>
      </w:r>
    </w:p>
    <w:p w14:paraId="1C16EA20" w14:textId="779C9701" w:rsidR="009203A7" w:rsidRDefault="00A6546E" w:rsidP="009203A7">
      <w:pPr>
        <w:autoSpaceDE w:val="0"/>
        <w:autoSpaceDN w:val="0"/>
        <w:adjustRightInd w:val="0"/>
        <w:spacing w:after="0" w:line="240" w:lineRule="auto"/>
        <w:rPr>
          <w:sz w:val="22"/>
          <w:szCs w:val="22"/>
        </w:rPr>
      </w:pPr>
      <w:r>
        <w:rPr>
          <w:sz w:val="22"/>
          <w:szCs w:val="22"/>
        </w:rPr>
        <w:t>10</w:t>
      </w:r>
      <w:r w:rsidR="009203A7">
        <w:rPr>
          <w:sz w:val="22"/>
          <w:szCs w:val="22"/>
        </w:rPr>
        <w:t xml:space="preserve"> </w:t>
      </w:r>
      <w:r w:rsidR="009203A7">
        <w:rPr>
          <w:sz w:val="22"/>
          <w:szCs w:val="22"/>
        </w:rPr>
        <w:tab/>
        <w:t xml:space="preserve">Record: </w:t>
      </w:r>
      <w:r w:rsidR="009203A7">
        <w:rPr>
          <w:sz w:val="22"/>
          <w:szCs w:val="22"/>
        </w:rPr>
        <w:tab/>
      </w:r>
      <w:r w:rsidR="006837DA" w:rsidRPr="006837DA">
        <w:rPr>
          <w:rFonts w:eastAsiaTheme="minorHAnsi"/>
          <w:sz w:val="22"/>
          <w:szCs w:val="22"/>
        </w:rPr>
        <w:t xml:space="preserve">CGWET </w:t>
      </w:r>
      <w:r w:rsidR="009203A7">
        <w:rPr>
          <w:rFonts w:eastAsiaTheme="minorHAnsi"/>
          <w:sz w:val="22"/>
          <w:szCs w:val="22"/>
        </w:rPr>
        <w:t>(NCOL,</w:t>
      </w:r>
      <w:r w:rsidR="0068009B">
        <w:rPr>
          <w:rFonts w:eastAsiaTheme="minorHAnsi"/>
          <w:sz w:val="22"/>
          <w:szCs w:val="22"/>
        </w:rPr>
        <w:t xml:space="preserve"> </w:t>
      </w:r>
      <w:r w:rsidR="009203A7">
        <w:rPr>
          <w:rFonts w:eastAsiaTheme="minorHAnsi"/>
          <w:sz w:val="22"/>
          <w:szCs w:val="22"/>
        </w:rPr>
        <w:t>NROW)</w:t>
      </w:r>
    </w:p>
    <w:p w14:paraId="362095C8" w14:textId="77777777" w:rsidR="009203A7" w:rsidRDefault="009203A7" w:rsidP="009203A7">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RARRAY</w:t>
      </w:r>
    </w:p>
    <w:p w14:paraId="5E6B0B88" w14:textId="084E012D" w:rsidR="0025259E" w:rsidRDefault="006837DA" w:rsidP="00BE212F">
      <w:pPr>
        <w:spacing w:after="0" w:line="240" w:lineRule="auto"/>
        <w:ind w:left="2160"/>
      </w:pPr>
      <w:r w:rsidRPr="006837DA">
        <w:rPr>
          <w:rFonts w:eastAsiaTheme="minorHAnsi"/>
          <w:sz w:val="22"/>
          <w:szCs w:val="22"/>
        </w:rPr>
        <w:t>CGWET</w:t>
      </w:r>
      <w:r w:rsidRPr="00425483">
        <w:rPr>
          <w:rFonts w:eastAsiaTheme="minorHAnsi"/>
          <w:sz w:val="22"/>
          <w:szCs w:val="22"/>
        </w:rPr>
        <w:t xml:space="preserve"> </w:t>
      </w:r>
      <w:r w:rsidR="009203A7" w:rsidRPr="00425483">
        <w:rPr>
          <w:rFonts w:eastAsiaTheme="minorHAnsi"/>
          <w:sz w:val="22"/>
          <w:szCs w:val="22"/>
        </w:rPr>
        <w:t xml:space="preserve">is the concentration of </w:t>
      </w:r>
      <w:r w:rsidR="00A87581">
        <w:rPr>
          <w:rFonts w:eastAsiaTheme="minorHAnsi"/>
          <w:sz w:val="22"/>
          <w:szCs w:val="22"/>
        </w:rPr>
        <w:t>seepage</w:t>
      </w:r>
      <w:r w:rsidR="009203A7" w:rsidRPr="00425483">
        <w:rPr>
          <w:rFonts w:eastAsiaTheme="minorHAnsi"/>
          <w:sz w:val="22"/>
          <w:szCs w:val="22"/>
        </w:rPr>
        <w:t xml:space="preserve"> flux for a particular species. Note that the concentration of a sink cannot be greater than that of the aquifer at the sink cell. Thus, if the sink concentration is specified greater than that of the aquifer, it is automatically set equal to the concentration of the aquifer. Also note that the location and flow rate of </w:t>
      </w:r>
      <w:r w:rsidR="00A87581">
        <w:rPr>
          <w:rFonts w:eastAsiaTheme="minorHAnsi"/>
          <w:sz w:val="22"/>
          <w:szCs w:val="22"/>
        </w:rPr>
        <w:t>seepage</w:t>
      </w:r>
      <w:r w:rsidR="009203A7" w:rsidRPr="00425483">
        <w:rPr>
          <w:rFonts w:eastAsiaTheme="minorHAnsi"/>
          <w:sz w:val="22"/>
          <w:szCs w:val="22"/>
        </w:rPr>
        <w:t xml:space="preserve"> are obtained from the flow model directly through the unformatted flow-transport link file.</w:t>
      </w:r>
    </w:p>
    <w:p w14:paraId="7456A1FC" w14:textId="77777777" w:rsidR="009203A7" w:rsidRDefault="009203A7" w:rsidP="0025259E">
      <w:pPr>
        <w:spacing w:after="0" w:line="240" w:lineRule="auto"/>
      </w:pPr>
    </w:p>
    <w:p w14:paraId="4BA6372C" w14:textId="1760C577" w:rsidR="0025259E" w:rsidRDefault="00F757B4" w:rsidP="0025259E">
      <w:pPr>
        <w:autoSpaceDE w:val="0"/>
        <w:autoSpaceDN w:val="0"/>
        <w:adjustRightInd w:val="0"/>
        <w:spacing w:after="0" w:line="240" w:lineRule="auto"/>
        <w:rPr>
          <w:sz w:val="22"/>
          <w:szCs w:val="22"/>
        </w:rPr>
      </w:pPr>
      <w:r>
        <w:rPr>
          <w:sz w:val="22"/>
          <w:szCs w:val="22"/>
        </w:rPr>
        <w:t>11</w:t>
      </w:r>
      <w:r w:rsidR="0025259E">
        <w:rPr>
          <w:sz w:val="22"/>
          <w:szCs w:val="22"/>
        </w:rPr>
        <w:t xml:space="preserve"> </w:t>
      </w:r>
      <w:r w:rsidR="0025259E">
        <w:rPr>
          <w:sz w:val="22"/>
          <w:szCs w:val="22"/>
        </w:rPr>
        <w:tab/>
        <w:t xml:space="preserve">Record: </w:t>
      </w:r>
      <w:r w:rsidR="0025259E">
        <w:rPr>
          <w:sz w:val="22"/>
          <w:szCs w:val="22"/>
        </w:rPr>
        <w:tab/>
      </w:r>
      <w:r w:rsidR="00425483">
        <w:rPr>
          <w:rFonts w:eastAsiaTheme="minorHAnsi"/>
          <w:sz w:val="22"/>
          <w:szCs w:val="22"/>
        </w:rPr>
        <w:t>NSS</w:t>
      </w:r>
    </w:p>
    <w:p w14:paraId="429F79DC"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425483">
        <w:rPr>
          <w:rFonts w:eastAsiaTheme="minorHAnsi"/>
          <w:sz w:val="22"/>
          <w:szCs w:val="22"/>
        </w:rPr>
        <w:t>I10</w:t>
      </w:r>
    </w:p>
    <w:p w14:paraId="7B12D5D1" w14:textId="77777777" w:rsidR="0025259E" w:rsidRPr="00AE7710" w:rsidRDefault="00425483" w:rsidP="00425483">
      <w:pPr>
        <w:pStyle w:val="ListParagraph"/>
        <w:numPr>
          <w:ilvl w:val="0"/>
          <w:numId w:val="29"/>
        </w:numPr>
        <w:autoSpaceDE w:val="0"/>
        <w:autoSpaceDN w:val="0"/>
        <w:adjustRightInd w:val="0"/>
        <w:spacing w:after="0" w:line="240" w:lineRule="auto"/>
        <w:ind w:left="2160"/>
        <w:rPr>
          <w:sz w:val="22"/>
          <w:szCs w:val="22"/>
        </w:rPr>
      </w:pPr>
      <w:r w:rsidRPr="00425483">
        <w:rPr>
          <w:rFonts w:eastAsiaTheme="minorHAnsi"/>
          <w:sz w:val="22"/>
          <w:szCs w:val="22"/>
        </w:rPr>
        <w:t>NSS is the number of point sources whose concentrations need to be specified. By default, unspecified point sources are assumed to have zero concentration. (The concentration of point sinks is always set equal to the concentration of groundwater at the sink location.)</w:t>
      </w:r>
    </w:p>
    <w:p w14:paraId="1CA1BE85" w14:textId="77777777" w:rsidR="00AE7710" w:rsidRDefault="00AE7710" w:rsidP="00AE7710">
      <w:pPr>
        <w:autoSpaceDE w:val="0"/>
        <w:autoSpaceDN w:val="0"/>
        <w:adjustRightInd w:val="0"/>
        <w:spacing w:after="0" w:line="240" w:lineRule="auto"/>
        <w:rPr>
          <w:sz w:val="22"/>
          <w:szCs w:val="22"/>
        </w:rPr>
      </w:pPr>
    </w:p>
    <w:p w14:paraId="0416B715" w14:textId="3C6BBFED" w:rsidR="00AE7710" w:rsidRDefault="00AE7710" w:rsidP="00AE7710">
      <w:pPr>
        <w:autoSpaceDE w:val="0"/>
        <w:autoSpaceDN w:val="0"/>
        <w:adjustRightInd w:val="0"/>
        <w:spacing w:after="0" w:line="240" w:lineRule="auto"/>
        <w:ind w:left="2160"/>
        <w:rPr>
          <w:rFonts w:eastAsiaTheme="minorHAnsi"/>
          <w:sz w:val="22"/>
          <w:szCs w:val="22"/>
        </w:rPr>
      </w:pPr>
      <w:r w:rsidRPr="00AE7710">
        <w:rPr>
          <w:rFonts w:eastAsiaTheme="minorHAnsi"/>
          <w:sz w:val="22"/>
          <w:szCs w:val="22"/>
        </w:rPr>
        <w:t>Note that in MT3DMS, point sources are generalized to include not only those associated with a flow rate in the flow model, but also those independent of the flow solution. This type of “mass-loading” sources may be used to include contaminant sources which have minimal effects on the hydraulics of the flow field.</w:t>
      </w:r>
    </w:p>
    <w:p w14:paraId="0CAEC3F0" w14:textId="279F83B0" w:rsidR="00F95A47" w:rsidRDefault="00F95A47" w:rsidP="00AE7710">
      <w:pPr>
        <w:autoSpaceDE w:val="0"/>
        <w:autoSpaceDN w:val="0"/>
        <w:adjustRightInd w:val="0"/>
        <w:spacing w:after="0" w:line="240" w:lineRule="auto"/>
        <w:ind w:left="2160"/>
        <w:rPr>
          <w:sz w:val="22"/>
          <w:szCs w:val="22"/>
        </w:rPr>
      </w:pPr>
    </w:p>
    <w:p w14:paraId="2D8BC4F0" w14:textId="25FD447B" w:rsidR="00F95A47" w:rsidRPr="00AE7710" w:rsidRDefault="00F95A47" w:rsidP="00AE7710">
      <w:pPr>
        <w:autoSpaceDE w:val="0"/>
        <w:autoSpaceDN w:val="0"/>
        <w:adjustRightInd w:val="0"/>
        <w:spacing w:after="0" w:line="240" w:lineRule="auto"/>
        <w:ind w:left="2160"/>
        <w:rPr>
          <w:sz w:val="22"/>
          <w:szCs w:val="22"/>
        </w:rPr>
      </w:pPr>
      <w:r>
        <w:rPr>
          <w:sz w:val="22"/>
          <w:szCs w:val="22"/>
        </w:rPr>
        <w:t>When using a MODFLOW 6-generated flow field that includes RCH and/or EVT, the user needs to enter associated concentrations for these fluxes in the NSS list (item 12) and not in the CRCH (items 3 and 4) or CEVT (items 5 and 6) arrays above.</w:t>
      </w:r>
    </w:p>
    <w:p w14:paraId="767A4E08" w14:textId="77777777" w:rsidR="0025259E" w:rsidRDefault="0025259E" w:rsidP="0025259E">
      <w:pPr>
        <w:spacing w:after="0" w:line="240" w:lineRule="auto"/>
      </w:pPr>
    </w:p>
    <w:p w14:paraId="4D108BF5" w14:textId="76842804" w:rsidR="00AE7710" w:rsidRDefault="00AE7710" w:rsidP="0025259E">
      <w:pPr>
        <w:spacing w:after="0" w:line="240" w:lineRule="auto"/>
      </w:pPr>
      <w:r>
        <w:rPr>
          <w:rFonts w:eastAsiaTheme="minorHAnsi"/>
          <w:sz w:val="22"/>
          <w:szCs w:val="22"/>
        </w:rPr>
        <w:t xml:space="preserve">(Enter </w:t>
      </w:r>
      <w:r w:rsidR="008842F8">
        <w:t xml:space="preserve">item </w:t>
      </w:r>
      <w:r w:rsidR="00F757B4">
        <w:rPr>
          <w:rFonts w:eastAsiaTheme="minorHAnsi"/>
          <w:sz w:val="22"/>
          <w:szCs w:val="22"/>
        </w:rPr>
        <w:t>12</w:t>
      </w:r>
      <w:r>
        <w:rPr>
          <w:rFonts w:eastAsiaTheme="minorHAnsi"/>
          <w:sz w:val="22"/>
          <w:szCs w:val="22"/>
        </w:rPr>
        <w:t xml:space="preserve"> NSS times if NSS &gt; 0)</w:t>
      </w:r>
    </w:p>
    <w:p w14:paraId="0ED60402" w14:textId="47000DB9" w:rsidR="0025259E" w:rsidRDefault="00F757B4" w:rsidP="00F62FE8">
      <w:pPr>
        <w:autoSpaceDE w:val="0"/>
        <w:autoSpaceDN w:val="0"/>
        <w:adjustRightInd w:val="0"/>
        <w:spacing w:after="0" w:line="240" w:lineRule="auto"/>
        <w:rPr>
          <w:sz w:val="22"/>
          <w:szCs w:val="22"/>
        </w:rPr>
      </w:pPr>
      <w:r>
        <w:rPr>
          <w:sz w:val="22"/>
          <w:szCs w:val="22"/>
        </w:rPr>
        <w:t>12</w:t>
      </w:r>
      <w:r w:rsidR="0025259E">
        <w:rPr>
          <w:sz w:val="22"/>
          <w:szCs w:val="22"/>
        </w:rPr>
        <w:t xml:space="preserve"> </w:t>
      </w:r>
      <w:r w:rsidR="0025259E">
        <w:rPr>
          <w:sz w:val="22"/>
          <w:szCs w:val="22"/>
        </w:rPr>
        <w:tab/>
        <w:t xml:space="preserve">Record: </w:t>
      </w:r>
      <w:r w:rsidR="0025259E">
        <w:rPr>
          <w:sz w:val="22"/>
          <w:szCs w:val="22"/>
        </w:rPr>
        <w:tab/>
      </w:r>
      <w:r w:rsidR="00F62FE8">
        <w:rPr>
          <w:rFonts w:eastAsiaTheme="minorHAnsi"/>
          <w:sz w:val="22"/>
          <w:szCs w:val="22"/>
        </w:rPr>
        <w:t>KSS, ISS, JSS, CSS, ITYPE, (CSSMS(n), n=1,</w:t>
      </w:r>
      <w:r w:rsidR="00154152">
        <w:rPr>
          <w:rFonts w:eastAsiaTheme="minorHAnsi"/>
          <w:sz w:val="22"/>
          <w:szCs w:val="22"/>
        </w:rPr>
        <w:t xml:space="preserve"> </w:t>
      </w:r>
      <w:r w:rsidR="00F62FE8">
        <w:rPr>
          <w:rFonts w:eastAsiaTheme="minorHAnsi"/>
          <w:sz w:val="22"/>
          <w:szCs w:val="22"/>
        </w:rPr>
        <w:t>NCOMP)</w:t>
      </w:r>
    </w:p>
    <w:p w14:paraId="43647793" w14:textId="77777777" w:rsidR="0025259E" w:rsidRDefault="0025259E" w:rsidP="0025259E">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sidR="00F62FE8">
        <w:rPr>
          <w:rFonts w:eastAsiaTheme="minorHAnsi"/>
          <w:sz w:val="22"/>
          <w:szCs w:val="22"/>
        </w:rPr>
        <w:t>3I10, F10.0, I10, [free]</w:t>
      </w:r>
    </w:p>
    <w:p w14:paraId="004C1ABF" w14:textId="77777777" w:rsidR="0025259E" w:rsidRPr="00BE212F"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lastRenderedPageBreak/>
        <w:t>KSS, ISS, JSS are the cell indices (layer, row, column) of the point source for which a concentration needs to be specified for each species.</w:t>
      </w:r>
    </w:p>
    <w:p w14:paraId="5481374C" w14:textId="77777777" w:rsidR="00326930" w:rsidRDefault="00326930" w:rsidP="00BE212F">
      <w:pPr>
        <w:autoSpaceDE w:val="0"/>
        <w:autoSpaceDN w:val="0"/>
        <w:adjustRightInd w:val="0"/>
        <w:spacing w:after="0" w:line="240" w:lineRule="auto"/>
        <w:ind w:left="2160"/>
        <w:rPr>
          <w:sz w:val="22"/>
          <w:szCs w:val="22"/>
        </w:rPr>
      </w:pPr>
    </w:p>
    <w:p w14:paraId="5F4FBCF9" w14:textId="111178B2" w:rsidR="00C555AF" w:rsidRDefault="00C555AF" w:rsidP="00BE212F">
      <w:pPr>
        <w:autoSpaceDE w:val="0"/>
        <w:autoSpaceDN w:val="0"/>
        <w:adjustRightInd w:val="0"/>
        <w:spacing w:after="0" w:line="240" w:lineRule="auto"/>
        <w:ind w:left="1440"/>
        <w:rPr>
          <w:sz w:val="22"/>
          <w:szCs w:val="22"/>
        </w:rPr>
      </w:pPr>
      <w:r>
        <w:rPr>
          <w:sz w:val="22"/>
          <w:szCs w:val="22"/>
        </w:rPr>
        <w:t>Special cases for KSS, ISS, and JSS are as follows:</w:t>
      </w:r>
    </w:p>
    <w:p w14:paraId="2A1638FF" w14:textId="46542F05" w:rsidR="00326930" w:rsidRPr="002541F0" w:rsidRDefault="00C555AF"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KSS </w:t>
      </w:r>
      <w:r w:rsidR="008457D0">
        <w:rPr>
          <w:sz w:val="22"/>
          <w:szCs w:val="22"/>
        </w:rPr>
        <w:t xml:space="preserve">must be </w:t>
      </w:r>
      <w:r>
        <w:rPr>
          <w:sz w:val="22"/>
          <w:szCs w:val="22"/>
        </w:rPr>
        <w:t xml:space="preserve">set to 0, to implement a constant </w:t>
      </w:r>
      <w:r w:rsidRPr="00BE212F">
        <w:rPr>
          <w:sz w:val="22"/>
          <w:szCs w:val="22"/>
        </w:rPr>
        <w:t xml:space="preserve">concentration boundary </w:t>
      </w:r>
      <w:r w:rsidR="002541F0">
        <w:rPr>
          <w:sz w:val="22"/>
          <w:szCs w:val="22"/>
        </w:rPr>
        <w:t xml:space="preserve">(ITYPE = -1) to be </w:t>
      </w:r>
      <w:r w:rsidRPr="00BE212F">
        <w:rPr>
          <w:sz w:val="22"/>
          <w:szCs w:val="22"/>
        </w:rPr>
        <w:t xml:space="preserve">applied on the </w:t>
      </w:r>
      <w:r w:rsidR="008457D0">
        <w:rPr>
          <w:sz w:val="22"/>
          <w:szCs w:val="22"/>
        </w:rPr>
        <w:t xml:space="preserve">same </w:t>
      </w:r>
      <w:r w:rsidRPr="00BE212F">
        <w:rPr>
          <w:sz w:val="22"/>
          <w:szCs w:val="22"/>
        </w:rPr>
        <w:t>laye</w:t>
      </w:r>
      <w:r w:rsidR="002541F0" w:rsidRPr="002541F0">
        <w:rPr>
          <w:sz w:val="22"/>
          <w:szCs w:val="22"/>
        </w:rPr>
        <w:t xml:space="preserve">r </w:t>
      </w:r>
      <w:r w:rsidR="008457D0">
        <w:rPr>
          <w:sz w:val="22"/>
          <w:szCs w:val="22"/>
        </w:rPr>
        <w:t xml:space="preserve">that the </w:t>
      </w:r>
      <w:r w:rsidR="002541F0" w:rsidRPr="002541F0">
        <w:rPr>
          <w:sz w:val="22"/>
          <w:szCs w:val="22"/>
        </w:rPr>
        <w:t>recharge is applied.</w:t>
      </w:r>
    </w:p>
    <w:p w14:paraId="53D1B8FD" w14:textId="12D77496" w:rsidR="002541F0" w:rsidRPr="00BE212F" w:rsidRDefault="008457D0" w:rsidP="00BE212F">
      <w:pPr>
        <w:pStyle w:val="ListParagraph"/>
        <w:numPr>
          <w:ilvl w:val="0"/>
          <w:numId w:val="29"/>
        </w:numPr>
        <w:autoSpaceDE w:val="0"/>
        <w:autoSpaceDN w:val="0"/>
        <w:adjustRightInd w:val="0"/>
        <w:spacing w:after="0" w:line="240" w:lineRule="auto"/>
        <w:rPr>
          <w:sz w:val="22"/>
          <w:szCs w:val="22"/>
        </w:rPr>
      </w:pPr>
      <w:r>
        <w:rPr>
          <w:sz w:val="22"/>
          <w:szCs w:val="22"/>
        </w:rPr>
        <w:t xml:space="preserve">To specify lake concentration (ITYPE = 26), KSS and ISS must be set to zero, and JSS must be set equal to the lake number for which the concentration is specified. Groundwater cells gaining mass from </w:t>
      </w:r>
      <w:r w:rsidR="00375688">
        <w:rPr>
          <w:sz w:val="22"/>
          <w:szCs w:val="22"/>
        </w:rPr>
        <w:t xml:space="preserve">the </w:t>
      </w:r>
      <w:r>
        <w:rPr>
          <w:sz w:val="22"/>
          <w:szCs w:val="22"/>
        </w:rPr>
        <w:t xml:space="preserve">lake </w:t>
      </w:r>
      <w:r w:rsidR="00375688">
        <w:rPr>
          <w:sz w:val="22"/>
          <w:szCs w:val="22"/>
        </w:rPr>
        <w:t xml:space="preserve">JSS </w:t>
      </w:r>
      <w:r>
        <w:rPr>
          <w:sz w:val="22"/>
          <w:szCs w:val="22"/>
        </w:rPr>
        <w:t xml:space="preserve">are internally identified </w:t>
      </w:r>
      <w:r w:rsidR="00375688">
        <w:rPr>
          <w:sz w:val="22"/>
          <w:szCs w:val="22"/>
        </w:rPr>
        <w:t xml:space="preserve">based on information provided via the flow link file, </w:t>
      </w:r>
      <w:r>
        <w:rPr>
          <w:sz w:val="22"/>
          <w:szCs w:val="22"/>
        </w:rPr>
        <w:t xml:space="preserve">and the same lake concentration is </w:t>
      </w:r>
      <w:r w:rsidR="00375688">
        <w:rPr>
          <w:sz w:val="22"/>
          <w:szCs w:val="22"/>
        </w:rPr>
        <w:t xml:space="preserve">used for </w:t>
      </w:r>
      <w:r>
        <w:rPr>
          <w:sz w:val="22"/>
          <w:szCs w:val="22"/>
        </w:rPr>
        <w:t xml:space="preserve">all </w:t>
      </w:r>
      <w:r w:rsidR="00375688">
        <w:rPr>
          <w:sz w:val="22"/>
          <w:szCs w:val="22"/>
        </w:rPr>
        <w:t xml:space="preserve">gaining </w:t>
      </w:r>
      <w:r>
        <w:rPr>
          <w:sz w:val="22"/>
          <w:szCs w:val="22"/>
        </w:rPr>
        <w:t>groundwater cells connected to the lake specified using JSS.</w:t>
      </w:r>
    </w:p>
    <w:p w14:paraId="23712657" w14:textId="77777777" w:rsidR="00DC03A9" w:rsidRPr="00BE212F" w:rsidRDefault="00DC03A9" w:rsidP="00BE212F">
      <w:pPr>
        <w:autoSpaceDE w:val="0"/>
        <w:autoSpaceDN w:val="0"/>
        <w:adjustRightInd w:val="0"/>
        <w:spacing w:after="0" w:line="240" w:lineRule="auto"/>
        <w:ind w:left="1440"/>
        <w:rPr>
          <w:sz w:val="22"/>
          <w:szCs w:val="22"/>
        </w:rPr>
      </w:pPr>
    </w:p>
    <w:p w14:paraId="02AACAC9" w14:textId="77777777" w:rsidR="00F62FE8" w:rsidRPr="00F62FE8" w:rsidRDefault="00F62FE8" w:rsidP="00F62FE8">
      <w:pPr>
        <w:pStyle w:val="ListParagraph"/>
        <w:numPr>
          <w:ilvl w:val="0"/>
          <w:numId w:val="29"/>
        </w:numPr>
        <w:autoSpaceDE w:val="0"/>
        <w:autoSpaceDN w:val="0"/>
        <w:adjustRightInd w:val="0"/>
        <w:spacing w:after="0" w:line="240" w:lineRule="auto"/>
        <w:ind w:left="2160"/>
        <w:rPr>
          <w:sz w:val="22"/>
          <w:szCs w:val="22"/>
        </w:rPr>
      </w:pPr>
      <w:r w:rsidRPr="00F62FE8">
        <w:rPr>
          <w:rFonts w:eastAsiaTheme="minorHAnsi"/>
          <w:sz w:val="22"/>
          <w:szCs w:val="22"/>
        </w:rPr>
        <w:t>CSS is the specified source concentration or mass-loading rate, depending on the value of ITYPE, in a single-</w:t>
      </w:r>
      <w:r>
        <w:rPr>
          <w:rFonts w:eastAsiaTheme="minorHAnsi"/>
          <w:sz w:val="22"/>
          <w:szCs w:val="22"/>
        </w:rPr>
        <w:t xml:space="preserve">species simulation.  </w:t>
      </w:r>
      <w:r w:rsidRPr="00F62FE8">
        <w:rPr>
          <w:rFonts w:eastAsiaTheme="minorHAnsi"/>
          <w:sz w:val="22"/>
          <w:szCs w:val="22"/>
        </w:rPr>
        <w:t xml:space="preserve">For a multispecies simulation, CSS is not used, but a dummy value still </w:t>
      </w:r>
      <w:r>
        <w:rPr>
          <w:rFonts w:eastAsiaTheme="minorHAnsi"/>
          <w:sz w:val="22"/>
          <w:szCs w:val="22"/>
        </w:rPr>
        <w:t>needs to be entered here.</w:t>
      </w:r>
    </w:p>
    <w:p w14:paraId="6D3239BD" w14:textId="77777777" w:rsidR="00F62FE8" w:rsidRDefault="00F62FE8" w:rsidP="00F62FE8">
      <w:pPr>
        <w:autoSpaceDE w:val="0"/>
        <w:autoSpaceDN w:val="0"/>
        <w:adjustRightInd w:val="0"/>
        <w:spacing w:after="0" w:line="240" w:lineRule="auto"/>
        <w:rPr>
          <w:rFonts w:eastAsiaTheme="minorHAnsi"/>
          <w:sz w:val="22"/>
          <w:szCs w:val="22"/>
        </w:rPr>
      </w:pPr>
    </w:p>
    <w:p w14:paraId="3ADE0322"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Note that for most types of sources, CSS is interpreted as the source concentration with the unit of mass per unit volume (ML</w:t>
      </w:r>
      <w:r w:rsidRPr="005C06BE">
        <w:rPr>
          <w:rFonts w:eastAsiaTheme="minorHAnsi"/>
          <w:sz w:val="22"/>
          <w:szCs w:val="14"/>
          <w:vertAlign w:val="superscript"/>
        </w:rPr>
        <w:t>-3</w:t>
      </w:r>
      <w:r>
        <w:rPr>
          <w:rFonts w:eastAsiaTheme="minorHAnsi"/>
          <w:sz w:val="22"/>
          <w:szCs w:val="22"/>
        </w:rPr>
        <w:t>), which, when multiplied by its corresponding flow rate (L</w:t>
      </w:r>
      <w:r w:rsidRPr="005C06BE">
        <w:rPr>
          <w:rFonts w:eastAsiaTheme="minorHAnsi"/>
          <w:sz w:val="22"/>
          <w:szCs w:val="22"/>
          <w:vertAlign w:val="superscript"/>
        </w:rPr>
        <w:t>3</w:t>
      </w:r>
      <w:r>
        <w:rPr>
          <w:rFonts w:eastAsiaTheme="minorHAnsi"/>
          <w:sz w:val="22"/>
          <w:szCs w:val="22"/>
        </w:rPr>
        <w:t>T</w:t>
      </w:r>
      <w:r w:rsidRPr="005C06BE">
        <w:rPr>
          <w:rFonts w:eastAsiaTheme="minorHAnsi"/>
          <w:sz w:val="22"/>
          <w:szCs w:val="14"/>
          <w:vertAlign w:val="superscript"/>
        </w:rPr>
        <w:t>-1</w:t>
      </w:r>
      <w:r>
        <w:rPr>
          <w:rFonts w:eastAsiaTheme="minorHAnsi"/>
          <w:sz w:val="22"/>
          <w:szCs w:val="22"/>
        </w:rPr>
        <w:t>) from the flow model, yields the mass-loading rate (MT</w:t>
      </w:r>
      <w:r w:rsidRPr="005C06BE">
        <w:rPr>
          <w:rFonts w:eastAsiaTheme="minorHAnsi"/>
          <w:sz w:val="22"/>
          <w:szCs w:val="22"/>
          <w:vertAlign w:val="superscript"/>
        </w:rPr>
        <w:t>-1</w:t>
      </w:r>
      <w:r>
        <w:rPr>
          <w:rFonts w:eastAsiaTheme="minorHAnsi"/>
          <w:sz w:val="22"/>
          <w:szCs w:val="22"/>
        </w:rPr>
        <w:t>) of the source.</w:t>
      </w:r>
    </w:p>
    <w:p w14:paraId="722AF029" w14:textId="77777777" w:rsidR="00F62FE8" w:rsidRDefault="00F62FE8" w:rsidP="00F62FE8">
      <w:pPr>
        <w:autoSpaceDE w:val="0"/>
        <w:autoSpaceDN w:val="0"/>
        <w:adjustRightInd w:val="0"/>
        <w:spacing w:after="0" w:line="240" w:lineRule="auto"/>
        <w:rPr>
          <w:rFonts w:eastAsiaTheme="minorHAnsi"/>
          <w:sz w:val="22"/>
          <w:szCs w:val="22"/>
        </w:rPr>
      </w:pPr>
    </w:p>
    <w:p w14:paraId="744C59AA"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For a special type of sources (ITYPE = 15), CSS is taken directly as the mass-loading rate (MT</w:t>
      </w:r>
      <w:r w:rsidRPr="005C06BE">
        <w:rPr>
          <w:rFonts w:eastAsiaTheme="minorHAnsi"/>
          <w:sz w:val="22"/>
          <w:szCs w:val="14"/>
          <w:vertAlign w:val="superscript"/>
        </w:rPr>
        <w:t>-1</w:t>
      </w:r>
      <w:r>
        <w:rPr>
          <w:rFonts w:eastAsiaTheme="minorHAnsi"/>
          <w:sz w:val="22"/>
          <w:szCs w:val="22"/>
        </w:rPr>
        <w:t xml:space="preserve">) of the source so that no flow rate is required from the flow model. </w:t>
      </w:r>
    </w:p>
    <w:p w14:paraId="3018C9DE" w14:textId="77777777" w:rsidR="00F62FE8" w:rsidRDefault="00F62FE8" w:rsidP="00F62FE8">
      <w:pPr>
        <w:autoSpaceDE w:val="0"/>
        <w:autoSpaceDN w:val="0"/>
        <w:adjustRightInd w:val="0"/>
        <w:spacing w:after="0" w:line="240" w:lineRule="auto"/>
        <w:rPr>
          <w:rFonts w:eastAsiaTheme="minorHAnsi"/>
          <w:sz w:val="22"/>
          <w:szCs w:val="22"/>
        </w:rPr>
      </w:pPr>
    </w:p>
    <w:p w14:paraId="42050DE9" w14:textId="77777777" w:rsidR="00F62FE8" w:rsidRDefault="00F62FE8" w:rsidP="00F62FE8">
      <w:pPr>
        <w:autoSpaceDE w:val="0"/>
        <w:autoSpaceDN w:val="0"/>
        <w:adjustRightInd w:val="0"/>
        <w:spacing w:after="0" w:line="240" w:lineRule="auto"/>
        <w:ind w:left="2160"/>
        <w:rPr>
          <w:rFonts w:eastAsiaTheme="minorHAnsi"/>
          <w:sz w:val="22"/>
          <w:szCs w:val="22"/>
        </w:rPr>
      </w:pPr>
      <w:r>
        <w:rPr>
          <w:rFonts w:eastAsiaTheme="minorHAnsi"/>
          <w:sz w:val="22"/>
          <w:szCs w:val="22"/>
        </w:rPr>
        <w:t>Furthermore, if the source is specified as a constant concentration cell (ITYPE = -1), the specified value of CSS is assigned directly as the concentration of the designated cell. If the designated cell is also associated with a sink/source term in the flow model, the flow rate is not used.</w:t>
      </w:r>
    </w:p>
    <w:p w14:paraId="56F36954" w14:textId="77777777" w:rsidR="00A81450" w:rsidRDefault="00A81450" w:rsidP="00F62FE8">
      <w:pPr>
        <w:autoSpaceDE w:val="0"/>
        <w:autoSpaceDN w:val="0"/>
        <w:adjustRightInd w:val="0"/>
        <w:spacing w:after="0" w:line="240" w:lineRule="auto"/>
        <w:ind w:left="2160"/>
        <w:rPr>
          <w:rFonts w:eastAsiaTheme="minorHAnsi"/>
          <w:sz w:val="22"/>
          <w:szCs w:val="22"/>
        </w:rPr>
      </w:pPr>
    </w:p>
    <w:p w14:paraId="531C9282" w14:textId="77777777" w:rsidR="00A81450" w:rsidRPr="00A81450" w:rsidRDefault="00A81450" w:rsidP="00A81450">
      <w:pPr>
        <w:pStyle w:val="ListParagraph"/>
        <w:numPr>
          <w:ilvl w:val="0"/>
          <w:numId w:val="29"/>
        </w:numPr>
        <w:autoSpaceDE w:val="0"/>
        <w:autoSpaceDN w:val="0"/>
        <w:adjustRightInd w:val="0"/>
        <w:spacing w:after="0" w:line="240" w:lineRule="auto"/>
        <w:ind w:left="2160"/>
        <w:rPr>
          <w:rFonts w:eastAsiaTheme="minorHAnsi"/>
          <w:sz w:val="22"/>
          <w:szCs w:val="22"/>
        </w:rPr>
      </w:pPr>
      <w:r w:rsidRPr="00A81450">
        <w:rPr>
          <w:rFonts w:eastAsiaTheme="minorHAnsi"/>
          <w:sz w:val="22"/>
          <w:szCs w:val="22"/>
        </w:rPr>
        <w:t>ITYPE is an integer indicating the type of the point source as listed below:</w:t>
      </w:r>
    </w:p>
    <w:p w14:paraId="0A2D5AA6" w14:textId="77777777" w:rsidR="00A81450" w:rsidRDefault="00A81450" w:rsidP="00A81450">
      <w:pPr>
        <w:autoSpaceDE w:val="0"/>
        <w:autoSpaceDN w:val="0"/>
        <w:adjustRightInd w:val="0"/>
        <w:spacing w:after="0" w:line="240" w:lineRule="auto"/>
        <w:ind w:left="1440" w:firstLine="720"/>
        <w:rPr>
          <w:rFonts w:eastAsiaTheme="minorHAnsi"/>
          <w:sz w:val="22"/>
          <w:szCs w:val="22"/>
        </w:rPr>
      </w:pPr>
      <w:r>
        <w:rPr>
          <w:rFonts w:eastAsiaTheme="minorHAnsi"/>
          <w:sz w:val="22"/>
          <w:szCs w:val="22"/>
        </w:rPr>
        <w:t>ITYPE  = 1, constant-head cell;</w:t>
      </w:r>
    </w:p>
    <w:p w14:paraId="08FB487B"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2, well;</w:t>
      </w:r>
    </w:p>
    <w:p w14:paraId="2B1856AD" w14:textId="77777777" w:rsidR="00A81450" w:rsidRDefault="00A81450" w:rsidP="00A81450">
      <w:pPr>
        <w:autoSpaceDE w:val="0"/>
        <w:autoSpaceDN w:val="0"/>
        <w:adjustRightInd w:val="0"/>
        <w:spacing w:after="0" w:line="240" w:lineRule="auto"/>
        <w:ind w:left="3240" w:hanging="360"/>
        <w:rPr>
          <w:rFonts w:eastAsiaTheme="minorHAnsi"/>
          <w:sz w:val="22"/>
          <w:szCs w:val="22"/>
        </w:rPr>
      </w:pPr>
      <w:r>
        <w:rPr>
          <w:rFonts w:eastAsiaTheme="minorHAnsi"/>
          <w:sz w:val="22"/>
          <w:szCs w:val="22"/>
        </w:rPr>
        <w:t>= 3, drain (note that in MODFLOW conventions, a drain is always a sink, thus, the concentration for drains cannot be specified if the flow solution is from MODFLOW);</w:t>
      </w:r>
    </w:p>
    <w:p w14:paraId="5FC1E2F8" w14:textId="681B5E2D"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4, river;</w:t>
      </w:r>
    </w:p>
    <w:p w14:paraId="2C2D1FCF" w14:textId="0139B0B5" w:rsidR="00A81450"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5, general-head-dependent boundary cell;</w:t>
      </w:r>
    </w:p>
    <w:p w14:paraId="1D3CBD2A" w14:textId="60EAA0FB"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7, recharge (available for MODFLOW 6 RCH)</w:t>
      </w:r>
    </w:p>
    <w:p w14:paraId="242EACE7" w14:textId="03BD15C4" w:rsidR="00CF5639" w:rsidRDefault="00CF5639"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8, evapotranspiration (available for MODFLOW 6 EVT)</w:t>
      </w:r>
    </w:p>
    <w:p w14:paraId="5A2A0843" w14:textId="77777777" w:rsidR="00A81450" w:rsidRDefault="00A81450" w:rsidP="00A81450">
      <w:pPr>
        <w:autoSpaceDE w:val="0"/>
        <w:autoSpaceDN w:val="0"/>
        <w:adjustRightInd w:val="0"/>
        <w:spacing w:after="0" w:line="240" w:lineRule="auto"/>
        <w:ind w:left="2160" w:firstLine="720"/>
        <w:rPr>
          <w:rFonts w:eastAsiaTheme="minorHAnsi"/>
          <w:sz w:val="22"/>
          <w:szCs w:val="22"/>
        </w:rPr>
      </w:pPr>
      <w:r>
        <w:rPr>
          <w:rFonts w:eastAsiaTheme="minorHAnsi"/>
          <w:sz w:val="22"/>
          <w:szCs w:val="22"/>
        </w:rPr>
        <w:t>= 15, mass-loading source;</w:t>
      </w:r>
    </w:p>
    <w:p w14:paraId="278CE284" w14:textId="77777777" w:rsidR="00C91783" w:rsidRDefault="00A81450"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-1, constant-concentration cell</w:t>
      </w:r>
      <w:r w:rsidR="00C91783">
        <w:rPr>
          <w:rFonts w:eastAsiaTheme="minorHAnsi"/>
          <w:sz w:val="22"/>
          <w:szCs w:val="22"/>
        </w:rPr>
        <w:t>;</w:t>
      </w:r>
    </w:p>
    <w:p w14:paraId="0786517E" w14:textId="4C371A9B"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21, stream</w:t>
      </w:r>
      <w:r w:rsidR="00BE0760">
        <w:rPr>
          <w:rFonts w:eastAsiaTheme="minorHAnsi"/>
          <w:sz w:val="22"/>
          <w:szCs w:val="22"/>
        </w:rPr>
        <w:t>-flow routing (STR)</w:t>
      </w:r>
      <w:r>
        <w:rPr>
          <w:rFonts w:eastAsiaTheme="minorHAnsi"/>
          <w:sz w:val="22"/>
          <w:szCs w:val="22"/>
        </w:rPr>
        <w:t>;</w:t>
      </w:r>
    </w:p>
    <w:p w14:paraId="26DEE3B3" w14:textId="499A65A2"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22, reservoir;</w:t>
      </w:r>
    </w:p>
    <w:p w14:paraId="4FD215C7" w14:textId="7D2CCA6A" w:rsidR="00AC6305" w:rsidRDefault="00AC6305" w:rsidP="00A81450">
      <w:pPr>
        <w:autoSpaceDE w:val="0"/>
        <w:autoSpaceDN w:val="0"/>
        <w:adjustRightInd w:val="0"/>
        <w:spacing w:after="0" w:line="240" w:lineRule="auto"/>
        <w:ind w:left="2880"/>
        <w:rPr>
          <w:rFonts w:eastAsiaTheme="minorHAnsi"/>
          <w:sz w:val="22"/>
          <w:szCs w:val="22"/>
        </w:rPr>
      </w:pPr>
      <w:r>
        <w:rPr>
          <w:rFonts w:eastAsiaTheme="minorHAnsi"/>
          <w:sz w:val="22"/>
          <w:szCs w:val="22"/>
        </w:rPr>
        <w:lastRenderedPageBreak/>
        <w:t xml:space="preserve">= </w:t>
      </w:r>
      <w:r w:rsidR="00BE0760">
        <w:rPr>
          <w:rFonts w:eastAsiaTheme="minorHAnsi"/>
          <w:sz w:val="22"/>
          <w:szCs w:val="22"/>
        </w:rPr>
        <w:t>23, specified flow and head boundary;</w:t>
      </w:r>
    </w:p>
    <w:p w14:paraId="17958011" w14:textId="7E2DEDD9"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26, lake;</w:t>
      </w:r>
    </w:p>
    <w:p w14:paraId="1B7777E2" w14:textId="1A385552"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27, multi-node well;</w:t>
      </w:r>
    </w:p>
    <w:p w14:paraId="760F23D3" w14:textId="77777777" w:rsidR="00C91783"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28, drain with return flow;</w:t>
      </w:r>
    </w:p>
    <w:p w14:paraId="198BD7CC" w14:textId="7904961B" w:rsidR="00A81450" w:rsidRDefault="00C91783"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 30, stream-flow routing</w:t>
      </w:r>
      <w:r w:rsidR="00BE0760">
        <w:rPr>
          <w:rFonts w:eastAsiaTheme="minorHAnsi"/>
          <w:sz w:val="22"/>
          <w:szCs w:val="22"/>
        </w:rPr>
        <w:t xml:space="preserve"> (SFR)</w:t>
      </w:r>
      <w:r w:rsidR="00A81450">
        <w:rPr>
          <w:rFonts w:eastAsiaTheme="minorHAnsi"/>
          <w:sz w:val="22"/>
          <w:szCs w:val="22"/>
        </w:rPr>
        <w:t>.</w:t>
      </w:r>
    </w:p>
    <w:p w14:paraId="24E25E57" w14:textId="77777777" w:rsidR="00EB5C18" w:rsidRDefault="00EB5C18" w:rsidP="00A81450">
      <w:pPr>
        <w:autoSpaceDE w:val="0"/>
        <w:autoSpaceDN w:val="0"/>
        <w:adjustRightInd w:val="0"/>
        <w:spacing w:after="0" w:line="240" w:lineRule="auto"/>
        <w:ind w:left="2880"/>
        <w:rPr>
          <w:rFonts w:eastAsiaTheme="minorHAnsi"/>
          <w:sz w:val="22"/>
          <w:szCs w:val="22"/>
        </w:rPr>
      </w:pPr>
    </w:p>
    <w:p w14:paraId="3C01D72D" w14:textId="073095CE" w:rsidR="00623DDE" w:rsidRDefault="00623DDE" w:rsidP="00A81450">
      <w:pPr>
        <w:autoSpaceDE w:val="0"/>
        <w:autoSpaceDN w:val="0"/>
        <w:adjustRightInd w:val="0"/>
        <w:spacing w:after="0" w:line="240" w:lineRule="auto"/>
        <w:ind w:left="2880"/>
        <w:rPr>
          <w:rFonts w:eastAsiaTheme="minorHAnsi"/>
          <w:sz w:val="22"/>
          <w:szCs w:val="22"/>
        </w:rPr>
      </w:pPr>
      <w:r>
        <w:rPr>
          <w:rFonts w:eastAsiaTheme="minorHAnsi"/>
          <w:sz w:val="22"/>
          <w:szCs w:val="22"/>
        </w:rPr>
        <w:t>For informational purposes, other reserved ITYPE unit numbers include 7, 8, 29, and 31 for recharge, evapotranspiration, evapotranspiration with segments, and unsaturated-zone flow, respectively.</w:t>
      </w:r>
      <w:r w:rsidR="00472399">
        <w:rPr>
          <w:rFonts w:eastAsiaTheme="minorHAnsi"/>
          <w:sz w:val="22"/>
          <w:szCs w:val="22"/>
        </w:rPr>
        <w:t xml:space="preserve"> Only the numbers listed above may be entered.</w:t>
      </w:r>
    </w:p>
    <w:p w14:paraId="2CEE0C09" w14:textId="77777777" w:rsidR="00623DDE" w:rsidRDefault="00623DDE" w:rsidP="00A81450">
      <w:pPr>
        <w:autoSpaceDE w:val="0"/>
        <w:autoSpaceDN w:val="0"/>
        <w:adjustRightInd w:val="0"/>
        <w:spacing w:after="0" w:line="240" w:lineRule="auto"/>
        <w:ind w:left="2880"/>
        <w:rPr>
          <w:rFonts w:eastAsiaTheme="minorHAnsi"/>
          <w:sz w:val="22"/>
          <w:szCs w:val="22"/>
        </w:rPr>
      </w:pPr>
    </w:p>
    <w:p w14:paraId="1B49F00C" w14:textId="20B1508F" w:rsidR="00EB5C18" w:rsidRPr="00EB5C18" w:rsidRDefault="0068009B" w:rsidP="0068009B">
      <w:pPr>
        <w:pStyle w:val="ListParagraph"/>
        <w:autoSpaceDE w:val="0"/>
        <w:autoSpaceDN w:val="0"/>
        <w:adjustRightInd w:val="0"/>
        <w:spacing w:after="0" w:line="240" w:lineRule="auto"/>
        <w:ind w:left="2160"/>
        <w:rPr>
          <w:rFonts w:ascii="TimesNewRomanPSMT" w:eastAsiaTheme="minorHAnsi" w:hAnsi="TimesNewRomanPSMT" w:cs="TimesNewRomanPSMT"/>
        </w:rPr>
      </w:pPr>
      <w:r>
        <w:rPr>
          <w:rFonts w:ascii="TimesNewRomanPSMT" w:eastAsiaTheme="minorHAnsi" w:hAnsi="TimesNewRomanPSMT" w:cs="TimesNewRomanPSMT"/>
        </w:rPr>
        <w:t>S</w:t>
      </w:r>
      <w:r w:rsidR="00EB5C18" w:rsidRPr="00EB5C18">
        <w:rPr>
          <w:rFonts w:ascii="TimesNewRomanPSMT" w:eastAsiaTheme="minorHAnsi" w:hAnsi="TimesNewRomanPSMT" w:cs="TimesNewRomanPSMT"/>
        </w:rPr>
        <w:t xml:space="preserve">pecify the input concentration of an injection well (ISSTYPE=2), i.e., CSS or CSSMS, as a negative integer code (IC). The absolute value of the integer code is the single cell location indicator of the extraction well whose output concentration is used as the input concentration for the injection well. For an extraction well located at layer </w:t>
      </w:r>
      <w:r w:rsidR="00EB5C18" w:rsidRPr="00EB5C18">
        <w:rPr>
          <w:rFonts w:eastAsiaTheme="minorHAnsi"/>
          <w:i/>
          <w:iCs/>
        </w:rPr>
        <w:t>K</w:t>
      </w:r>
      <w:r w:rsidR="00EB5C18" w:rsidRPr="00EB5C18">
        <w:rPr>
          <w:rFonts w:ascii="TimesNewRomanPSMT" w:eastAsiaTheme="minorHAnsi" w:hAnsi="TimesNewRomanPSMT" w:cs="TimesNewRomanPSMT"/>
        </w:rPr>
        <w:t xml:space="preserve">, row </w:t>
      </w:r>
      <w:r w:rsidR="00EB5C18" w:rsidRPr="00EB5C18">
        <w:rPr>
          <w:rFonts w:eastAsiaTheme="minorHAnsi"/>
          <w:i/>
          <w:iCs/>
        </w:rPr>
        <w:t>I</w:t>
      </w:r>
      <w:r w:rsidR="00EB5C18" w:rsidRPr="00EB5C18">
        <w:rPr>
          <w:rFonts w:ascii="TimesNewRomanPSMT" w:eastAsiaTheme="minorHAnsi" w:hAnsi="TimesNewRomanPSMT" w:cs="TimesNewRomanPSMT"/>
        </w:rPr>
        <w:t xml:space="preserve">, and column </w:t>
      </w:r>
      <w:r w:rsidR="00EB5C18" w:rsidRPr="00EB5C18">
        <w:rPr>
          <w:rFonts w:eastAsiaTheme="minorHAnsi"/>
          <w:i/>
          <w:iCs/>
        </w:rPr>
        <w:t>J</w:t>
      </w:r>
      <w:r w:rsidR="00EB5C18" w:rsidRPr="00EB5C18">
        <w:rPr>
          <w:rFonts w:ascii="TimesNewRomanPSMT" w:eastAsiaTheme="minorHAnsi" w:hAnsi="TimesNewRomanPSMT" w:cs="TimesNewRomanPSMT"/>
        </w:rPr>
        <w:t>, IC is computed as,</w:t>
      </w:r>
    </w:p>
    <w:p w14:paraId="7E8AB7ED" w14:textId="77777777" w:rsidR="00EB5C18" w:rsidRDefault="00EB5C18" w:rsidP="00EB5C18">
      <w:pPr>
        <w:autoSpaceDE w:val="0"/>
        <w:autoSpaceDN w:val="0"/>
        <w:adjustRightInd w:val="0"/>
        <w:spacing w:before="240" w:after="0"/>
        <w:ind w:left="2160" w:firstLine="720"/>
        <w:rPr>
          <w:rFonts w:ascii="TimesNewRomanPSMT" w:eastAsiaTheme="minorHAnsi" w:hAnsi="TimesNewRomanPSMT" w:cs="TimesNewRomanPSMT"/>
        </w:rPr>
      </w:pPr>
      <w:r w:rsidRPr="00EB5C18">
        <w:rPr>
          <w:rFonts w:ascii="TimesNewRomanPSMT" w:eastAsiaTheme="minorHAnsi" w:hAnsi="TimesNewRomanPSMT" w:cs="TimesNewRomanPSMT"/>
          <w:position w:val="-10"/>
        </w:rPr>
        <w:object w:dxaOrig="4900" w:dyaOrig="340" w14:anchorId="1E07EB90">
          <v:shape id="_x0000_i1028" type="#_x0000_t75" style="width:245.25pt;height:18.75pt" o:ole="">
            <v:imagedata r:id="rId14" o:title=""/>
          </v:shape>
          <o:OLEObject Type="Embed" ProgID="Equation.3" ShapeID="_x0000_i1028" DrawAspect="Content" ObjectID="_1693375434" r:id="rId15"/>
        </w:object>
      </w:r>
    </w:p>
    <w:p w14:paraId="2ABEE873" w14:textId="77777777" w:rsidR="00EB5C18" w:rsidRDefault="00EB5C18" w:rsidP="00EB5C18">
      <w:pPr>
        <w:autoSpaceDE w:val="0"/>
        <w:autoSpaceDN w:val="0"/>
        <w:adjustRightInd w:val="0"/>
        <w:spacing w:after="0" w:line="240" w:lineRule="auto"/>
        <w:ind w:left="2160"/>
        <w:rPr>
          <w:rFonts w:eastAsiaTheme="minorHAnsi"/>
          <w:sz w:val="22"/>
          <w:szCs w:val="22"/>
        </w:rPr>
      </w:pPr>
      <w:r>
        <w:rPr>
          <w:rFonts w:ascii="TimesNewRomanPSMT" w:eastAsiaTheme="minorHAnsi" w:hAnsi="TimesNewRomanPSMT" w:cs="TimesNewRomanPSMT"/>
        </w:rPr>
        <w:t>where NCOL and NROW are the total numbers of columns and rows.</w:t>
      </w:r>
    </w:p>
    <w:p w14:paraId="78E8463C" w14:textId="77777777" w:rsidR="00A81450" w:rsidRDefault="00A81450" w:rsidP="00A81450">
      <w:pPr>
        <w:autoSpaceDE w:val="0"/>
        <w:autoSpaceDN w:val="0"/>
        <w:adjustRightInd w:val="0"/>
        <w:spacing w:after="0" w:line="240" w:lineRule="auto"/>
        <w:ind w:left="2880"/>
        <w:rPr>
          <w:rFonts w:eastAsiaTheme="minorHAnsi"/>
          <w:sz w:val="22"/>
          <w:szCs w:val="22"/>
        </w:rPr>
      </w:pPr>
    </w:p>
    <w:p w14:paraId="01DB706D" w14:textId="77777777" w:rsidR="00A81450" w:rsidRPr="00E63211" w:rsidRDefault="00A81450" w:rsidP="00A81450">
      <w:pPr>
        <w:pStyle w:val="ListParagraph"/>
        <w:numPr>
          <w:ilvl w:val="0"/>
          <w:numId w:val="29"/>
        </w:numPr>
        <w:autoSpaceDE w:val="0"/>
        <w:autoSpaceDN w:val="0"/>
        <w:adjustRightInd w:val="0"/>
        <w:spacing w:after="0" w:line="240" w:lineRule="auto"/>
        <w:ind w:left="2160"/>
        <w:rPr>
          <w:sz w:val="22"/>
          <w:szCs w:val="22"/>
        </w:rPr>
      </w:pPr>
      <w:r w:rsidRPr="00A81450">
        <w:rPr>
          <w:rFonts w:eastAsiaTheme="minorHAnsi"/>
          <w:sz w:val="22"/>
          <w:szCs w:val="22"/>
        </w:rPr>
        <w:t>(CSSMS(n), n=1, NCOMP) defines the concentrations of a point source for multispecies simulation with NCOMP</w:t>
      </w:r>
      <w:r>
        <w:rPr>
          <w:rFonts w:eastAsiaTheme="minorHAnsi"/>
          <w:sz w:val="22"/>
          <w:szCs w:val="22"/>
        </w:rPr>
        <w:t xml:space="preserve"> </w:t>
      </w:r>
      <w:r w:rsidRPr="00A81450">
        <w:rPr>
          <w:rFonts w:eastAsiaTheme="minorHAnsi"/>
          <w:sz w:val="22"/>
          <w:szCs w:val="22"/>
        </w:rPr>
        <w:t>&gt;</w:t>
      </w:r>
      <w:r>
        <w:rPr>
          <w:rFonts w:eastAsiaTheme="minorHAnsi"/>
          <w:sz w:val="22"/>
          <w:szCs w:val="22"/>
        </w:rPr>
        <w:t xml:space="preserve"> </w:t>
      </w:r>
      <w:r w:rsidRPr="00A81450">
        <w:rPr>
          <w:rFonts w:eastAsiaTheme="minorHAnsi"/>
          <w:sz w:val="22"/>
          <w:szCs w:val="22"/>
        </w:rPr>
        <w:t xml:space="preserve">1. In a multispecies simulation, it is necessary to define the concentrations of </w:t>
      </w:r>
      <w:r w:rsidRPr="00A81450">
        <w:rPr>
          <w:rFonts w:eastAsiaTheme="minorHAnsi"/>
          <w:i/>
          <w:iCs/>
          <w:sz w:val="22"/>
          <w:szCs w:val="22"/>
        </w:rPr>
        <w:t xml:space="preserve">all species </w:t>
      </w:r>
      <w:r w:rsidRPr="00A81450">
        <w:rPr>
          <w:rFonts w:eastAsiaTheme="minorHAnsi"/>
          <w:sz w:val="22"/>
          <w:szCs w:val="22"/>
        </w:rPr>
        <w:t xml:space="preserve">associated with a point source. </w:t>
      </w:r>
      <w:r>
        <w:rPr>
          <w:rFonts w:eastAsiaTheme="minorHAnsi"/>
          <w:sz w:val="22"/>
          <w:szCs w:val="22"/>
        </w:rPr>
        <w:t xml:space="preserve"> </w:t>
      </w:r>
      <w:r w:rsidRPr="00A81450">
        <w:rPr>
          <w:rFonts w:eastAsiaTheme="minorHAnsi"/>
          <w:sz w:val="22"/>
          <w:szCs w:val="22"/>
        </w:rPr>
        <w:t xml:space="preserve">As an example, if a chemical of a certain species is injected into a multispecies system, the concentration of that species is assigned a value greater than zero while the concentrations of all other species are assigned zero. </w:t>
      </w:r>
      <w:r>
        <w:rPr>
          <w:rFonts w:eastAsiaTheme="minorHAnsi"/>
          <w:sz w:val="22"/>
          <w:szCs w:val="22"/>
        </w:rPr>
        <w:t xml:space="preserve"> </w:t>
      </w:r>
      <w:r w:rsidRPr="00A81450">
        <w:rPr>
          <w:rFonts w:eastAsiaTheme="minorHAnsi"/>
          <w:sz w:val="22"/>
          <w:szCs w:val="22"/>
        </w:rPr>
        <w:t>CSSMS(n) can be entered in free format, separated by a comma or space between values.  Several important notes on assigning concentration for the constant-concentration condition (ITYPE = -1) are listed below:</w:t>
      </w:r>
    </w:p>
    <w:p w14:paraId="5A74A631" w14:textId="77777777" w:rsidR="00E63211" w:rsidRDefault="00E63211" w:rsidP="00E63211">
      <w:pPr>
        <w:autoSpaceDE w:val="0"/>
        <w:autoSpaceDN w:val="0"/>
        <w:adjustRightInd w:val="0"/>
        <w:spacing w:after="0" w:line="240" w:lineRule="auto"/>
        <w:ind w:left="1800"/>
        <w:rPr>
          <w:sz w:val="22"/>
          <w:szCs w:val="22"/>
        </w:rPr>
      </w:pPr>
    </w:p>
    <w:p w14:paraId="481880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The constant-concentration condition defined in this input file takes precedence to that defined in the Basic Transport Package input file.</w:t>
      </w:r>
    </w:p>
    <w:p w14:paraId="6EF9BE58" w14:textId="77777777" w:rsidR="00E63211" w:rsidRDefault="00E63211" w:rsidP="00E63211">
      <w:pPr>
        <w:autoSpaceDE w:val="0"/>
        <w:autoSpaceDN w:val="0"/>
        <w:adjustRightInd w:val="0"/>
        <w:spacing w:after="0" w:line="240" w:lineRule="auto"/>
        <w:ind w:left="2160"/>
        <w:rPr>
          <w:rFonts w:eastAsiaTheme="minorHAnsi"/>
          <w:sz w:val="22"/>
          <w:szCs w:val="22"/>
        </w:rPr>
      </w:pPr>
    </w:p>
    <w:p w14:paraId="7E08362B" w14:textId="77777777" w:rsidR="00E63211" w:rsidRDefault="00E63211" w:rsidP="00E63211">
      <w:pPr>
        <w:autoSpaceDE w:val="0"/>
        <w:autoSpaceDN w:val="0"/>
        <w:adjustRightInd w:val="0"/>
        <w:spacing w:after="0" w:line="240" w:lineRule="auto"/>
        <w:ind w:left="2160"/>
        <w:rPr>
          <w:rFonts w:eastAsiaTheme="minorHAnsi"/>
          <w:sz w:val="22"/>
          <w:szCs w:val="22"/>
        </w:rPr>
      </w:pPr>
      <w:r>
        <w:rPr>
          <w:rFonts w:eastAsiaTheme="minorHAnsi"/>
          <w:sz w:val="22"/>
          <w:szCs w:val="22"/>
        </w:rPr>
        <w:t>In a multiple stress period simulation, a constant-concentration cell, once defined, will remain a constant-concentration cell in the duration of the simulation, but its concentration value can be specified to vary in different stress periods.</w:t>
      </w:r>
    </w:p>
    <w:p w14:paraId="1C1307BC" w14:textId="77777777" w:rsidR="00E63211" w:rsidRDefault="00E63211" w:rsidP="00E63211">
      <w:pPr>
        <w:autoSpaceDE w:val="0"/>
        <w:autoSpaceDN w:val="0"/>
        <w:adjustRightInd w:val="0"/>
        <w:spacing w:after="0" w:line="240" w:lineRule="auto"/>
        <w:ind w:left="2160"/>
        <w:rPr>
          <w:rFonts w:eastAsiaTheme="minorHAnsi"/>
          <w:sz w:val="22"/>
          <w:szCs w:val="22"/>
        </w:rPr>
      </w:pPr>
    </w:p>
    <w:p w14:paraId="211C715E" w14:textId="73D946D5" w:rsidR="0025259E" w:rsidRPr="005D236A" w:rsidRDefault="00E63211" w:rsidP="00E63211">
      <w:pPr>
        <w:autoSpaceDE w:val="0"/>
        <w:autoSpaceDN w:val="0"/>
        <w:adjustRightInd w:val="0"/>
        <w:spacing w:after="0" w:line="240" w:lineRule="auto"/>
        <w:ind w:left="2160"/>
        <w:rPr>
          <w:sz w:val="22"/>
          <w:szCs w:val="22"/>
        </w:rPr>
      </w:pPr>
      <w:r>
        <w:rPr>
          <w:rFonts w:eastAsiaTheme="minorHAnsi"/>
          <w:sz w:val="22"/>
          <w:szCs w:val="22"/>
        </w:rPr>
        <w:t>In a multispecies simulation, if it is only necessary to define different constant-concentration conditions for selected species at the same cell location, specify the desired concentrations for those species, and assign a negative value for all other species. The negative value is a flag used by MT3DMS</w:t>
      </w:r>
      <w:r w:rsidR="0068009B">
        <w:rPr>
          <w:rFonts w:eastAsiaTheme="minorHAnsi"/>
          <w:sz w:val="22"/>
          <w:szCs w:val="22"/>
        </w:rPr>
        <w:t>/MT3D-USGS</w:t>
      </w:r>
      <w:r>
        <w:rPr>
          <w:rFonts w:eastAsiaTheme="minorHAnsi"/>
          <w:sz w:val="22"/>
          <w:szCs w:val="22"/>
        </w:rPr>
        <w:t xml:space="preserve"> to skip assigning the constant-concentration condition for the designated species.</w:t>
      </w:r>
    </w:p>
    <w:p w14:paraId="5B35F438" w14:textId="77777777" w:rsidR="0025259E" w:rsidRDefault="0025259E" w:rsidP="0018413C">
      <w:pPr>
        <w:spacing w:after="0" w:line="240" w:lineRule="auto"/>
      </w:pPr>
    </w:p>
    <w:p w14:paraId="3FE6F6B7" w14:textId="77777777" w:rsidR="00CC1BC9" w:rsidRDefault="00CC1BC9" w:rsidP="00CC1BC9">
      <w:pPr>
        <w:pStyle w:val="Heading2"/>
      </w:pPr>
      <w:r>
        <w:lastRenderedPageBreak/>
        <w:t>TOB Package</w:t>
      </w:r>
    </w:p>
    <w:p w14:paraId="223F072B" w14:textId="0DD8C04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Input for the TOB Package is read from a file listed in the Name File with the</w:t>
      </w:r>
    </w:p>
    <w:p w14:paraId="6702BA83" w14:textId="77777777" w:rsidR="00F84680" w:rsidRDefault="00F84680" w:rsidP="00F84680">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keyword “TOB” as the file type. The input data are arranged and read sequentially in</w:t>
      </w:r>
    </w:p>
    <w:p w14:paraId="1A939350" w14:textId="6EBA0EC6" w:rsidR="00CC1BC9" w:rsidRDefault="00F84680" w:rsidP="00F84680">
      <w:pPr>
        <w:spacing w:line="240" w:lineRule="auto"/>
      </w:pPr>
      <w:r>
        <w:rPr>
          <w:rFonts w:ascii="TimesNewRomanPSMT" w:eastAsiaTheme="minorHAnsi" w:hAnsi="TimesNewRomanPSMT" w:cs="TimesNewRomanPSMT"/>
        </w:rPr>
        <w:t>free format.</w:t>
      </w:r>
    </w:p>
    <w:p w14:paraId="77F76FBF" w14:textId="77777777" w:rsidR="00F84680" w:rsidRDefault="00F84680" w:rsidP="00F84680">
      <w:pPr>
        <w:autoSpaceDE w:val="0"/>
        <w:autoSpaceDN w:val="0"/>
        <w:adjustRightInd w:val="0"/>
        <w:spacing w:after="0" w:line="240" w:lineRule="auto"/>
        <w:rPr>
          <w:sz w:val="22"/>
          <w:szCs w:val="22"/>
        </w:rPr>
      </w:pPr>
      <w:r>
        <w:rPr>
          <w:sz w:val="22"/>
          <w:szCs w:val="22"/>
        </w:rPr>
        <w:t>For each simulation:</w:t>
      </w:r>
    </w:p>
    <w:p w14:paraId="6A86E5D9" w14:textId="77777777" w:rsidR="00F84680" w:rsidRDefault="00F84680" w:rsidP="00F84680">
      <w:pPr>
        <w:autoSpaceDE w:val="0"/>
        <w:autoSpaceDN w:val="0"/>
        <w:adjustRightInd w:val="0"/>
        <w:spacing w:after="0" w:line="240" w:lineRule="auto"/>
        <w:rPr>
          <w:sz w:val="22"/>
          <w:szCs w:val="22"/>
        </w:rPr>
      </w:pPr>
    </w:p>
    <w:p w14:paraId="542CB296" w14:textId="2885210F" w:rsidR="00F84680" w:rsidRDefault="00F84680" w:rsidP="00F84680">
      <w:pPr>
        <w:autoSpaceDE w:val="0"/>
        <w:autoSpaceDN w:val="0"/>
        <w:adjustRightInd w:val="0"/>
        <w:spacing w:after="0" w:line="240" w:lineRule="auto"/>
        <w:rPr>
          <w:sz w:val="22"/>
          <w:szCs w:val="22"/>
        </w:rPr>
      </w:pPr>
      <w:r>
        <w:rPr>
          <w:sz w:val="22"/>
          <w:szCs w:val="22"/>
        </w:rPr>
        <w:t xml:space="preserve">0 </w:t>
      </w:r>
      <w:r>
        <w:rPr>
          <w:sz w:val="22"/>
          <w:szCs w:val="22"/>
        </w:rPr>
        <w:tab/>
        <w:t xml:space="preserve">Record: </w:t>
      </w:r>
      <w:r>
        <w:rPr>
          <w:sz w:val="22"/>
          <w:szCs w:val="22"/>
        </w:rPr>
        <w:tab/>
      </w:r>
      <w:r>
        <w:rPr>
          <w:rFonts w:eastAsiaTheme="minorHAnsi"/>
          <w:sz w:val="22"/>
          <w:szCs w:val="22"/>
        </w:rPr>
        <w:t>Comment</w:t>
      </w:r>
    </w:p>
    <w:p w14:paraId="51CC0EE4" w14:textId="64003FA4" w:rsidR="00F84680" w:rsidRDefault="00F84680" w:rsidP="00F84680">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1C6417F9" w14:textId="77777777" w:rsidR="00F84680" w:rsidRPr="006910E6" w:rsidRDefault="00F84680" w:rsidP="00F84680">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ading for the simulation run. This line can be repeated as many time as desired</w:t>
      </w:r>
      <w:r w:rsidRPr="006910E6">
        <w:rPr>
          <w:sz w:val="22"/>
          <w:szCs w:val="22"/>
        </w:rPr>
        <w:t>.</w:t>
      </w:r>
      <w:r>
        <w:rPr>
          <w:sz w:val="22"/>
          <w:szCs w:val="22"/>
        </w:rPr>
        <w:t xml:space="preserve">  The first character on the line (position 0) must be ‘#’.</w:t>
      </w:r>
    </w:p>
    <w:p w14:paraId="5C58B864" w14:textId="77777777" w:rsidR="00F84680" w:rsidRDefault="00F84680" w:rsidP="00F84680">
      <w:pPr>
        <w:spacing w:after="0" w:line="240" w:lineRule="auto"/>
      </w:pPr>
    </w:p>
    <w:p w14:paraId="52A6BA4E" w14:textId="611B4CB0" w:rsidR="00F84680" w:rsidRPr="00F84680" w:rsidRDefault="00F84680" w:rsidP="00F84680">
      <w:pPr>
        <w:autoSpaceDE w:val="0"/>
        <w:autoSpaceDN w:val="0"/>
        <w:adjustRightInd w:val="0"/>
        <w:spacing w:after="0" w:line="240" w:lineRule="auto"/>
        <w:rPr>
          <w:rFonts w:eastAsiaTheme="minorHAnsi"/>
          <w:sz w:val="22"/>
          <w:szCs w:val="22"/>
        </w:rPr>
      </w:pPr>
      <w:r>
        <w:rPr>
          <w:sz w:val="22"/>
          <w:szCs w:val="22"/>
        </w:rPr>
        <w:t xml:space="preserve">1 </w:t>
      </w:r>
      <w:r>
        <w:rPr>
          <w:sz w:val="22"/>
          <w:szCs w:val="22"/>
        </w:rPr>
        <w:tab/>
        <w:t xml:space="preserve">Record: </w:t>
      </w:r>
      <w:r>
        <w:rPr>
          <w:sz w:val="22"/>
          <w:szCs w:val="22"/>
        </w:rPr>
        <w:tab/>
      </w:r>
      <w:proofErr w:type="spellStart"/>
      <w:r w:rsidRPr="00F84680">
        <w:rPr>
          <w:rFonts w:eastAsiaTheme="minorHAnsi"/>
          <w:sz w:val="22"/>
          <w:szCs w:val="22"/>
        </w:rPr>
        <w:t>MaxConcObs</w:t>
      </w:r>
      <w:proofErr w:type="spellEnd"/>
      <w:r w:rsidRPr="00F84680">
        <w:rPr>
          <w:rFonts w:eastAsiaTheme="minorHAnsi"/>
          <w:sz w:val="22"/>
          <w:szCs w:val="22"/>
        </w:rPr>
        <w:t xml:space="preserve">, </w:t>
      </w:r>
      <w:proofErr w:type="spellStart"/>
      <w:r w:rsidRPr="00F84680">
        <w:rPr>
          <w:rFonts w:eastAsiaTheme="minorHAnsi"/>
          <w:sz w:val="22"/>
          <w:szCs w:val="22"/>
        </w:rPr>
        <w:t>MaxFluxObs</w:t>
      </w:r>
      <w:proofErr w:type="spellEnd"/>
      <w:r w:rsidRPr="00F84680">
        <w:rPr>
          <w:rFonts w:eastAsiaTheme="minorHAnsi"/>
          <w:sz w:val="22"/>
          <w:szCs w:val="22"/>
        </w:rPr>
        <w:t xml:space="preserve">, </w:t>
      </w:r>
      <w:proofErr w:type="spellStart"/>
      <w:r w:rsidRPr="00F84680">
        <w:rPr>
          <w:rFonts w:eastAsiaTheme="minorHAnsi"/>
          <w:sz w:val="22"/>
          <w:szCs w:val="22"/>
        </w:rPr>
        <w:t>MaxFluxCells</w:t>
      </w:r>
      <w:proofErr w:type="spellEnd"/>
    </w:p>
    <w:p w14:paraId="61462457" w14:textId="77777777" w:rsidR="00F84680" w:rsidRDefault="00F84680" w:rsidP="00F84680">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5AED0DEC" w14:textId="29364CD4"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MaxConcObs</w:t>
      </w:r>
      <w:proofErr w:type="spellEnd"/>
      <w:r w:rsidRPr="00CD51C5">
        <w:rPr>
          <w:rFonts w:eastAsiaTheme="minorHAnsi"/>
          <w:sz w:val="22"/>
          <w:szCs w:val="22"/>
        </w:rPr>
        <w:t xml:space="preserve"> </w:t>
      </w:r>
      <w:r>
        <w:rPr>
          <w:rFonts w:eastAsiaTheme="minorHAnsi"/>
          <w:sz w:val="22"/>
          <w:szCs w:val="22"/>
        </w:rPr>
        <w:t>is the maximum number of concentration observations allowed in the current simulation.  This value is used for memory allocation purposes</w:t>
      </w:r>
      <w:r w:rsidRPr="00CD51C5">
        <w:rPr>
          <w:rFonts w:eastAsiaTheme="minorHAnsi"/>
          <w:sz w:val="22"/>
          <w:szCs w:val="22"/>
        </w:rPr>
        <w:t>.</w:t>
      </w:r>
    </w:p>
    <w:p w14:paraId="656381F3" w14:textId="3E84510B" w:rsidR="00F84680" w:rsidRPr="00CD51C5" w:rsidRDefault="00F84680" w:rsidP="00F84680">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F84680">
        <w:rPr>
          <w:rFonts w:eastAsiaTheme="minorHAnsi"/>
          <w:sz w:val="22"/>
          <w:szCs w:val="22"/>
        </w:rPr>
        <w:t>MaxFluxObs</w:t>
      </w:r>
      <w:proofErr w:type="spellEnd"/>
      <w:r>
        <w:rPr>
          <w:rFonts w:eastAsiaTheme="minorHAnsi"/>
          <w:sz w:val="22"/>
          <w:szCs w:val="22"/>
        </w:rPr>
        <w:t xml:space="preserve"> is the maximum number of mass-flux observations.  It should be set large enough to accommodate all mass-flux observations at different mass-flux objects and observation times.  This value is used for memory allocation purposes</w:t>
      </w:r>
      <w:r w:rsidRPr="00CD51C5">
        <w:rPr>
          <w:rFonts w:eastAsiaTheme="minorHAnsi"/>
          <w:sz w:val="22"/>
          <w:szCs w:val="22"/>
        </w:rPr>
        <w:t>.</w:t>
      </w:r>
    </w:p>
    <w:p w14:paraId="46F86873" w14:textId="79208A92" w:rsidR="00F84680" w:rsidRDefault="00F84680" w:rsidP="00F84680">
      <w:pPr>
        <w:pStyle w:val="ListParagraph"/>
        <w:numPr>
          <w:ilvl w:val="0"/>
          <w:numId w:val="1"/>
        </w:numPr>
        <w:autoSpaceDE w:val="0"/>
        <w:autoSpaceDN w:val="0"/>
        <w:adjustRightInd w:val="0"/>
        <w:spacing w:after="0" w:line="240" w:lineRule="auto"/>
        <w:ind w:left="2160"/>
      </w:pPr>
      <w:proofErr w:type="spellStart"/>
      <w:r w:rsidRPr="00F84680">
        <w:rPr>
          <w:rFonts w:eastAsiaTheme="minorHAnsi"/>
          <w:sz w:val="22"/>
          <w:szCs w:val="22"/>
        </w:rPr>
        <w:t>MaxFluxCells</w:t>
      </w:r>
      <w:proofErr w:type="spellEnd"/>
      <w:r>
        <w:rPr>
          <w:rFonts w:eastAsiaTheme="minorHAnsi"/>
          <w:sz w:val="22"/>
          <w:szCs w:val="22"/>
        </w:rPr>
        <w:t xml:space="preserve"> is the maximum number of model cells that makes up a mass-flux object.  This value is used for memory allocation purposes.</w:t>
      </w:r>
    </w:p>
    <w:p w14:paraId="3581D698" w14:textId="77777777" w:rsidR="00F84680" w:rsidRDefault="00F84680" w:rsidP="00BD122E">
      <w:pPr>
        <w:spacing w:line="240" w:lineRule="auto"/>
      </w:pPr>
    </w:p>
    <w:p w14:paraId="18E289D0" w14:textId="15EE0200" w:rsidR="00374A9F" w:rsidRDefault="00374A9F" w:rsidP="00374A9F">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Pr>
          <w:rFonts w:eastAsiaTheme="minorHAnsi"/>
          <w:sz w:val="22"/>
          <w:szCs w:val="22"/>
        </w:rPr>
        <w:t>OUTNAM</w:t>
      </w:r>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inConcObs</w:t>
      </w:r>
      <w:proofErr w:type="spellEnd"/>
      <w:r w:rsidRPr="008D4712">
        <w:rPr>
          <w:rFonts w:eastAsiaTheme="minorHAnsi"/>
          <w:sz w:val="22"/>
          <w:szCs w:val="22"/>
        </w:rPr>
        <w:t>,</w:t>
      </w:r>
      <w:r>
        <w:rPr>
          <w:rFonts w:eastAsiaTheme="minorHAnsi"/>
          <w:sz w:val="22"/>
          <w:szCs w:val="22"/>
        </w:rPr>
        <w:t xml:space="preserve"> </w:t>
      </w:r>
      <w:proofErr w:type="spellStart"/>
      <w:r>
        <w:rPr>
          <w:rFonts w:eastAsiaTheme="minorHAnsi"/>
          <w:sz w:val="22"/>
          <w:szCs w:val="22"/>
        </w:rPr>
        <w:t>inFluxObs</w:t>
      </w:r>
      <w:proofErr w:type="spellEnd"/>
      <w:r>
        <w:rPr>
          <w:rFonts w:eastAsiaTheme="minorHAnsi"/>
          <w:sz w:val="22"/>
          <w:szCs w:val="22"/>
        </w:rPr>
        <w:t xml:space="preserve">, </w:t>
      </w:r>
      <w:proofErr w:type="spellStart"/>
      <w:r>
        <w:rPr>
          <w:rFonts w:eastAsiaTheme="minorHAnsi"/>
          <w:sz w:val="22"/>
          <w:szCs w:val="22"/>
        </w:rPr>
        <w:t>inSaveObs</w:t>
      </w:r>
      <w:proofErr w:type="spellEnd"/>
      <w:r>
        <w:rPr>
          <w:rFonts w:eastAsiaTheme="minorHAnsi"/>
          <w:sz w:val="22"/>
          <w:szCs w:val="22"/>
        </w:rPr>
        <w:t xml:space="preserve"> </w:t>
      </w:r>
    </w:p>
    <w:p w14:paraId="45CDB738" w14:textId="77777777" w:rsidR="00374A9F" w:rsidRDefault="00374A9F" w:rsidP="00374A9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7FFAC432" w14:textId="731376DE"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OUTNAM is </w:t>
      </w:r>
      <w:r w:rsidRPr="00374A9F">
        <w:rPr>
          <w:rFonts w:eastAsiaTheme="minorHAnsi"/>
          <w:sz w:val="22"/>
          <w:szCs w:val="22"/>
        </w:rPr>
        <w:t>a string of one to 78 nonblank characters. OUTNAM specifies the base (root) name for three optional output files. The complete file names are composed of this base name followed by a period and a three-character extension listed below. The specification of lower and upper cases in OUTNAM is preserved in generating the file-name base. OUTNAM can include a path; constraints imposed by a particular computer operating system regarding file names and paths should be considered when specifying OUTNAM.</w:t>
      </w:r>
    </w:p>
    <w:p w14:paraId="52459EBC" w14:textId="3464A9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inConcObs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at the observation locations should be obtained and saved to the output file [OUTNAM].OCN. It also serves as the unit number for the output file [OUTNAM].OCN.</w:t>
      </w:r>
    </w:p>
    <w:p w14:paraId="53E773C7" w14:textId="4AB24743"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inFluxObs</w:t>
      </w:r>
      <w:proofErr w:type="spellEnd"/>
      <w:r>
        <w:rPr>
          <w:rFonts w:eastAsiaTheme="minorHAnsi"/>
          <w:sz w:val="22"/>
          <w:szCs w:val="22"/>
        </w:rPr>
        <w:t xml:space="preserve"> </w:t>
      </w:r>
      <w:r w:rsidRPr="00374A9F">
        <w:rPr>
          <w:rFonts w:eastAsiaTheme="minorHAnsi"/>
          <w:sz w:val="22"/>
          <w:szCs w:val="22"/>
        </w:rPr>
        <w:t xml:space="preserve">is an integer flag indicating whether the calculated mass fluxes at the </w:t>
      </w:r>
      <w:proofErr w:type="spellStart"/>
      <w:r w:rsidRPr="00374A9F">
        <w:rPr>
          <w:rFonts w:eastAsiaTheme="minorHAnsi"/>
          <w:sz w:val="22"/>
          <w:szCs w:val="22"/>
        </w:rPr>
        <w:t>massflux</w:t>
      </w:r>
      <w:proofErr w:type="spellEnd"/>
      <w:r w:rsidRPr="00374A9F">
        <w:rPr>
          <w:rFonts w:eastAsiaTheme="minorHAnsi"/>
          <w:sz w:val="22"/>
          <w:szCs w:val="22"/>
        </w:rPr>
        <w:t xml:space="preserve"> objects should be obtained and saved to the output file [OUTNAME].MFX. It also serves as the unit number for the output file [OUTNAM].MFX.</w:t>
      </w:r>
      <w:r>
        <w:rPr>
          <w:rFonts w:eastAsiaTheme="minorHAnsi"/>
          <w:sz w:val="22"/>
          <w:szCs w:val="22"/>
        </w:rPr>
        <w:t xml:space="preserve"> </w:t>
      </w:r>
    </w:p>
    <w:p w14:paraId="71517F31" w14:textId="474E0A30" w:rsidR="00374A9F" w:rsidRDefault="00374A9F" w:rsidP="00374A9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inSaveObs</w:t>
      </w:r>
      <w:proofErr w:type="spellEnd"/>
      <w:r>
        <w:rPr>
          <w:rFonts w:eastAsiaTheme="minorHAnsi"/>
          <w:sz w:val="22"/>
          <w:szCs w:val="22"/>
        </w:rPr>
        <w:t xml:space="preserve"> </w:t>
      </w:r>
      <w:r w:rsidRPr="00374A9F">
        <w:rPr>
          <w:rFonts w:eastAsiaTheme="minorHAnsi"/>
          <w:sz w:val="22"/>
          <w:szCs w:val="22"/>
        </w:rPr>
        <w:t>is an integer flag indicating whether the calculated concentrations and mass fluxes at the user-defined observation points and mass-flux objects should be saved to an unformatted (binary) output file [OUTNAM].PST. It also serves as the unit number for the output file [OUTNAM].PST.</w:t>
      </w:r>
    </w:p>
    <w:p w14:paraId="4D8AA007"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p w14:paraId="5A29F885" w14:textId="172FE734" w:rsidR="00374A9F" w:rsidRDefault="00374A9F">
      <w:pPr>
        <w:spacing w:after="200" w:line="276" w:lineRule="auto"/>
        <w:rPr>
          <w:rFonts w:eastAsiaTheme="minorHAnsi"/>
          <w:sz w:val="22"/>
          <w:szCs w:val="22"/>
        </w:rPr>
      </w:pPr>
      <w:r>
        <w:rPr>
          <w:rFonts w:eastAsiaTheme="minorHAnsi"/>
          <w:sz w:val="22"/>
          <w:szCs w:val="22"/>
        </w:rPr>
        <w:lastRenderedPageBreak/>
        <w:br w:type="page"/>
      </w:r>
    </w:p>
    <w:p w14:paraId="23C5640C" w14:textId="77777777" w:rsidR="00374A9F" w:rsidRDefault="00374A9F" w:rsidP="00374A9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jc w:val="center"/>
        <w:tblLook w:val="04A0" w:firstRow="1" w:lastRow="0" w:firstColumn="1" w:lastColumn="0" w:noHBand="0" w:noVBand="1"/>
      </w:tblPr>
      <w:tblGrid>
        <w:gridCol w:w="2988"/>
        <w:gridCol w:w="4680"/>
      </w:tblGrid>
      <w:tr w:rsidR="00374A9F" w14:paraId="387B94B8" w14:textId="77777777" w:rsidTr="00374A9F">
        <w:trPr>
          <w:jc w:val="center"/>
        </w:trPr>
        <w:tc>
          <w:tcPr>
            <w:tcW w:w="2988" w:type="dxa"/>
          </w:tcPr>
          <w:p w14:paraId="1439E0FC" w14:textId="47BCF96C" w:rsidR="00374A9F" w:rsidRPr="00374A9F" w:rsidRDefault="00374A9F" w:rsidP="00BD122E">
            <w:pPr>
              <w:spacing w:line="240" w:lineRule="auto"/>
              <w:rPr>
                <w:b/>
              </w:rPr>
            </w:pPr>
            <w:r w:rsidRPr="00374A9F">
              <w:rPr>
                <w:b/>
              </w:rPr>
              <w:t>Output File</w:t>
            </w:r>
          </w:p>
        </w:tc>
        <w:tc>
          <w:tcPr>
            <w:tcW w:w="4680" w:type="dxa"/>
          </w:tcPr>
          <w:p w14:paraId="0B78E87C" w14:textId="37B97C93" w:rsidR="00374A9F" w:rsidRPr="00374A9F" w:rsidRDefault="00374A9F" w:rsidP="00BD122E">
            <w:pPr>
              <w:spacing w:line="240" w:lineRule="auto"/>
              <w:rPr>
                <w:b/>
              </w:rPr>
            </w:pPr>
            <w:r w:rsidRPr="00374A9F">
              <w:rPr>
                <w:b/>
              </w:rPr>
              <w:t>Content</w:t>
            </w:r>
          </w:p>
        </w:tc>
      </w:tr>
      <w:tr w:rsidR="00374A9F" w14:paraId="18A349A6" w14:textId="77777777" w:rsidTr="00374A9F">
        <w:trPr>
          <w:jc w:val="center"/>
        </w:trPr>
        <w:tc>
          <w:tcPr>
            <w:tcW w:w="2988" w:type="dxa"/>
            <w:vAlign w:val="center"/>
          </w:tcPr>
          <w:p w14:paraId="78052F1B" w14:textId="25CEE9BE" w:rsidR="00374A9F" w:rsidRDefault="00374A9F" w:rsidP="00374A9F">
            <w:pPr>
              <w:spacing w:line="240" w:lineRule="auto"/>
              <w:jc w:val="center"/>
            </w:pPr>
            <w:r>
              <w:rPr>
                <w:rFonts w:ascii="Courier New" w:eastAsiaTheme="minorHAnsi" w:hAnsi="Courier New" w:cs="Courier New"/>
              </w:rPr>
              <w:t>[OUTNAM].OCN</w:t>
            </w:r>
          </w:p>
        </w:tc>
        <w:tc>
          <w:tcPr>
            <w:tcW w:w="4680" w:type="dxa"/>
          </w:tcPr>
          <w:p w14:paraId="6D713271"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AA9158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concentrations, and optionally, residuals</w:t>
            </w:r>
          </w:p>
          <w:p w14:paraId="33AAEAD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between the calculated and observed</w:t>
            </w:r>
          </w:p>
          <w:p w14:paraId="3EFF8F3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values, at user-defined observation points</w:t>
            </w:r>
          </w:p>
          <w:p w14:paraId="6D27419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that are screened either in a single layer or</w:t>
            </w:r>
          </w:p>
          <w:p w14:paraId="160D5385"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across multiple layers. This text file is</w:t>
            </w:r>
          </w:p>
          <w:p w14:paraId="1849D861" w14:textId="77777777" w:rsidR="00374A9F" w:rsidRDefault="00374A9F" w:rsidP="00374A9F">
            <w:pPr>
              <w:autoSpaceDE w:val="0"/>
              <w:autoSpaceDN w:val="0"/>
              <w:adjustRightInd w:val="0"/>
              <w:spacing w:after="0" w:line="240" w:lineRule="auto"/>
              <w:rPr>
                <w:rFonts w:ascii="Courier New" w:eastAsiaTheme="minorHAnsi" w:hAnsi="Courier New" w:cs="Courier New"/>
              </w:rPr>
            </w:pPr>
            <w:r>
              <w:rPr>
                <w:rFonts w:ascii="TimesNewRomanPSMT" w:eastAsiaTheme="minorHAnsi" w:hAnsi="TimesNewRomanPSMT" w:cs="TimesNewRomanPSMT"/>
              </w:rPr>
              <w:t xml:space="preserve">generated only if the flag </w:t>
            </w:r>
            <w:r>
              <w:rPr>
                <w:rFonts w:ascii="Courier New" w:eastAsiaTheme="minorHAnsi" w:hAnsi="Courier New" w:cs="Courier New"/>
              </w:rPr>
              <w:t>[</w:t>
            </w:r>
            <w:proofErr w:type="spellStart"/>
            <w:r>
              <w:rPr>
                <w:rFonts w:ascii="Courier New" w:eastAsiaTheme="minorHAnsi" w:hAnsi="Courier New" w:cs="Courier New"/>
              </w:rPr>
              <w:t>inConcObs</w:t>
            </w:r>
            <w:proofErr w:type="spellEnd"/>
            <w:r>
              <w:rPr>
                <w:rFonts w:ascii="Courier New" w:eastAsiaTheme="minorHAnsi" w:hAnsi="Courier New" w:cs="Courier New"/>
              </w:rPr>
              <w:t>]</w:t>
            </w:r>
          </w:p>
          <w:p w14:paraId="79ED1DF5" w14:textId="63FECA84" w:rsidR="00374A9F" w:rsidRDefault="00374A9F" w:rsidP="00374A9F">
            <w:pPr>
              <w:spacing w:line="240" w:lineRule="auto"/>
            </w:pPr>
            <w:r>
              <w:rPr>
                <w:rFonts w:ascii="TimesNewRomanPSMT" w:eastAsiaTheme="minorHAnsi" w:hAnsi="TimesNewRomanPSMT" w:cs="TimesNewRomanPSMT"/>
              </w:rPr>
              <w:t>is greater than zero.</w:t>
            </w:r>
          </w:p>
        </w:tc>
      </w:tr>
      <w:tr w:rsidR="00374A9F" w14:paraId="510BC813" w14:textId="77777777" w:rsidTr="00374A9F">
        <w:trPr>
          <w:jc w:val="center"/>
        </w:trPr>
        <w:tc>
          <w:tcPr>
            <w:tcW w:w="2988" w:type="dxa"/>
            <w:vAlign w:val="center"/>
          </w:tcPr>
          <w:p w14:paraId="4B4D32B5" w14:textId="6130497A" w:rsidR="00374A9F" w:rsidRDefault="00374A9F" w:rsidP="00374A9F">
            <w:pPr>
              <w:spacing w:line="240" w:lineRule="auto"/>
              <w:jc w:val="center"/>
            </w:pPr>
            <w:r>
              <w:rPr>
                <w:rFonts w:ascii="Courier New" w:eastAsiaTheme="minorHAnsi" w:hAnsi="Courier New" w:cs="Courier New"/>
              </w:rPr>
              <w:t>[OUTNAM].MFX</w:t>
            </w:r>
          </w:p>
        </w:tc>
        <w:tc>
          <w:tcPr>
            <w:tcW w:w="4680" w:type="dxa"/>
          </w:tcPr>
          <w:p w14:paraId="22CAAF3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 mass</w:t>
            </w:r>
          </w:p>
          <w:p w14:paraId="54B014AA"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fluxes into or out of user-defined mass flux</w:t>
            </w:r>
          </w:p>
          <w:p w14:paraId="02158F22"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and optionally, residuals between</w:t>
            </w:r>
          </w:p>
          <w:p w14:paraId="1020C8DF"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the calculated and observed values. Each</w:t>
            </w:r>
          </w:p>
          <w:p w14:paraId="54C6CB5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mass flux object is defined by a group of</w:t>
            </w:r>
          </w:p>
          <w:p w14:paraId="697469A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model cells containing external</w:t>
            </w:r>
          </w:p>
          <w:p w14:paraId="32070936"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sinks/sources such as wells, rivers, drains,</w:t>
            </w:r>
          </w:p>
          <w:p w14:paraId="52F91DA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recharge, and general-head boundaries.</w:t>
            </w:r>
          </w:p>
          <w:p w14:paraId="39F382FC"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text file is generated only if the flag</w:t>
            </w:r>
          </w:p>
          <w:p w14:paraId="6B9F1594" w14:textId="4DF4C5ED"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inFluxObs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r w:rsidR="00374A9F" w14:paraId="1A5B9DAF" w14:textId="77777777" w:rsidTr="00374A9F">
        <w:trPr>
          <w:jc w:val="center"/>
        </w:trPr>
        <w:tc>
          <w:tcPr>
            <w:tcW w:w="2988" w:type="dxa"/>
            <w:vAlign w:val="center"/>
          </w:tcPr>
          <w:p w14:paraId="4C075DBD" w14:textId="0230CB11" w:rsidR="00374A9F" w:rsidRDefault="00374A9F" w:rsidP="00374A9F">
            <w:pPr>
              <w:spacing w:line="240" w:lineRule="auto"/>
              <w:jc w:val="center"/>
            </w:pPr>
            <w:r>
              <w:rPr>
                <w:rFonts w:ascii="Courier New" w:eastAsiaTheme="minorHAnsi" w:hAnsi="Courier New" w:cs="Courier New"/>
              </w:rPr>
              <w:t>[OUTNAM].PST</w:t>
            </w:r>
          </w:p>
        </w:tc>
        <w:tc>
          <w:tcPr>
            <w:tcW w:w="4680" w:type="dxa"/>
          </w:tcPr>
          <w:p w14:paraId="52050D1D"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Output file containing calculated</w:t>
            </w:r>
          </w:p>
          <w:p w14:paraId="26D502E7"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 xml:space="preserve">concentrations and mass fluxes at </w:t>
            </w:r>
            <w:proofErr w:type="spellStart"/>
            <w:r>
              <w:rPr>
                <w:rFonts w:ascii="TimesNewRomanPSMT" w:eastAsiaTheme="minorHAnsi" w:hAnsi="TimesNewRomanPSMT" w:cs="TimesNewRomanPSMT"/>
              </w:rPr>
              <w:t>userdefined</w:t>
            </w:r>
            <w:proofErr w:type="spellEnd"/>
          </w:p>
          <w:p w14:paraId="54DD2A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observation points and mass-flux</w:t>
            </w:r>
          </w:p>
          <w:p w14:paraId="43C51CEB"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objects. This output file, in binary form, is</w:t>
            </w:r>
          </w:p>
          <w:p w14:paraId="7BF33424"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intended for post-processing purposes or</w:t>
            </w:r>
          </w:p>
          <w:p w14:paraId="3C2441F0"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for linkage with other modeling programs.</w:t>
            </w:r>
          </w:p>
          <w:p w14:paraId="56026D93" w14:textId="77777777" w:rsidR="00374A9F" w:rsidRDefault="00374A9F" w:rsidP="00374A9F">
            <w:pPr>
              <w:autoSpaceDE w:val="0"/>
              <w:autoSpaceDN w:val="0"/>
              <w:adjustRightInd w:val="0"/>
              <w:spacing w:after="0" w:line="240" w:lineRule="auto"/>
              <w:rPr>
                <w:rFonts w:ascii="TimesNewRomanPSMT" w:eastAsiaTheme="minorHAnsi" w:hAnsi="TimesNewRomanPSMT" w:cs="TimesNewRomanPSMT"/>
              </w:rPr>
            </w:pPr>
            <w:r>
              <w:rPr>
                <w:rFonts w:ascii="TimesNewRomanPSMT" w:eastAsiaTheme="minorHAnsi" w:hAnsi="TimesNewRomanPSMT" w:cs="TimesNewRomanPSMT"/>
              </w:rPr>
              <w:t>This file is generated only if the flag</w:t>
            </w:r>
          </w:p>
          <w:p w14:paraId="51A3F786" w14:textId="363294FE" w:rsidR="00374A9F" w:rsidRDefault="00374A9F" w:rsidP="00374A9F">
            <w:pPr>
              <w:spacing w:line="240" w:lineRule="auto"/>
            </w:pPr>
            <w:r>
              <w:rPr>
                <w:rFonts w:ascii="Courier New" w:eastAsiaTheme="minorHAnsi" w:hAnsi="Courier New" w:cs="Courier New"/>
              </w:rPr>
              <w:t>[</w:t>
            </w:r>
            <w:proofErr w:type="spellStart"/>
            <w:r>
              <w:rPr>
                <w:rFonts w:ascii="Courier New" w:eastAsiaTheme="minorHAnsi" w:hAnsi="Courier New" w:cs="Courier New"/>
              </w:rPr>
              <w:t>inSaveObs</w:t>
            </w:r>
            <w:proofErr w:type="spellEnd"/>
            <w:r>
              <w:rPr>
                <w:rFonts w:ascii="Courier New" w:eastAsiaTheme="minorHAnsi" w:hAnsi="Courier New" w:cs="Courier New"/>
              </w:rPr>
              <w:t xml:space="preserve">] </w:t>
            </w:r>
            <w:r>
              <w:rPr>
                <w:rFonts w:ascii="TimesNewRomanPSMT" w:eastAsiaTheme="minorHAnsi" w:hAnsi="TimesNewRomanPSMT" w:cs="TimesNewRomanPSMT"/>
              </w:rPr>
              <w:t>is greater than zero.</w:t>
            </w:r>
          </w:p>
        </w:tc>
      </w:tr>
    </w:tbl>
    <w:p w14:paraId="37E2FDCA" w14:textId="77777777" w:rsidR="00374A9F" w:rsidRDefault="00374A9F" w:rsidP="00BD122E">
      <w:pPr>
        <w:spacing w:line="240" w:lineRule="auto"/>
      </w:pPr>
    </w:p>
    <w:p w14:paraId="153AD47D" w14:textId="7622701D" w:rsidR="00374A9F" w:rsidRDefault="00374A9F" w:rsidP="00374A9F">
      <w:pPr>
        <w:spacing w:after="0" w:line="240" w:lineRule="auto"/>
      </w:pPr>
      <w:r>
        <w:rPr>
          <w:rFonts w:eastAsiaTheme="minorHAnsi"/>
          <w:sz w:val="22"/>
          <w:szCs w:val="22"/>
        </w:rPr>
        <w:t xml:space="preserve">(Enter </w:t>
      </w:r>
      <w:r>
        <w:t xml:space="preserve">item </w:t>
      </w:r>
      <w:r>
        <w:rPr>
          <w:rFonts w:eastAsiaTheme="minorHAnsi"/>
          <w:sz w:val="22"/>
          <w:szCs w:val="22"/>
        </w:rPr>
        <w:t xml:space="preserve">3-5 if </w:t>
      </w:r>
      <w:proofErr w:type="spellStart"/>
      <w:r w:rsidR="00123E29">
        <w:rPr>
          <w:rFonts w:eastAsiaTheme="minorHAnsi"/>
          <w:sz w:val="22"/>
          <w:szCs w:val="22"/>
        </w:rPr>
        <w:t>inConcObs</w:t>
      </w:r>
      <w:proofErr w:type="spellEnd"/>
      <w:r>
        <w:rPr>
          <w:rFonts w:eastAsiaTheme="minorHAnsi"/>
          <w:sz w:val="22"/>
          <w:szCs w:val="22"/>
        </w:rPr>
        <w:t xml:space="preserve"> &gt; 0)</w:t>
      </w:r>
    </w:p>
    <w:p w14:paraId="04BD4E36" w14:textId="3EDBC807" w:rsidR="00123E29" w:rsidRDefault="00123E29" w:rsidP="00123E29">
      <w:pPr>
        <w:autoSpaceDE w:val="0"/>
        <w:autoSpaceDN w:val="0"/>
        <w:adjustRightInd w:val="0"/>
        <w:spacing w:after="0" w:line="240" w:lineRule="auto"/>
        <w:rPr>
          <w:sz w:val="22"/>
          <w:szCs w:val="22"/>
        </w:rPr>
      </w:pPr>
      <w:r>
        <w:rPr>
          <w:sz w:val="22"/>
          <w:szCs w:val="22"/>
        </w:rPr>
        <w:t xml:space="preserve">3 </w:t>
      </w:r>
      <w:r>
        <w:rPr>
          <w:sz w:val="22"/>
          <w:szCs w:val="22"/>
        </w:rPr>
        <w:tab/>
        <w:t xml:space="preserve">Record: </w:t>
      </w:r>
      <w:r>
        <w:rPr>
          <w:sz w:val="22"/>
          <w:szCs w:val="22"/>
        </w:rPr>
        <w:tab/>
      </w:r>
      <w:proofErr w:type="spellStart"/>
      <w:r w:rsidRPr="00123E29">
        <w:rPr>
          <w:rFonts w:eastAsiaTheme="minorHAnsi"/>
          <w:sz w:val="22"/>
          <w:szCs w:val="22"/>
        </w:rPr>
        <w:t>nConcObs</w:t>
      </w:r>
      <w:proofErr w:type="spellEnd"/>
      <w:r w:rsidRPr="00123E29">
        <w:rPr>
          <w:rFonts w:eastAsiaTheme="minorHAnsi"/>
          <w:sz w:val="22"/>
          <w:szCs w:val="22"/>
        </w:rPr>
        <w:t xml:space="preserve">, </w:t>
      </w:r>
      <w:proofErr w:type="spellStart"/>
      <w:r w:rsidRPr="00123E29">
        <w:rPr>
          <w:rFonts w:eastAsiaTheme="minorHAnsi"/>
          <w:sz w:val="22"/>
          <w:szCs w:val="22"/>
        </w:rPr>
        <w:t>CScale</w:t>
      </w:r>
      <w:proofErr w:type="spellEnd"/>
      <w:r w:rsidRPr="00123E29">
        <w:rPr>
          <w:rFonts w:eastAsiaTheme="minorHAnsi"/>
          <w:sz w:val="22"/>
          <w:szCs w:val="22"/>
        </w:rPr>
        <w:t xml:space="preserve">, </w:t>
      </w:r>
      <w:proofErr w:type="spellStart"/>
      <w:r w:rsidRPr="00123E29">
        <w:rPr>
          <w:rFonts w:eastAsiaTheme="minorHAnsi"/>
          <w:sz w:val="22"/>
          <w:szCs w:val="22"/>
        </w:rPr>
        <w:t>iOutCobs</w:t>
      </w:r>
      <w:proofErr w:type="spellEnd"/>
      <w:r w:rsidRPr="00123E29">
        <w:rPr>
          <w:rFonts w:eastAsiaTheme="minorHAnsi"/>
          <w:sz w:val="22"/>
          <w:szCs w:val="22"/>
        </w:rPr>
        <w:t xml:space="preserve">, </w:t>
      </w:r>
      <w:proofErr w:type="spellStart"/>
      <w:r w:rsidRPr="00123E29">
        <w:rPr>
          <w:rFonts w:eastAsiaTheme="minorHAnsi"/>
          <w:sz w:val="22"/>
          <w:szCs w:val="22"/>
        </w:rPr>
        <w:t>iConcLOG</w:t>
      </w:r>
      <w:proofErr w:type="spellEnd"/>
      <w:r w:rsidRPr="00123E29">
        <w:rPr>
          <w:rFonts w:eastAsiaTheme="minorHAnsi"/>
          <w:sz w:val="22"/>
          <w:szCs w:val="22"/>
        </w:rPr>
        <w:t xml:space="preserve">, </w:t>
      </w:r>
      <w:proofErr w:type="spellStart"/>
      <w:r w:rsidRPr="00123E29">
        <w:rPr>
          <w:rFonts w:eastAsiaTheme="minorHAnsi"/>
          <w:sz w:val="22"/>
          <w:szCs w:val="22"/>
        </w:rPr>
        <w:t>iConcINTP</w:t>
      </w:r>
      <w:proofErr w:type="spellEnd"/>
      <w:r>
        <w:rPr>
          <w:rFonts w:eastAsiaTheme="minorHAnsi"/>
          <w:sz w:val="22"/>
          <w:szCs w:val="22"/>
        </w:rPr>
        <w:t xml:space="preserve"> </w:t>
      </w:r>
    </w:p>
    <w:p w14:paraId="6D6E2CEE" w14:textId="77777777" w:rsidR="00123E29" w:rsidRDefault="00123E29" w:rsidP="00123E29">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36BE92F5" w14:textId="0B81433B"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nConcObs</w:t>
      </w:r>
      <w:proofErr w:type="spellEnd"/>
      <w:r>
        <w:rPr>
          <w:rFonts w:eastAsiaTheme="minorHAnsi"/>
          <w:sz w:val="22"/>
          <w:szCs w:val="22"/>
        </w:rPr>
        <w:t xml:space="preserve"> </w:t>
      </w:r>
      <w:r w:rsidRPr="00123E29">
        <w:rPr>
          <w:rFonts w:eastAsiaTheme="minorHAnsi"/>
          <w:sz w:val="22"/>
          <w:szCs w:val="22"/>
        </w:rPr>
        <w:t>is the number of concentration observations. Observations made at the same location but different times are considered multiple observations</w:t>
      </w:r>
      <w:r w:rsidRPr="00374A9F">
        <w:rPr>
          <w:rFonts w:eastAsiaTheme="minorHAnsi"/>
          <w:sz w:val="22"/>
          <w:szCs w:val="22"/>
        </w:rPr>
        <w:t>.</w:t>
      </w:r>
    </w:p>
    <w:p w14:paraId="48189B71" w14:textId="6E94D0F1"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CScale</w:t>
      </w:r>
      <w:proofErr w:type="spellEnd"/>
      <w:r w:rsidRPr="00374A9F">
        <w:rPr>
          <w:rFonts w:eastAsiaTheme="minorHAnsi"/>
          <w:sz w:val="22"/>
          <w:szCs w:val="22"/>
        </w:rPr>
        <w:t xml:space="preserve"> </w:t>
      </w:r>
      <w:r w:rsidRPr="00123E29">
        <w:rPr>
          <w:rFonts w:eastAsiaTheme="minorHAnsi"/>
          <w:sz w:val="22"/>
          <w:szCs w:val="22"/>
        </w:rPr>
        <w:t>is the multiplier (scaling factor) for the observed concentrations. It is used to convert the unit of observed concentrations to the unit of calculated concentrations used internally in MT3DMS for computing appropriate residuals</w:t>
      </w:r>
      <w:r w:rsidRPr="00374A9F">
        <w:rPr>
          <w:rFonts w:eastAsiaTheme="minorHAnsi"/>
          <w:sz w:val="22"/>
          <w:szCs w:val="22"/>
        </w:rPr>
        <w:t>.</w:t>
      </w:r>
    </w:p>
    <w:p w14:paraId="7310211A" w14:textId="5B6F7898" w:rsid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iOutCobs</w:t>
      </w:r>
      <w:proofErr w:type="spellEnd"/>
      <w:r w:rsidRPr="00374A9F">
        <w:rPr>
          <w:rFonts w:eastAsiaTheme="minorHAnsi"/>
          <w:sz w:val="22"/>
          <w:szCs w:val="22"/>
        </w:rPr>
        <w:t xml:space="preserve"> is </w:t>
      </w:r>
      <w:r>
        <w:rPr>
          <w:rFonts w:eastAsiaTheme="minorHAnsi"/>
          <w:sz w:val="22"/>
          <w:szCs w:val="22"/>
        </w:rPr>
        <w:t>an integer flag indicating what type of output should be computed and saved</w:t>
      </w:r>
      <w:r w:rsidRPr="00374A9F">
        <w:rPr>
          <w:rFonts w:eastAsiaTheme="minorHAnsi"/>
          <w:sz w:val="22"/>
          <w:szCs w:val="22"/>
        </w:rPr>
        <w:t>.</w:t>
      </w:r>
      <w:r>
        <w:rPr>
          <w:rFonts w:eastAsiaTheme="minorHAnsi"/>
          <w:sz w:val="22"/>
          <w:szCs w:val="22"/>
        </w:rPr>
        <w:t xml:space="preserve"> </w:t>
      </w:r>
    </w:p>
    <w:p w14:paraId="5E723383" w14:textId="576BABA3" w:rsidR="00123E29" w:rsidRDefault="00123E29" w:rsidP="00123E29">
      <w:pPr>
        <w:pStyle w:val="ListParagraph"/>
        <w:autoSpaceDE w:val="0"/>
        <w:autoSpaceDN w:val="0"/>
        <w:adjustRightInd w:val="0"/>
        <w:spacing w:after="0" w:line="240" w:lineRule="auto"/>
        <w:ind w:left="2160"/>
        <w:rPr>
          <w:rFonts w:ascii="Courier New" w:eastAsiaTheme="minorHAnsi" w:hAnsi="Courier New" w:cs="Courier New"/>
        </w:rPr>
      </w:pPr>
      <w:proofErr w:type="spellStart"/>
      <w:r>
        <w:rPr>
          <w:rFonts w:eastAsiaTheme="minorHAnsi"/>
          <w:sz w:val="22"/>
          <w:szCs w:val="22"/>
        </w:rPr>
        <w:t>iOutCobs</w:t>
      </w:r>
      <w:proofErr w:type="spellEnd"/>
      <w:r>
        <w:rPr>
          <w:rFonts w:eastAsiaTheme="minorHAnsi"/>
          <w:sz w:val="22"/>
          <w:szCs w:val="22"/>
        </w:rPr>
        <w:t xml:space="preserve"> = 0, calculated concentrations at the observation locations are saved to the output file </w:t>
      </w:r>
      <w:r>
        <w:rPr>
          <w:rFonts w:ascii="Courier New" w:eastAsiaTheme="minorHAnsi" w:hAnsi="Courier New" w:cs="Courier New"/>
        </w:rPr>
        <w:t>[OUTNAM].OCN</w:t>
      </w:r>
    </w:p>
    <w:p w14:paraId="5061E1D1" w14:textId="2F1BDCB9" w:rsidR="00123E29" w:rsidRDefault="00123E29" w:rsidP="00123E29">
      <w:p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iOutCobs</w:t>
      </w:r>
      <w:proofErr w:type="spellEnd"/>
      <w:r>
        <w:rPr>
          <w:rFonts w:eastAsiaTheme="minorHAnsi"/>
          <w:sz w:val="22"/>
          <w:szCs w:val="22"/>
        </w:rPr>
        <w:t xml:space="preserve"> &gt; 0, both calculated </w:t>
      </w:r>
      <w:r>
        <w:rPr>
          <w:rFonts w:ascii="TimesNewRomanPSMT" w:eastAsiaTheme="minorHAnsi" w:hAnsi="TimesNewRomanPSMT" w:cs="TimesNewRomanPSMT"/>
        </w:rPr>
        <w:t xml:space="preserve">concentrations and residual errors between the calculated and observed values are saved to the output </w:t>
      </w:r>
      <w:r>
        <w:rPr>
          <w:rFonts w:ascii="TimesNewRomanPSMT" w:eastAsiaTheme="minorHAnsi" w:hAnsi="TimesNewRomanPSMT" w:cs="TimesNewRomanPSMT"/>
        </w:rPr>
        <w:lastRenderedPageBreak/>
        <w:t>file</w:t>
      </w:r>
      <w:r>
        <w:rPr>
          <w:rFonts w:ascii="Courier New" w:eastAsiaTheme="minorHAnsi" w:hAnsi="Courier New" w:cs="Courier New"/>
        </w:rPr>
        <w:t>[OUTNAM].OCN</w:t>
      </w:r>
      <w:r>
        <w:rPr>
          <w:rFonts w:ascii="TimesNewRomanPSMT" w:eastAsiaTheme="minorHAnsi" w:hAnsi="TimesNewRomanPSMT" w:cs="TimesNewRomanPSMT"/>
        </w:rPr>
        <w:t>. The statistics of the residual errors is also computed and saved.</w:t>
      </w:r>
    </w:p>
    <w:p w14:paraId="02C371B6" w14:textId="57DE7ECF"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t xml:space="preserve"> </w:t>
      </w:r>
      <w:r w:rsidRPr="00123E29">
        <w:rPr>
          <w:rFonts w:eastAsiaTheme="minorHAnsi"/>
          <w:sz w:val="22"/>
          <w:szCs w:val="22"/>
        </w:rPr>
        <w:t>is an integer flag indicating whether the calculated and observed concentrations should be converted to the common logarithm before computing the residual error and related statistics:</w:t>
      </w:r>
    </w:p>
    <w:p w14:paraId="1EEE0E9D"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 0, no conversion is done (residual error = calculated – observed);</w:t>
      </w:r>
    </w:p>
    <w:p w14:paraId="4CD2E798" w14:textId="2DB3700D"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iConcLOG</w:t>
      </w:r>
      <w:proofErr w:type="spellEnd"/>
      <w:r w:rsidRPr="00123E29">
        <w:rPr>
          <w:rFonts w:eastAsiaTheme="minorHAnsi"/>
          <w:sz w:val="22"/>
          <w:szCs w:val="22"/>
        </w:rPr>
        <w:t xml:space="preserve"> &gt; 0, convert the calculated and observed concentration values to the common logarithmic scale before computing the residual error and related statistics (residual error = log10Calculated ??log10Observed).</w:t>
      </w:r>
      <w:r w:rsidRPr="00374A9F">
        <w:rPr>
          <w:rFonts w:eastAsiaTheme="minorHAnsi"/>
          <w:sz w:val="22"/>
          <w:szCs w:val="22"/>
        </w:rPr>
        <w:t>.</w:t>
      </w:r>
    </w:p>
    <w:p w14:paraId="33BFF5EF" w14:textId="77777777" w:rsidR="00123E29" w:rsidRPr="00123E29" w:rsidRDefault="00123E29" w:rsidP="00123E29">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Pr>
          <w:rFonts w:eastAsiaTheme="minorHAnsi"/>
          <w:sz w:val="22"/>
          <w:szCs w:val="22"/>
        </w:rPr>
        <w:t xml:space="preserve"> </w:t>
      </w:r>
      <w:r w:rsidRPr="00123E29">
        <w:rPr>
          <w:rFonts w:eastAsiaTheme="minorHAnsi"/>
          <w:sz w:val="22"/>
          <w:szCs w:val="22"/>
        </w:rPr>
        <w:t>is an integer flag indicating whether the calculated concentration at an observation location should be interpolated from its neighboring nodal points, if   observation location does not coincide with a nodal point:</w:t>
      </w:r>
    </w:p>
    <w:p w14:paraId="664AA8F7" w14:textId="77777777" w:rsidR="00123E29" w:rsidRP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 0, no interpolation is done (the calculated concentration value at the nearest nodal point is used for comparison with the observed value);</w:t>
      </w:r>
    </w:p>
    <w:p w14:paraId="00D2874B" w14:textId="745006C0" w:rsidR="00123E29" w:rsidRDefault="00123E29" w:rsidP="00123E29">
      <w:pPr>
        <w:pStyle w:val="ListParagraph"/>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iConcINTP</w:t>
      </w:r>
      <w:proofErr w:type="spellEnd"/>
      <w:r w:rsidRPr="00123E29">
        <w:rPr>
          <w:rFonts w:eastAsiaTheme="minorHAnsi"/>
          <w:sz w:val="22"/>
          <w:szCs w:val="22"/>
        </w:rPr>
        <w:t xml:space="preserve"> &gt; 0, perform bilinear interpolation using four neighboring nodal concentrations in the same model layer.</w:t>
      </w:r>
    </w:p>
    <w:p w14:paraId="14BB53BB" w14:textId="77777777" w:rsidR="00374A9F" w:rsidRDefault="00374A9F" w:rsidP="00BD122E">
      <w:pPr>
        <w:spacing w:line="240" w:lineRule="auto"/>
      </w:pPr>
    </w:p>
    <w:p w14:paraId="230EB0A8" w14:textId="52CB50B9" w:rsidR="003B3B7D" w:rsidRDefault="003B3B7D" w:rsidP="003B3B7D">
      <w:pPr>
        <w:spacing w:after="0" w:line="240" w:lineRule="auto"/>
      </w:pPr>
      <w:r>
        <w:rPr>
          <w:rFonts w:eastAsiaTheme="minorHAnsi"/>
          <w:sz w:val="22"/>
          <w:szCs w:val="22"/>
        </w:rPr>
        <w:t xml:space="preserve">(Enter </w:t>
      </w:r>
      <w:r>
        <w:t xml:space="preserve">item </w:t>
      </w:r>
      <w:r>
        <w:rPr>
          <w:rFonts w:eastAsiaTheme="minorHAnsi"/>
          <w:sz w:val="22"/>
          <w:szCs w:val="22"/>
        </w:rPr>
        <w:t xml:space="preserve">4-5 </w:t>
      </w:r>
      <w:proofErr w:type="spellStart"/>
      <w:r>
        <w:rPr>
          <w:rFonts w:eastAsiaTheme="minorHAnsi"/>
          <w:sz w:val="22"/>
          <w:szCs w:val="22"/>
        </w:rPr>
        <w:t>inConcObs</w:t>
      </w:r>
      <w:proofErr w:type="spellEnd"/>
      <w:r>
        <w:rPr>
          <w:rFonts w:eastAsiaTheme="minorHAnsi"/>
          <w:sz w:val="22"/>
          <w:szCs w:val="22"/>
        </w:rPr>
        <w:t xml:space="preserve"> times)</w:t>
      </w:r>
    </w:p>
    <w:p w14:paraId="2B0DE390" w14:textId="77777777" w:rsidR="003B3B7D" w:rsidRDefault="003B3B7D" w:rsidP="003B3B7D">
      <w:pPr>
        <w:autoSpaceDE w:val="0"/>
        <w:autoSpaceDN w:val="0"/>
        <w:adjustRightInd w:val="0"/>
        <w:spacing w:after="0" w:line="240" w:lineRule="auto"/>
        <w:ind w:left="720" w:hanging="720"/>
        <w:rPr>
          <w:rFonts w:eastAsiaTheme="minorHAnsi"/>
          <w:sz w:val="22"/>
          <w:szCs w:val="22"/>
        </w:rPr>
      </w:pPr>
      <w:r>
        <w:rPr>
          <w:sz w:val="22"/>
          <w:szCs w:val="22"/>
        </w:rPr>
        <w:t xml:space="preserve">4 </w:t>
      </w:r>
      <w:r>
        <w:rPr>
          <w:sz w:val="22"/>
          <w:szCs w:val="22"/>
        </w:rPr>
        <w:tab/>
        <w:t xml:space="preserve">Record: </w:t>
      </w:r>
      <w:r>
        <w:rPr>
          <w:sz w:val="22"/>
          <w:szCs w:val="22"/>
        </w:rPr>
        <w:tab/>
      </w:r>
      <w:r w:rsidRPr="003B3B7D">
        <w:rPr>
          <w:rFonts w:eastAsiaTheme="minorHAnsi"/>
          <w:sz w:val="22"/>
          <w:szCs w:val="22"/>
        </w:rPr>
        <w:t xml:space="preserve">COBSNAM, Layer, Row, Column, </w:t>
      </w:r>
      <w:proofErr w:type="spellStart"/>
      <w:r w:rsidRPr="003B3B7D">
        <w:rPr>
          <w:rFonts w:eastAsiaTheme="minorHAnsi"/>
          <w:sz w:val="22"/>
          <w:szCs w:val="22"/>
        </w:rPr>
        <w:t>iComp</w:t>
      </w:r>
      <w:proofErr w:type="spellEnd"/>
      <w:r w:rsidRPr="003B3B7D">
        <w:rPr>
          <w:rFonts w:eastAsiaTheme="minorHAnsi"/>
          <w:sz w:val="22"/>
          <w:szCs w:val="22"/>
        </w:rPr>
        <w:t xml:space="preserve">, </w:t>
      </w:r>
      <w:proofErr w:type="spellStart"/>
      <w:r w:rsidRPr="003B3B7D">
        <w:rPr>
          <w:rFonts w:eastAsiaTheme="minorHAnsi"/>
          <w:sz w:val="22"/>
          <w:szCs w:val="22"/>
        </w:rPr>
        <w:t>TimeObs</w:t>
      </w:r>
      <w:proofErr w:type="spellEnd"/>
      <w:r w:rsidRPr="003B3B7D">
        <w:rPr>
          <w:rFonts w:eastAsiaTheme="minorHAnsi"/>
          <w:sz w:val="22"/>
          <w:szCs w:val="22"/>
        </w:rPr>
        <w:t xml:space="preserve">, </w:t>
      </w:r>
      <w:proofErr w:type="spellStart"/>
      <w:r w:rsidRPr="003B3B7D">
        <w:rPr>
          <w:rFonts w:eastAsiaTheme="minorHAnsi"/>
          <w:sz w:val="22"/>
          <w:szCs w:val="22"/>
        </w:rPr>
        <w:t>Roff</w:t>
      </w:r>
      <w:proofErr w:type="spellEnd"/>
      <w:r w:rsidRPr="003B3B7D">
        <w:rPr>
          <w:rFonts w:eastAsiaTheme="minorHAnsi"/>
          <w:sz w:val="22"/>
          <w:szCs w:val="22"/>
        </w:rPr>
        <w:t xml:space="preserve">, </w:t>
      </w:r>
      <w:proofErr w:type="spellStart"/>
      <w:r w:rsidRPr="003B3B7D">
        <w:rPr>
          <w:rFonts w:eastAsiaTheme="minorHAnsi"/>
          <w:sz w:val="22"/>
          <w:szCs w:val="22"/>
        </w:rPr>
        <w:t>Coff</w:t>
      </w:r>
      <w:proofErr w:type="spellEnd"/>
      <w:r w:rsidRPr="003B3B7D">
        <w:rPr>
          <w:rFonts w:eastAsiaTheme="minorHAnsi"/>
          <w:sz w:val="22"/>
          <w:szCs w:val="22"/>
        </w:rPr>
        <w:t xml:space="preserve">, </w:t>
      </w:r>
    </w:p>
    <w:p w14:paraId="6056EC19" w14:textId="5F53EC8D" w:rsidR="003B3B7D" w:rsidRDefault="003B3B7D" w:rsidP="003B3B7D">
      <w:pPr>
        <w:autoSpaceDE w:val="0"/>
        <w:autoSpaceDN w:val="0"/>
        <w:adjustRightInd w:val="0"/>
        <w:spacing w:after="0" w:line="240" w:lineRule="auto"/>
        <w:ind w:left="720" w:hanging="720"/>
        <w:rPr>
          <w:sz w:val="22"/>
          <w:szCs w:val="22"/>
        </w:rPr>
      </w:pPr>
      <w:r>
        <w:rPr>
          <w:rFonts w:eastAsiaTheme="minorHAnsi"/>
          <w:sz w:val="22"/>
          <w:szCs w:val="22"/>
        </w:rPr>
        <w:tab/>
      </w:r>
      <w:r>
        <w:rPr>
          <w:rFonts w:eastAsiaTheme="minorHAnsi"/>
          <w:sz w:val="22"/>
          <w:szCs w:val="22"/>
        </w:rPr>
        <w:tab/>
      </w:r>
      <w:r>
        <w:rPr>
          <w:rFonts w:eastAsiaTheme="minorHAnsi"/>
          <w:sz w:val="22"/>
          <w:szCs w:val="22"/>
        </w:rPr>
        <w:tab/>
      </w:r>
      <w:r w:rsidRPr="003B3B7D">
        <w:rPr>
          <w:rFonts w:eastAsiaTheme="minorHAnsi"/>
          <w:sz w:val="22"/>
          <w:szCs w:val="22"/>
        </w:rPr>
        <w:t>weight, COBS</w:t>
      </w:r>
    </w:p>
    <w:p w14:paraId="01AC7751" w14:textId="77777777" w:rsidR="003B3B7D" w:rsidRDefault="003B3B7D" w:rsidP="003B3B7D">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506A180C" w14:textId="78026EF2"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COBSNAM</w:t>
      </w:r>
      <w:r>
        <w:rPr>
          <w:rFonts w:eastAsiaTheme="minorHAnsi"/>
          <w:sz w:val="22"/>
          <w:szCs w:val="22"/>
        </w:rPr>
        <w:t xml:space="preserve"> </w:t>
      </w:r>
      <w:r w:rsidRPr="003B3B7D">
        <w:rPr>
          <w:rFonts w:eastAsiaTheme="minorHAnsi"/>
          <w:sz w:val="22"/>
          <w:szCs w:val="22"/>
        </w:rPr>
        <w:t>is a string of 1 to 12 nonblank characters used to identify the observation. The identifier need not be unique; however, identification of observations in the output files is facilitated if each observation is given a unique COBSNAM</w:t>
      </w:r>
      <w:r w:rsidRPr="00374A9F">
        <w:rPr>
          <w:rFonts w:eastAsiaTheme="minorHAnsi"/>
          <w:sz w:val="22"/>
          <w:szCs w:val="22"/>
        </w:rPr>
        <w:t>.</w:t>
      </w:r>
    </w:p>
    <w:p w14:paraId="112951FE" w14:textId="17812583"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Layer</w:t>
      </w:r>
      <w:r w:rsidRPr="00374A9F">
        <w:rPr>
          <w:rFonts w:eastAsiaTheme="minorHAnsi"/>
          <w:sz w:val="22"/>
          <w:szCs w:val="22"/>
        </w:rPr>
        <w:t xml:space="preserve"> </w:t>
      </w:r>
      <w:r w:rsidRPr="003B3B7D">
        <w:rPr>
          <w:rFonts w:eastAsiaTheme="minorHAnsi"/>
          <w:sz w:val="22"/>
          <w:szCs w:val="22"/>
        </w:rPr>
        <w:t>is the layer index of the cell in which the concentration observation is located. If LAYER is less than zero, solute concentrations from multiple layers are combined to calculate a simulated value. The number of layers equals the absolute value of LAYER, or |LAYER|</w:t>
      </w:r>
      <w:r w:rsidRPr="00374A9F">
        <w:rPr>
          <w:rFonts w:eastAsiaTheme="minorHAnsi"/>
          <w:sz w:val="22"/>
          <w:szCs w:val="22"/>
        </w:rPr>
        <w:t>.</w:t>
      </w:r>
    </w:p>
    <w:p w14:paraId="2A76D60E" w14:textId="40716F80"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Row i</w:t>
      </w:r>
      <w:r>
        <w:rPr>
          <w:rFonts w:eastAsiaTheme="minorHAnsi"/>
          <w:sz w:val="22"/>
          <w:szCs w:val="22"/>
        </w:rPr>
        <w:t>s the row index of the cell in which the concentration observation is located</w:t>
      </w:r>
      <w:r w:rsidRPr="003B3B7D">
        <w:rPr>
          <w:rFonts w:ascii="TimesNewRomanPSMT" w:eastAsiaTheme="minorHAnsi" w:hAnsi="TimesNewRomanPSMT" w:cs="TimesNewRomanPSMT"/>
        </w:rPr>
        <w:t>.</w:t>
      </w:r>
    </w:p>
    <w:p w14:paraId="6FE4486B" w14:textId="3EB66853" w:rsidR="003B3B7D" w:rsidRPr="003B3B7D" w:rsidRDefault="003B3B7D" w:rsidP="002777E1">
      <w:pPr>
        <w:pStyle w:val="ListParagraph"/>
        <w:numPr>
          <w:ilvl w:val="0"/>
          <w:numId w:val="1"/>
        </w:numPr>
        <w:autoSpaceDE w:val="0"/>
        <w:autoSpaceDN w:val="0"/>
        <w:adjustRightInd w:val="0"/>
        <w:spacing w:after="0" w:line="240" w:lineRule="auto"/>
        <w:ind w:left="2160"/>
        <w:rPr>
          <w:rFonts w:eastAsiaTheme="minorHAnsi"/>
          <w:sz w:val="22"/>
          <w:szCs w:val="22"/>
        </w:rPr>
      </w:pPr>
      <w:r w:rsidRPr="003B3B7D">
        <w:rPr>
          <w:rFonts w:eastAsiaTheme="minorHAnsi"/>
          <w:sz w:val="22"/>
          <w:szCs w:val="22"/>
        </w:rPr>
        <w:t>Column</w:t>
      </w:r>
      <w:r w:rsidRPr="00123E29">
        <w:t xml:space="preserve"> </w:t>
      </w:r>
      <w:r w:rsidRPr="003B3B7D">
        <w:rPr>
          <w:rFonts w:eastAsiaTheme="minorHAnsi"/>
          <w:sz w:val="22"/>
          <w:szCs w:val="22"/>
        </w:rPr>
        <w:t>is</w:t>
      </w:r>
      <w:r>
        <w:rPr>
          <w:rFonts w:eastAsiaTheme="minorHAnsi"/>
          <w:sz w:val="22"/>
          <w:szCs w:val="22"/>
        </w:rPr>
        <w:t xml:space="preserve"> the column index of the cell in which the concentration observation is located</w:t>
      </w:r>
      <w:r w:rsidRPr="003B3B7D">
        <w:rPr>
          <w:rFonts w:eastAsiaTheme="minorHAnsi"/>
          <w:sz w:val="22"/>
          <w:szCs w:val="22"/>
        </w:rPr>
        <w:t>.</w:t>
      </w:r>
    </w:p>
    <w:p w14:paraId="52A5C0D2" w14:textId="34C0E111"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123E29">
        <w:rPr>
          <w:rFonts w:eastAsiaTheme="minorHAnsi"/>
          <w:sz w:val="22"/>
          <w:szCs w:val="22"/>
        </w:rPr>
        <w:t>iCo</w:t>
      </w:r>
      <w:r>
        <w:rPr>
          <w:rFonts w:eastAsiaTheme="minorHAnsi"/>
          <w:sz w:val="22"/>
          <w:szCs w:val="22"/>
        </w:rPr>
        <w:t>mp</w:t>
      </w:r>
      <w:proofErr w:type="spellEnd"/>
      <w:r>
        <w:rPr>
          <w:rFonts w:eastAsiaTheme="minorHAnsi"/>
          <w:sz w:val="22"/>
          <w:szCs w:val="22"/>
        </w:rPr>
        <w:t xml:space="preserve"> </w:t>
      </w:r>
      <w:r w:rsidRPr="003B3B7D">
        <w:rPr>
          <w:rFonts w:eastAsiaTheme="minorHAnsi"/>
          <w:sz w:val="22"/>
          <w:szCs w:val="22"/>
        </w:rPr>
        <w:t>is an integer indicating the solute species for which the concentration observation is made. Integer 1 indicates the first species, 2 the second species, and so on.</w:t>
      </w:r>
    </w:p>
    <w:p w14:paraId="6687299B" w14:textId="6A37B9F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TimeObs</w:t>
      </w:r>
      <w:proofErr w:type="spellEnd"/>
      <w:r>
        <w:rPr>
          <w:rFonts w:eastAsiaTheme="minorHAnsi"/>
          <w:sz w:val="22"/>
          <w:szCs w:val="22"/>
        </w:rPr>
        <w:t xml:space="preserve"> </w:t>
      </w:r>
      <w:r w:rsidRPr="003B3B7D">
        <w:rPr>
          <w:rFonts w:eastAsiaTheme="minorHAnsi"/>
          <w:sz w:val="22"/>
          <w:szCs w:val="22"/>
        </w:rPr>
        <w:t>is the time since the beginning of simulation to the time of the current observation. [</w:t>
      </w:r>
      <w:proofErr w:type="spellStart"/>
      <w:r w:rsidRPr="003B3B7D">
        <w:rPr>
          <w:rFonts w:eastAsiaTheme="minorHAnsi"/>
          <w:sz w:val="22"/>
          <w:szCs w:val="22"/>
        </w:rPr>
        <w:t>TimeObs</w:t>
      </w:r>
      <w:proofErr w:type="spellEnd"/>
      <w:r w:rsidRPr="003B3B7D">
        <w:rPr>
          <w:rFonts w:eastAsiaTheme="minorHAnsi"/>
          <w:sz w:val="22"/>
          <w:szCs w:val="22"/>
        </w:rPr>
        <w:t>] should be included in the BTN input file as part of the input array [TIMPRS], i.e., the time to save simulation results. Otherwise, the calculated concentration is obtained from a time specified in [TIMPRS] or the end of a stress period that is closest to [</w:t>
      </w:r>
      <w:proofErr w:type="spellStart"/>
      <w:r w:rsidRPr="003B3B7D">
        <w:rPr>
          <w:rFonts w:eastAsiaTheme="minorHAnsi"/>
          <w:sz w:val="22"/>
          <w:szCs w:val="22"/>
        </w:rPr>
        <w:t>TimeObs</w:t>
      </w:r>
      <w:proofErr w:type="spellEnd"/>
      <w:r w:rsidRPr="003B3B7D">
        <w:rPr>
          <w:rFonts w:eastAsiaTheme="minorHAnsi"/>
          <w:sz w:val="22"/>
          <w:szCs w:val="22"/>
        </w:rPr>
        <w:t>]. Note that if [</w:t>
      </w:r>
      <w:proofErr w:type="spellStart"/>
      <w:r w:rsidRPr="003B3B7D">
        <w:rPr>
          <w:rFonts w:eastAsiaTheme="minorHAnsi"/>
          <w:sz w:val="22"/>
          <w:szCs w:val="22"/>
        </w:rPr>
        <w:t>TimeObs</w:t>
      </w:r>
      <w:proofErr w:type="spellEnd"/>
      <w:r w:rsidRPr="003B3B7D">
        <w:rPr>
          <w:rFonts w:eastAsiaTheme="minorHAnsi"/>
          <w:sz w:val="22"/>
          <w:szCs w:val="22"/>
        </w:rPr>
        <w:t>] is specified as a negative integer, the calculated concentration is saved whenever the number of transport steps is an even multiple of |</w:t>
      </w:r>
      <w:proofErr w:type="spellStart"/>
      <w:r w:rsidRPr="003B3B7D">
        <w:rPr>
          <w:rFonts w:eastAsiaTheme="minorHAnsi"/>
          <w:sz w:val="22"/>
          <w:szCs w:val="22"/>
        </w:rPr>
        <w:t>TimeObs</w:t>
      </w:r>
      <w:proofErr w:type="spellEnd"/>
      <w:r w:rsidRPr="003B3B7D">
        <w:rPr>
          <w:rFonts w:eastAsiaTheme="minorHAnsi"/>
          <w:sz w:val="22"/>
          <w:szCs w:val="22"/>
        </w:rPr>
        <w:t>|.</w:t>
      </w:r>
    </w:p>
    <w:p w14:paraId="71AB2B57" w14:textId="458106DC"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lastRenderedPageBreak/>
        <w:t>Roff</w:t>
      </w:r>
      <w:proofErr w:type="spellEnd"/>
      <w:r>
        <w:rPr>
          <w:rFonts w:eastAsiaTheme="minorHAnsi"/>
          <w:sz w:val="22"/>
          <w:szCs w:val="22"/>
        </w:rPr>
        <w:t xml:space="preserve"> </w:t>
      </w:r>
      <w:r w:rsidRPr="003B3B7D">
        <w:rPr>
          <w:rFonts w:eastAsiaTheme="minorHAnsi"/>
          <w:sz w:val="22"/>
          <w:szCs w:val="22"/>
        </w:rPr>
        <w:t>is the row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1E22E5CD" w14:textId="658BE96A"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Coff</w:t>
      </w:r>
      <w:proofErr w:type="spellEnd"/>
      <w:r>
        <w:rPr>
          <w:rFonts w:eastAsiaTheme="minorHAnsi"/>
          <w:sz w:val="22"/>
          <w:szCs w:val="22"/>
        </w:rPr>
        <w:t xml:space="preserve"> </w:t>
      </w:r>
      <w:r w:rsidRPr="003B3B7D">
        <w:rPr>
          <w:rFonts w:eastAsiaTheme="minorHAnsi"/>
          <w:sz w:val="22"/>
          <w:szCs w:val="22"/>
        </w:rPr>
        <w:t xml:space="preserve">is the </w:t>
      </w:r>
      <w:r>
        <w:rPr>
          <w:rFonts w:eastAsiaTheme="minorHAnsi"/>
          <w:sz w:val="22"/>
          <w:szCs w:val="22"/>
        </w:rPr>
        <w:t>column</w:t>
      </w:r>
      <w:r w:rsidRPr="003B3B7D">
        <w:rPr>
          <w:rFonts w:eastAsiaTheme="minorHAnsi"/>
          <w:sz w:val="22"/>
          <w:szCs w:val="22"/>
        </w:rPr>
        <w:t xml:space="preserve"> offset used to locate the observation within a finite-difference cell. The convention is the s</w:t>
      </w:r>
      <w:r>
        <w:rPr>
          <w:rFonts w:eastAsiaTheme="minorHAnsi"/>
          <w:sz w:val="22"/>
          <w:szCs w:val="22"/>
        </w:rPr>
        <w:t>ame as that used by MODFLOW</w:t>
      </w:r>
      <w:r w:rsidRPr="003B3B7D">
        <w:rPr>
          <w:rFonts w:eastAsiaTheme="minorHAnsi"/>
          <w:sz w:val="22"/>
          <w:szCs w:val="22"/>
        </w:rPr>
        <w:t xml:space="preserve"> (see</w:t>
      </w:r>
      <w:r w:rsidR="00505C55">
        <w:rPr>
          <w:rFonts w:eastAsiaTheme="minorHAnsi"/>
          <w:sz w:val="22"/>
          <w:szCs w:val="22"/>
        </w:rPr>
        <w:t xml:space="preserve"> </w:t>
      </w:r>
      <w:r w:rsidR="00505C55">
        <w:rPr>
          <w:rFonts w:eastAsiaTheme="minorHAnsi"/>
          <w:sz w:val="22"/>
          <w:szCs w:val="22"/>
        </w:rPr>
        <w:fldChar w:fldCharType="begin"/>
      </w:r>
      <w:r w:rsidR="00505C55">
        <w:rPr>
          <w:rFonts w:eastAsiaTheme="minorHAnsi"/>
          <w:sz w:val="22"/>
          <w:szCs w:val="22"/>
        </w:rPr>
        <w:instrText xml:space="preserve"> REF _Ref476317952 \h </w:instrText>
      </w:r>
      <w:r w:rsidR="00505C55">
        <w:rPr>
          <w:rFonts w:eastAsiaTheme="minorHAnsi"/>
          <w:sz w:val="22"/>
          <w:szCs w:val="22"/>
        </w:rPr>
      </w:r>
      <w:r w:rsidR="00505C55">
        <w:rPr>
          <w:rFonts w:eastAsiaTheme="minorHAnsi"/>
          <w:sz w:val="22"/>
          <w:szCs w:val="22"/>
        </w:rPr>
        <w:fldChar w:fldCharType="separate"/>
      </w:r>
      <w:r w:rsidR="000860E7">
        <w:t xml:space="preserve">Figure </w:t>
      </w:r>
      <w:r w:rsidR="000860E7">
        <w:rPr>
          <w:noProof/>
        </w:rPr>
        <w:t>1</w:t>
      </w:r>
      <w:r w:rsidR="00505C55">
        <w:rPr>
          <w:rFonts w:eastAsiaTheme="minorHAnsi"/>
          <w:sz w:val="22"/>
          <w:szCs w:val="22"/>
        </w:rPr>
        <w:fldChar w:fldCharType="end"/>
      </w:r>
      <w:r w:rsidRPr="003B3B7D">
        <w:rPr>
          <w:rFonts w:eastAsiaTheme="minorHAnsi"/>
          <w:sz w:val="22"/>
          <w:szCs w:val="22"/>
        </w:rPr>
        <w:t>)</w:t>
      </w:r>
    </w:p>
    <w:p w14:paraId="015E6A5B" w14:textId="2FF62987"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Weight </w:t>
      </w:r>
      <w:r w:rsidRPr="003B3B7D">
        <w:rPr>
          <w:rFonts w:eastAsiaTheme="minorHAnsi"/>
          <w:sz w:val="22"/>
          <w:szCs w:val="22"/>
        </w:rPr>
        <w:t>is the user-specified weighting factor for computing the residual error at the current observation, i.e., residual error = (calculated-observed)*weight. If [weight] is assigned a negative value, the observed concentration at the target observation point is not used and only the calculated concentration is saved.</w:t>
      </w:r>
    </w:p>
    <w:p w14:paraId="255729A1" w14:textId="68E30B3B" w:rsidR="003B3B7D" w:rsidRDefault="003B3B7D" w:rsidP="003B3B7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COBS </w:t>
      </w:r>
      <w:r w:rsidRPr="003B3B7D">
        <w:rPr>
          <w:rFonts w:eastAsiaTheme="minorHAnsi"/>
          <w:sz w:val="22"/>
          <w:szCs w:val="22"/>
        </w:rPr>
        <w:t>is the concentration observation for the species defined by [</w:t>
      </w:r>
      <w:proofErr w:type="spellStart"/>
      <w:r w:rsidRPr="003B3B7D">
        <w:rPr>
          <w:rFonts w:eastAsiaTheme="minorHAnsi"/>
          <w:sz w:val="22"/>
          <w:szCs w:val="22"/>
        </w:rPr>
        <w:t>iComp</w:t>
      </w:r>
      <w:proofErr w:type="spellEnd"/>
      <w:r w:rsidRPr="003B3B7D">
        <w:rPr>
          <w:rFonts w:eastAsiaTheme="minorHAnsi"/>
          <w:sz w:val="22"/>
          <w:szCs w:val="22"/>
        </w:rPr>
        <w:t>]. This input item is required regardless of whether the preceding input item [weight] has been given a positive or negative value.</w:t>
      </w:r>
    </w:p>
    <w:p w14:paraId="02E0BF47" w14:textId="6A1664F8" w:rsidR="00CF4CF7" w:rsidRPr="00CF4CF7" w:rsidRDefault="00CF4CF7" w:rsidP="00CF4CF7">
      <w:pPr>
        <w:autoSpaceDE w:val="0"/>
        <w:autoSpaceDN w:val="0"/>
        <w:adjustRightInd w:val="0"/>
        <w:spacing w:after="0" w:line="240" w:lineRule="auto"/>
        <w:jc w:val="center"/>
        <w:rPr>
          <w:rFonts w:eastAsiaTheme="minorHAnsi"/>
          <w:sz w:val="22"/>
          <w:szCs w:val="22"/>
        </w:rPr>
      </w:pPr>
      <w:r>
        <w:rPr>
          <w:noProof/>
        </w:rPr>
        <w:lastRenderedPageBreak/>
        <mc:AlternateContent>
          <mc:Choice Requires="wps">
            <w:drawing>
              <wp:anchor distT="0" distB="0" distL="114300" distR="114300" simplePos="0" relativeHeight="251660800" behindDoc="0" locked="0" layoutInCell="1" allowOverlap="1" wp14:anchorId="5274AD4B" wp14:editId="58552793">
                <wp:simplePos x="0" y="0"/>
                <wp:positionH relativeFrom="column">
                  <wp:posOffset>0</wp:posOffset>
                </wp:positionH>
                <wp:positionV relativeFrom="paragraph">
                  <wp:posOffset>6200140</wp:posOffset>
                </wp:positionV>
                <wp:extent cx="54864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a:effectLst/>
                      </wps:spPr>
                      <wps:txbx>
                        <w:txbxContent>
                          <w:p w14:paraId="56E5D496" w14:textId="4F15ECE2" w:rsidR="0000104D" w:rsidRPr="002C725D" w:rsidRDefault="0000104D" w:rsidP="00CF4CF7">
                            <w:pPr>
                              <w:pStyle w:val="Caption"/>
                              <w:rPr>
                                <w:rFonts w:eastAsiaTheme="minorHAnsi"/>
                                <w:noProof/>
                              </w:rPr>
                            </w:pPr>
                            <w:bookmarkStart w:id="39"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39"/>
                            <w:r>
                              <w:t xml:space="preserve">.  </w:t>
                            </w:r>
                            <w:r w:rsidRPr="00CF4CF7">
                              <w:rPr>
                                <w:b w:val="0"/>
                              </w:rPr>
                              <w:t>Locating points within a finite-difference cell using ROFF and COFF (after Hill et al., 2000)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74AD4B" id="_x0000_t202" coordsize="21600,21600" o:spt="202" path="m,l,21600r21600,l21600,xe">
                <v:stroke joinstyle="miter"/>
                <v:path gradientshapeok="t" o:connecttype="rect"/>
              </v:shapetype>
              <v:shape id="Text Box 3" o:spid="_x0000_s1026" type="#_x0000_t202" style="position:absolute;left:0;text-align:left;margin-left:0;margin-top:488.2pt;width:6in;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" stroked="f">
                <v:textbox style="mso-fit-shape-to-text:t" inset="0,0,0,0">
                  <w:txbxContent>
                    <w:p w14:paraId="56E5D496" w14:textId="4F15ECE2" w:rsidR="0000104D" w:rsidRPr="002C725D" w:rsidRDefault="0000104D" w:rsidP="00CF4CF7">
                      <w:pPr>
                        <w:pStyle w:val="Caption"/>
                        <w:rPr>
                          <w:rFonts w:eastAsiaTheme="minorHAnsi"/>
                          <w:noProof/>
                        </w:rPr>
                      </w:pPr>
                      <w:bookmarkStart w:id="15" w:name="_Ref47631795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5"/>
                      <w:r>
                        <w:t xml:space="preserve">.  </w:t>
                      </w:r>
                      <w:r w:rsidRPr="00CF4CF7">
                        <w:rPr>
                          <w:b w:val="0"/>
                        </w:rPr>
                        <w:t>Locating points within a finite-difference cell using ROFF and COFF (after Hill et al., 2000)</w:t>
                      </w:r>
                    </w:p>
                  </w:txbxContent>
                </v:textbox>
                <w10:wrap type="topAndBottom"/>
              </v:shape>
            </w:pict>
          </mc:Fallback>
        </mc:AlternateContent>
      </w:r>
      <w:r w:rsidRPr="00CF4CF7">
        <w:rPr>
          <w:rFonts w:eastAsiaTheme="minorHAnsi"/>
          <w:noProof/>
          <w:sz w:val="22"/>
          <w:szCs w:val="22"/>
        </w:rPr>
        <w:drawing>
          <wp:anchor distT="0" distB="0" distL="114300" distR="114300" simplePos="0" relativeHeight="251655680" behindDoc="0" locked="0" layoutInCell="1" allowOverlap="1" wp14:anchorId="4BA77F11" wp14:editId="430F1085">
            <wp:simplePos x="0" y="0"/>
            <wp:positionH relativeFrom="column">
              <wp:posOffset>0</wp:posOffset>
            </wp:positionH>
            <wp:positionV relativeFrom="paragraph">
              <wp:posOffset>1905</wp:posOffset>
            </wp:positionV>
            <wp:extent cx="5486400" cy="59391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939155"/>
                    </a:xfrm>
                    <a:prstGeom prst="rect">
                      <a:avLst/>
                    </a:prstGeom>
                    <a:noFill/>
                    <a:ln>
                      <a:noFill/>
                    </a:ln>
                  </pic:spPr>
                </pic:pic>
              </a:graphicData>
            </a:graphic>
          </wp:anchor>
        </w:drawing>
      </w:r>
    </w:p>
    <w:p w14:paraId="63027D14" w14:textId="262EBD06" w:rsidR="00CF4CF7" w:rsidRDefault="00CF4CF7" w:rsidP="00CF4CF7">
      <w:pPr>
        <w:autoSpaceDE w:val="0"/>
        <w:autoSpaceDN w:val="0"/>
        <w:adjustRightInd w:val="0"/>
        <w:spacing w:after="0" w:line="240" w:lineRule="auto"/>
        <w:rPr>
          <w:rFonts w:eastAsiaTheme="minorHAnsi"/>
          <w:sz w:val="22"/>
          <w:szCs w:val="22"/>
        </w:rPr>
      </w:pPr>
    </w:p>
    <w:p w14:paraId="5875F8B6" w14:textId="11907735"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(Enter item 5 if Layer &lt; 0)</w:t>
      </w:r>
    </w:p>
    <w:p w14:paraId="4D59BCDC" w14:textId="36C93161" w:rsid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5 </w:t>
      </w:r>
      <w:r>
        <w:rPr>
          <w:sz w:val="22"/>
          <w:szCs w:val="22"/>
        </w:rPr>
        <w:tab/>
        <w:t xml:space="preserve">Record: </w:t>
      </w:r>
      <w:r>
        <w:rPr>
          <w:sz w:val="22"/>
          <w:szCs w:val="22"/>
        </w:rPr>
        <w:tab/>
      </w:r>
      <w:proofErr w:type="spellStart"/>
      <w:r w:rsidRPr="00CF4CF7">
        <w:rPr>
          <w:rFonts w:eastAsiaTheme="minorHAnsi"/>
          <w:sz w:val="22"/>
          <w:szCs w:val="22"/>
        </w:rPr>
        <w:t>mLayer</w:t>
      </w:r>
      <w:proofErr w:type="spellEnd"/>
      <w:r w:rsidRPr="00CF4CF7">
        <w:rPr>
          <w:rFonts w:eastAsiaTheme="minorHAnsi"/>
          <w:sz w:val="22"/>
          <w:szCs w:val="22"/>
        </w:rPr>
        <w:t xml:space="preserve">(1), </w:t>
      </w:r>
      <w:proofErr w:type="spellStart"/>
      <w:r w:rsidRPr="00CF4CF7">
        <w:rPr>
          <w:rFonts w:eastAsiaTheme="minorHAnsi"/>
          <w:sz w:val="22"/>
          <w:szCs w:val="22"/>
        </w:rPr>
        <w:t>prLayer</w:t>
      </w:r>
      <w:proofErr w:type="spellEnd"/>
      <w:r w:rsidRPr="00CF4CF7">
        <w:rPr>
          <w:rFonts w:eastAsiaTheme="minorHAnsi"/>
          <w:sz w:val="22"/>
          <w:szCs w:val="22"/>
        </w:rPr>
        <w:t xml:space="preserve">(1), </w:t>
      </w:r>
      <w:proofErr w:type="spellStart"/>
      <w:r w:rsidRPr="00CF4CF7">
        <w:rPr>
          <w:rFonts w:eastAsiaTheme="minorHAnsi"/>
          <w:sz w:val="22"/>
          <w:szCs w:val="22"/>
        </w:rPr>
        <w:t>mLayer</w:t>
      </w:r>
      <w:proofErr w:type="spellEnd"/>
      <w:r w:rsidRPr="00CF4CF7">
        <w:rPr>
          <w:rFonts w:eastAsiaTheme="minorHAnsi"/>
          <w:sz w:val="22"/>
          <w:szCs w:val="22"/>
        </w:rPr>
        <w:t xml:space="preserve">(2), </w:t>
      </w:r>
      <w:proofErr w:type="spellStart"/>
      <w:r w:rsidRPr="00CF4CF7">
        <w:rPr>
          <w:rFonts w:eastAsiaTheme="minorHAnsi"/>
          <w:sz w:val="22"/>
          <w:szCs w:val="22"/>
        </w:rPr>
        <w:t>prLayer</w:t>
      </w:r>
      <w:proofErr w:type="spellEnd"/>
      <w:r w:rsidRPr="00CF4CF7">
        <w:rPr>
          <w:rFonts w:eastAsiaTheme="minorHAnsi"/>
          <w:sz w:val="22"/>
          <w:szCs w:val="22"/>
        </w:rPr>
        <w:t xml:space="preserve">(2), …, </w:t>
      </w:r>
      <w:proofErr w:type="spellStart"/>
      <w:r w:rsidRPr="00CF4CF7">
        <w:rPr>
          <w:rFonts w:eastAsiaTheme="minorHAnsi"/>
          <w:sz w:val="22"/>
          <w:szCs w:val="22"/>
        </w:rPr>
        <w:t>mLayer</w:t>
      </w:r>
      <w:proofErr w:type="spellEnd"/>
      <w:r w:rsidRPr="00CF4CF7">
        <w:rPr>
          <w:rFonts w:eastAsiaTheme="minorHAnsi"/>
          <w:sz w:val="22"/>
          <w:szCs w:val="22"/>
        </w:rPr>
        <w:t xml:space="preserve">(|Layer|), </w:t>
      </w:r>
    </w:p>
    <w:p w14:paraId="3090CDC0" w14:textId="3573B53D" w:rsidR="00CF4CF7" w:rsidRP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ab/>
      </w:r>
      <w:r>
        <w:rPr>
          <w:rFonts w:eastAsiaTheme="minorHAnsi"/>
          <w:sz w:val="22"/>
          <w:szCs w:val="22"/>
        </w:rPr>
        <w:tab/>
      </w:r>
      <w:r>
        <w:rPr>
          <w:rFonts w:eastAsiaTheme="minorHAnsi"/>
          <w:sz w:val="22"/>
          <w:szCs w:val="22"/>
        </w:rPr>
        <w:tab/>
      </w:r>
      <w:proofErr w:type="spellStart"/>
      <w:r w:rsidRPr="00CF4CF7">
        <w:rPr>
          <w:rFonts w:eastAsiaTheme="minorHAnsi"/>
          <w:sz w:val="22"/>
          <w:szCs w:val="22"/>
        </w:rPr>
        <w:t>prLayer</w:t>
      </w:r>
      <w:proofErr w:type="spellEnd"/>
      <w:r w:rsidRPr="00CF4CF7">
        <w:rPr>
          <w:rFonts w:eastAsiaTheme="minorHAnsi"/>
          <w:sz w:val="22"/>
          <w:szCs w:val="22"/>
        </w:rPr>
        <w:t>(|Layer|)</w:t>
      </w:r>
    </w:p>
    <w:p w14:paraId="3E31F96B"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1E3A6054" w14:textId="3CDECFF6"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mLayer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w:t>
      </w:r>
      <w:proofErr w:type="spellStart"/>
      <w:r w:rsidRPr="00CF4CF7">
        <w:rPr>
          <w:rFonts w:eastAsiaTheme="minorHAnsi"/>
          <w:sz w:val="22"/>
          <w:szCs w:val="22"/>
        </w:rPr>
        <w:t>ith</w:t>
      </w:r>
      <w:proofErr w:type="spellEnd"/>
      <w:r w:rsidRPr="00CF4CF7">
        <w:rPr>
          <w:rFonts w:eastAsiaTheme="minorHAnsi"/>
          <w:sz w:val="22"/>
          <w:szCs w:val="22"/>
        </w:rPr>
        <w:t xml:space="preserve"> layer number for a multilayer concentration observation</w:t>
      </w:r>
      <w:r w:rsidRPr="00374A9F">
        <w:rPr>
          <w:rFonts w:eastAsiaTheme="minorHAnsi"/>
          <w:sz w:val="22"/>
          <w:szCs w:val="22"/>
        </w:rPr>
        <w:t>.</w:t>
      </w:r>
    </w:p>
    <w:p w14:paraId="408E43EB" w14:textId="375CEC44" w:rsidR="00CF4CF7" w:rsidRDefault="00CF4CF7" w:rsidP="00CF4CF7">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pr</w:t>
      </w:r>
      <w:r w:rsidRPr="003B3B7D">
        <w:rPr>
          <w:rFonts w:eastAsiaTheme="minorHAnsi"/>
          <w:sz w:val="22"/>
          <w:szCs w:val="22"/>
        </w:rPr>
        <w:t>Layer</w:t>
      </w:r>
      <w:proofErr w:type="spellEnd"/>
      <w:r>
        <w:rPr>
          <w:rFonts w:eastAsiaTheme="minorHAnsi"/>
          <w:sz w:val="22"/>
          <w:szCs w:val="22"/>
        </w:rPr>
        <w:t>(</w:t>
      </w:r>
      <w:proofErr w:type="spellStart"/>
      <w:r>
        <w:rPr>
          <w:rFonts w:eastAsiaTheme="minorHAnsi"/>
          <w:sz w:val="22"/>
          <w:szCs w:val="22"/>
        </w:rPr>
        <w:t>i</w:t>
      </w:r>
      <w:proofErr w:type="spellEnd"/>
      <w:r>
        <w:rPr>
          <w:rFonts w:eastAsiaTheme="minorHAnsi"/>
          <w:sz w:val="22"/>
          <w:szCs w:val="22"/>
        </w:rPr>
        <w:t>)</w:t>
      </w:r>
      <w:r w:rsidRPr="00CF4CF7">
        <w:t xml:space="preserve"> </w:t>
      </w:r>
      <w:r w:rsidRPr="00CF4CF7">
        <w:rPr>
          <w:rFonts w:eastAsiaTheme="minorHAnsi"/>
          <w:sz w:val="22"/>
          <w:szCs w:val="22"/>
        </w:rPr>
        <w:t xml:space="preserve">is the proportion of the simulated solute concentration in layer </w:t>
      </w:r>
      <w:proofErr w:type="spellStart"/>
      <w:r w:rsidRPr="00CF4CF7">
        <w:rPr>
          <w:rFonts w:eastAsiaTheme="minorHAnsi"/>
          <w:sz w:val="22"/>
          <w:szCs w:val="22"/>
        </w:rPr>
        <w:t>mLayer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that is used to calculate a simulated multilayer concentration. The sum of all </w:t>
      </w:r>
      <w:proofErr w:type="spellStart"/>
      <w:r w:rsidRPr="00CF4CF7">
        <w:rPr>
          <w:rFonts w:eastAsiaTheme="minorHAnsi"/>
          <w:sz w:val="22"/>
          <w:szCs w:val="22"/>
        </w:rPr>
        <w:t>prLayer</w:t>
      </w:r>
      <w:proofErr w:type="spellEnd"/>
      <w:r w:rsidRPr="00CF4CF7">
        <w:rPr>
          <w:rFonts w:eastAsiaTheme="minorHAnsi"/>
          <w:sz w:val="22"/>
          <w:szCs w:val="22"/>
        </w:rPr>
        <w:t>(</w:t>
      </w:r>
      <w:proofErr w:type="spellStart"/>
      <w:r w:rsidRPr="00CF4CF7">
        <w:rPr>
          <w:rFonts w:eastAsiaTheme="minorHAnsi"/>
          <w:sz w:val="22"/>
          <w:szCs w:val="22"/>
        </w:rPr>
        <w:t>i</w:t>
      </w:r>
      <w:proofErr w:type="spellEnd"/>
      <w:r w:rsidRPr="00CF4CF7">
        <w:rPr>
          <w:rFonts w:eastAsiaTheme="minorHAnsi"/>
          <w:sz w:val="22"/>
          <w:szCs w:val="22"/>
        </w:rPr>
        <w:t xml:space="preserve">) values for a given observation needs to equal </w:t>
      </w:r>
      <w:r w:rsidRPr="00CF4CF7">
        <w:rPr>
          <w:rFonts w:eastAsiaTheme="minorHAnsi"/>
          <w:sz w:val="22"/>
          <w:szCs w:val="22"/>
        </w:rPr>
        <w:lastRenderedPageBreak/>
        <w:t>1.0. The convention is the sa</w:t>
      </w:r>
      <w:r>
        <w:rPr>
          <w:rFonts w:eastAsiaTheme="minorHAnsi"/>
          <w:sz w:val="22"/>
          <w:szCs w:val="22"/>
        </w:rPr>
        <w:t xml:space="preserve">me as that used by MODFLOW </w:t>
      </w:r>
      <w:r w:rsidRPr="00CF4CF7">
        <w:rPr>
          <w:rFonts w:eastAsiaTheme="minorHAnsi"/>
          <w:sz w:val="22"/>
          <w:szCs w:val="22"/>
        </w:rPr>
        <w:t xml:space="preserve">(see Hill et al., 2000, p. 35). </w:t>
      </w:r>
      <w:r>
        <w:rPr>
          <w:rFonts w:eastAsiaTheme="minorHAnsi"/>
          <w:sz w:val="22"/>
          <w:szCs w:val="22"/>
        </w:rPr>
        <w:t xml:space="preserve"> </w:t>
      </w:r>
      <w:r w:rsidRPr="00CF4CF7">
        <w:rPr>
          <w:rFonts w:eastAsiaTheme="minorHAnsi"/>
          <w:sz w:val="22"/>
          <w:szCs w:val="22"/>
        </w:rPr>
        <w:t>Note that if the concentration observation is made at a multi-node well (MNW), the flux-averaged composite concentration for the MNW wellbore can be computed and saved through the SSM Package for MT3DMS v5</w:t>
      </w:r>
      <w:r>
        <w:rPr>
          <w:rFonts w:eastAsiaTheme="minorHAnsi"/>
          <w:sz w:val="22"/>
          <w:szCs w:val="22"/>
        </w:rPr>
        <w:t xml:space="preserve"> or later, or MT3D-USGS</w:t>
      </w:r>
      <w:r w:rsidRPr="00CF4CF7">
        <w:rPr>
          <w:rFonts w:eastAsiaTheme="minorHAnsi"/>
          <w:sz w:val="22"/>
          <w:szCs w:val="22"/>
        </w:rPr>
        <w:t>.</w:t>
      </w:r>
    </w:p>
    <w:p w14:paraId="40D34957" w14:textId="77777777" w:rsidR="00CF4CF7" w:rsidRPr="00CF4CF7" w:rsidRDefault="00CF4CF7" w:rsidP="00CF4CF7">
      <w:pPr>
        <w:autoSpaceDE w:val="0"/>
        <w:autoSpaceDN w:val="0"/>
        <w:adjustRightInd w:val="0"/>
        <w:spacing w:after="0" w:line="240" w:lineRule="auto"/>
        <w:rPr>
          <w:rFonts w:eastAsiaTheme="minorHAnsi"/>
          <w:sz w:val="22"/>
          <w:szCs w:val="22"/>
        </w:rPr>
      </w:pPr>
    </w:p>
    <w:p w14:paraId="3BE857DE" w14:textId="37807A3E" w:rsidR="00CF4CF7" w:rsidRDefault="00CF4CF7" w:rsidP="00CF4CF7">
      <w:pPr>
        <w:autoSpaceDE w:val="0"/>
        <w:autoSpaceDN w:val="0"/>
        <w:adjustRightInd w:val="0"/>
        <w:spacing w:after="0" w:line="240" w:lineRule="auto"/>
        <w:rPr>
          <w:rFonts w:eastAsiaTheme="minorHAnsi"/>
          <w:sz w:val="22"/>
          <w:szCs w:val="22"/>
        </w:rPr>
      </w:pPr>
      <w:r>
        <w:rPr>
          <w:rFonts w:eastAsiaTheme="minorHAnsi"/>
          <w:sz w:val="22"/>
          <w:szCs w:val="22"/>
        </w:rPr>
        <w:t xml:space="preserve">(Enter item 6-9 if </w:t>
      </w:r>
      <w:proofErr w:type="spellStart"/>
      <w:r>
        <w:rPr>
          <w:rFonts w:eastAsiaTheme="minorHAnsi"/>
          <w:sz w:val="22"/>
          <w:szCs w:val="22"/>
        </w:rPr>
        <w:t>inFluxObs</w:t>
      </w:r>
      <w:proofErr w:type="spellEnd"/>
      <w:r>
        <w:rPr>
          <w:rFonts w:eastAsiaTheme="minorHAnsi"/>
          <w:sz w:val="22"/>
          <w:szCs w:val="22"/>
        </w:rPr>
        <w:t xml:space="preserve"> &gt; 0)</w:t>
      </w:r>
    </w:p>
    <w:p w14:paraId="4FA24F12" w14:textId="69E50E24" w:rsidR="00CF4CF7" w:rsidRPr="00CF4CF7" w:rsidRDefault="00CF4CF7" w:rsidP="00CF4CF7">
      <w:pPr>
        <w:autoSpaceDE w:val="0"/>
        <w:autoSpaceDN w:val="0"/>
        <w:adjustRightInd w:val="0"/>
        <w:spacing w:after="0" w:line="240" w:lineRule="auto"/>
        <w:rPr>
          <w:rFonts w:eastAsiaTheme="minorHAnsi"/>
          <w:sz w:val="22"/>
          <w:szCs w:val="22"/>
        </w:rPr>
      </w:pPr>
      <w:r>
        <w:rPr>
          <w:sz w:val="22"/>
          <w:szCs w:val="22"/>
        </w:rPr>
        <w:t xml:space="preserve">6 </w:t>
      </w:r>
      <w:r>
        <w:rPr>
          <w:sz w:val="22"/>
          <w:szCs w:val="22"/>
        </w:rPr>
        <w:tab/>
        <w:t xml:space="preserve">Record: </w:t>
      </w:r>
      <w:r>
        <w:rPr>
          <w:sz w:val="22"/>
          <w:szCs w:val="22"/>
        </w:rPr>
        <w:tab/>
      </w:r>
      <w:proofErr w:type="spellStart"/>
      <w:r w:rsidRPr="00CF4CF7">
        <w:rPr>
          <w:rFonts w:eastAsiaTheme="minorHAnsi"/>
          <w:sz w:val="22"/>
          <w:szCs w:val="22"/>
        </w:rPr>
        <w:t>nFluxGroup</w:t>
      </w:r>
      <w:proofErr w:type="spellEnd"/>
      <w:r w:rsidRPr="00CF4CF7">
        <w:rPr>
          <w:rFonts w:eastAsiaTheme="minorHAnsi"/>
          <w:sz w:val="22"/>
          <w:szCs w:val="22"/>
        </w:rPr>
        <w:t xml:space="preserve">, </w:t>
      </w:r>
      <w:proofErr w:type="spellStart"/>
      <w:r w:rsidRPr="00CF4CF7">
        <w:rPr>
          <w:rFonts w:eastAsiaTheme="minorHAnsi"/>
          <w:sz w:val="22"/>
          <w:szCs w:val="22"/>
        </w:rPr>
        <w:t>FScale</w:t>
      </w:r>
      <w:proofErr w:type="spellEnd"/>
      <w:r w:rsidRPr="00CF4CF7">
        <w:rPr>
          <w:rFonts w:eastAsiaTheme="minorHAnsi"/>
          <w:sz w:val="22"/>
          <w:szCs w:val="22"/>
        </w:rPr>
        <w:t xml:space="preserve">, </w:t>
      </w:r>
      <w:proofErr w:type="spellStart"/>
      <w:r w:rsidRPr="00CF4CF7">
        <w:rPr>
          <w:rFonts w:eastAsiaTheme="minorHAnsi"/>
          <w:sz w:val="22"/>
          <w:szCs w:val="22"/>
        </w:rPr>
        <w:t>iOutFlux</w:t>
      </w:r>
      <w:proofErr w:type="spellEnd"/>
    </w:p>
    <w:p w14:paraId="20C046F3" w14:textId="77777777" w:rsidR="00CF4CF7" w:rsidRDefault="00CF4CF7" w:rsidP="00CF4CF7">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0B6E90DA" w14:textId="79847A3F" w:rsidR="00CF4CF7" w:rsidRDefault="00CF4CF7"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nFluxGroup</w:t>
      </w:r>
      <w:proofErr w:type="spellEnd"/>
      <w:r w:rsidR="00482CDF" w:rsidRPr="00482CDF">
        <w:t xml:space="preserve"> </w:t>
      </w:r>
      <w:r w:rsidR="00482CDF" w:rsidRPr="00482CDF">
        <w:rPr>
          <w:rFonts w:eastAsiaTheme="minorHAnsi"/>
          <w:sz w:val="22"/>
          <w:szCs w:val="22"/>
        </w:rPr>
        <w:t>is the total number of mass flux objects. A mass flux object is defined as a group of model cells needed to repr</w:t>
      </w:r>
      <w:r w:rsidR="00482CDF">
        <w:rPr>
          <w:rFonts w:eastAsiaTheme="minorHAnsi"/>
          <w:sz w:val="22"/>
          <w:szCs w:val="22"/>
        </w:rPr>
        <w:t>esent one mass flux measurement</w:t>
      </w:r>
      <w:r w:rsidRPr="00374A9F">
        <w:rPr>
          <w:rFonts w:eastAsiaTheme="minorHAnsi"/>
          <w:sz w:val="22"/>
          <w:szCs w:val="22"/>
        </w:rPr>
        <w:t>.</w:t>
      </w:r>
    </w:p>
    <w:p w14:paraId="0B863D1B" w14:textId="0E1C7BF5" w:rsidR="00374A9F" w:rsidRDefault="00CF4CF7"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FScale</w:t>
      </w:r>
      <w:proofErr w:type="spellEnd"/>
      <w:r w:rsidRPr="00CF4CF7">
        <w:t xml:space="preserve"> </w:t>
      </w:r>
      <w:r w:rsidR="00482CDF" w:rsidRPr="00482CDF">
        <w:t>is the multiplier (scaling factor) for the observed mass flux. It is used to convert the unit of observed mass flux to the unit of calculated mass flux observation used internally in MT3DMS for computing appropriate residuals.</w:t>
      </w:r>
    </w:p>
    <w:p w14:paraId="699E74DA" w14:textId="77777777" w:rsidR="00482CDF" w:rsidRP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CF4CF7">
        <w:rPr>
          <w:rFonts w:eastAsiaTheme="minorHAnsi"/>
          <w:sz w:val="22"/>
          <w:szCs w:val="22"/>
        </w:rPr>
        <w:t>iOutFlux</w:t>
      </w:r>
      <w:proofErr w:type="spellEnd"/>
      <w:r>
        <w:rPr>
          <w:rFonts w:eastAsiaTheme="minorHAnsi"/>
          <w:sz w:val="22"/>
          <w:szCs w:val="22"/>
        </w:rPr>
        <w:t xml:space="preserve"> </w:t>
      </w:r>
      <w:r w:rsidRPr="00482CDF">
        <w:rPr>
          <w:rFonts w:eastAsiaTheme="minorHAnsi"/>
          <w:sz w:val="22"/>
          <w:szCs w:val="22"/>
        </w:rPr>
        <w:t>is an integer flag indicating what type of output should be computed and saved:</w:t>
      </w:r>
    </w:p>
    <w:p w14:paraId="7EF5C9A0" w14:textId="77777777" w:rsidR="00482CDF" w:rsidRP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 0, calculated mass fluxes are saved to the output file [OUTNAM].MFX;</w:t>
      </w:r>
    </w:p>
    <w:p w14:paraId="74339E9A" w14:textId="3644F7AF" w:rsidR="00482CDF" w:rsidRDefault="00482CDF" w:rsidP="00482CDF">
      <w:pPr>
        <w:pStyle w:val="ListParagraph"/>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iOutFlux</w:t>
      </w:r>
      <w:proofErr w:type="spellEnd"/>
      <w:r w:rsidRPr="00482CDF">
        <w:rPr>
          <w:rFonts w:eastAsiaTheme="minorHAnsi"/>
          <w:sz w:val="22"/>
          <w:szCs w:val="22"/>
        </w:rPr>
        <w:t xml:space="preserve"> &gt; 0, both calculated mass fluxes and residual errors between the calculated and observed values are saved to the output file [OUTNAM].MFX. The statistics of the residual errors is also computed and saved.</w:t>
      </w:r>
    </w:p>
    <w:p w14:paraId="034E397B" w14:textId="2EF85DA6" w:rsidR="00BE212F" w:rsidRDefault="00BE212F">
      <w:pPr>
        <w:spacing w:after="200" w:line="276" w:lineRule="auto"/>
        <w:rPr>
          <w:rFonts w:eastAsiaTheme="minorHAnsi"/>
          <w:sz w:val="22"/>
          <w:szCs w:val="22"/>
        </w:rPr>
      </w:pPr>
      <w:r>
        <w:rPr>
          <w:rFonts w:eastAsiaTheme="minorHAnsi"/>
          <w:sz w:val="22"/>
          <w:szCs w:val="22"/>
        </w:rPr>
        <w:br w:type="page"/>
      </w:r>
    </w:p>
    <w:p w14:paraId="092D74D6" w14:textId="77777777" w:rsidR="00482CDF" w:rsidRPr="00482CDF" w:rsidRDefault="00482CDF" w:rsidP="00482CDF">
      <w:pPr>
        <w:autoSpaceDE w:val="0"/>
        <w:autoSpaceDN w:val="0"/>
        <w:adjustRightInd w:val="0"/>
        <w:spacing w:after="0" w:line="240" w:lineRule="auto"/>
        <w:rPr>
          <w:rFonts w:eastAsiaTheme="minorHAnsi"/>
          <w:sz w:val="22"/>
          <w:szCs w:val="22"/>
        </w:rPr>
      </w:pPr>
    </w:p>
    <w:p w14:paraId="2BC99861" w14:textId="7A3AE7E7" w:rsidR="00482CDF" w:rsidRDefault="00482CDF" w:rsidP="00482CDF">
      <w:pPr>
        <w:autoSpaceDE w:val="0"/>
        <w:autoSpaceDN w:val="0"/>
        <w:adjustRightInd w:val="0"/>
        <w:spacing w:after="0" w:line="240" w:lineRule="auto"/>
        <w:rPr>
          <w:rFonts w:eastAsiaTheme="minorHAnsi"/>
          <w:sz w:val="22"/>
          <w:szCs w:val="22"/>
        </w:rPr>
      </w:pPr>
      <w:r>
        <w:rPr>
          <w:rFonts w:eastAsiaTheme="minorHAnsi"/>
          <w:sz w:val="22"/>
          <w:szCs w:val="22"/>
        </w:rPr>
        <w:t xml:space="preserve">(Enter item 7-9 </w:t>
      </w:r>
      <w:proofErr w:type="spellStart"/>
      <w:r>
        <w:rPr>
          <w:rFonts w:eastAsiaTheme="minorHAnsi"/>
          <w:sz w:val="22"/>
          <w:szCs w:val="22"/>
        </w:rPr>
        <w:t>nFluxGroup</w:t>
      </w:r>
      <w:proofErr w:type="spellEnd"/>
      <w:r>
        <w:rPr>
          <w:rFonts w:eastAsiaTheme="minorHAnsi"/>
          <w:sz w:val="22"/>
          <w:szCs w:val="22"/>
        </w:rPr>
        <w:t xml:space="preserve"> times)</w:t>
      </w:r>
    </w:p>
    <w:p w14:paraId="205638A2" w14:textId="171D5243" w:rsidR="00482CDF" w:rsidRPr="00CF4CF7" w:rsidRDefault="00482CDF" w:rsidP="00482CDF">
      <w:pPr>
        <w:autoSpaceDE w:val="0"/>
        <w:autoSpaceDN w:val="0"/>
        <w:adjustRightInd w:val="0"/>
        <w:spacing w:after="0" w:line="240" w:lineRule="auto"/>
        <w:rPr>
          <w:rFonts w:eastAsiaTheme="minorHAnsi"/>
          <w:sz w:val="22"/>
          <w:szCs w:val="22"/>
        </w:rPr>
      </w:pPr>
      <w:r>
        <w:rPr>
          <w:sz w:val="22"/>
          <w:szCs w:val="22"/>
        </w:rPr>
        <w:t xml:space="preserve">7 </w:t>
      </w:r>
      <w:r>
        <w:rPr>
          <w:sz w:val="22"/>
          <w:szCs w:val="22"/>
        </w:rPr>
        <w:tab/>
        <w:t xml:space="preserve">Record: </w:t>
      </w:r>
      <w:r>
        <w:rPr>
          <w:sz w:val="22"/>
          <w:szCs w:val="22"/>
        </w:rPr>
        <w:tab/>
      </w:r>
      <w:proofErr w:type="spellStart"/>
      <w:r w:rsidRPr="00482CDF">
        <w:rPr>
          <w:rFonts w:eastAsiaTheme="minorHAnsi"/>
          <w:sz w:val="22"/>
          <w:szCs w:val="22"/>
        </w:rPr>
        <w:t>nFluxTimeObs</w:t>
      </w:r>
      <w:proofErr w:type="spellEnd"/>
      <w:r w:rsidRPr="00482CDF">
        <w:rPr>
          <w:rFonts w:eastAsiaTheme="minorHAnsi"/>
          <w:sz w:val="22"/>
          <w:szCs w:val="22"/>
        </w:rPr>
        <w:t xml:space="preserve">, </w:t>
      </w:r>
      <w:proofErr w:type="spellStart"/>
      <w:r w:rsidRPr="00482CDF">
        <w:rPr>
          <w:rFonts w:eastAsiaTheme="minorHAnsi"/>
          <w:sz w:val="22"/>
          <w:szCs w:val="22"/>
        </w:rPr>
        <w:t>nCells</w:t>
      </w:r>
      <w:proofErr w:type="spellEnd"/>
      <w:r w:rsidRPr="00482CDF">
        <w:rPr>
          <w:rFonts w:eastAsiaTheme="minorHAnsi"/>
          <w:sz w:val="22"/>
          <w:szCs w:val="22"/>
        </w:rPr>
        <w:t xml:space="preserve">, </w:t>
      </w:r>
      <w:proofErr w:type="spellStart"/>
      <w:r w:rsidRPr="00482CDF">
        <w:rPr>
          <w:rFonts w:eastAsiaTheme="minorHAnsi"/>
          <w:sz w:val="22"/>
          <w:szCs w:val="22"/>
        </w:rPr>
        <w:t>iSSType</w:t>
      </w:r>
      <w:proofErr w:type="spellEnd"/>
    </w:p>
    <w:p w14:paraId="26C7619D" w14:textId="77777777" w:rsidR="00482CDF" w:rsidRDefault="00482CDF" w:rsidP="00482CDF">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9F897CE" w14:textId="2806CA3D" w:rsidR="00482CDF" w:rsidRDefault="00482CDF" w:rsidP="00482CDF">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nFluxTimeObs</w:t>
      </w:r>
      <w:proofErr w:type="spellEnd"/>
      <w:r w:rsidRPr="00482CDF">
        <w:rPr>
          <w:rFonts w:eastAsiaTheme="minorHAnsi"/>
          <w:sz w:val="22"/>
          <w:szCs w:val="22"/>
        </w:rPr>
        <w:t xml:space="preserve"> is the number of times at which mass fluxes are observed for the current mass-flux object</w:t>
      </w:r>
      <w:r w:rsidRPr="00374A9F">
        <w:rPr>
          <w:rFonts w:eastAsiaTheme="minorHAnsi"/>
          <w:sz w:val="22"/>
          <w:szCs w:val="22"/>
        </w:rPr>
        <w:t>.</w:t>
      </w:r>
    </w:p>
    <w:p w14:paraId="60E49685" w14:textId="5DA717BE" w:rsidR="00482CDF" w:rsidRDefault="00482CDF" w:rsidP="00482CDF">
      <w:pPr>
        <w:pStyle w:val="ListParagraph"/>
        <w:numPr>
          <w:ilvl w:val="0"/>
          <w:numId w:val="1"/>
        </w:numPr>
        <w:autoSpaceDE w:val="0"/>
        <w:autoSpaceDN w:val="0"/>
        <w:adjustRightInd w:val="0"/>
        <w:spacing w:after="0" w:line="240" w:lineRule="auto"/>
        <w:ind w:left="2160"/>
      </w:pPr>
      <w:proofErr w:type="spellStart"/>
      <w:r w:rsidRPr="00482CDF">
        <w:rPr>
          <w:rFonts w:eastAsiaTheme="minorHAnsi"/>
          <w:sz w:val="22"/>
          <w:szCs w:val="22"/>
        </w:rPr>
        <w:t>nCells</w:t>
      </w:r>
      <w:proofErr w:type="spellEnd"/>
      <w:r w:rsidRPr="00482CDF">
        <w:t xml:space="preserve"> is the</w:t>
      </w:r>
      <w:r>
        <w:t xml:space="preserve"> total number of cells in the current mass-flux object</w:t>
      </w:r>
      <w:r w:rsidRPr="00482CDF">
        <w:t>.</w:t>
      </w:r>
    </w:p>
    <w:p w14:paraId="3C6F609B" w14:textId="3F92D66C" w:rsidR="00AA00A6" w:rsidRPr="00482CDF" w:rsidRDefault="00482CDF" w:rsidP="00AA00A6">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482CDF">
        <w:rPr>
          <w:rFonts w:eastAsiaTheme="minorHAnsi"/>
          <w:sz w:val="22"/>
          <w:szCs w:val="22"/>
        </w:rPr>
        <w:t>iSSType</w:t>
      </w:r>
      <w:proofErr w:type="spellEnd"/>
      <w:r w:rsidRPr="00482CDF">
        <w:rPr>
          <w:rFonts w:eastAsiaTheme="minorHAnsi"/>
          <w:sz w:val="22"/>
          <w:szCs w:val="22"/>
        </w:rPr>
        <w:t xml:space="preserve"> is</w:t>
      </w:r>
      <w:r w:rsidR="00AA00A6">
        <w:rPr>
          <w:rFonts w:eastAsiaTheme="minorHAnsi"/>
          <w:sz w:val="22"/>
          <w:szCs w:val="22"/>
        </w:rPr>
        <w:t xml:space="preserve"> </w:t>
      </w:r>
      <w:r w:rsidR="00AA00A6" w:rsidRPr="00AA00A6">
        <w:rPr>
          <w:rFonts w:eastAsiaTheme="minorHAnsi"/>
          <w:sz w:val="22"/>
          <w:szCs w:val="22"/>
        </w:rPr>
        <w:t>an integer code indicating the type of sinks/sources constituting the current mass flux object. The [</w:t>
      </w:r>
      <w:proofErr w:type="spellStart"/>
      <w:r w:rsidR="00AA00A6" w:rsidRPr="00AA00A6">
        <w:rPr>
          <w:rFonts w:eastAsiaTheme="minorHAnsi"/>
          <w:sz w:val="22"/>
          <w:szCs w:val="22"/>
        </w:rPr>
        <w:t>iSSType</w:t>
      </w:r>
      <w:proofErr w:type="spellEnd"/>
      <w:r w:rsidR="00AA00A6" w:rsidRPr="00AA00A6">
        <w:rPr>
          <w:rFonts w:eastAsiaTheme="minorHAnsi"/>
          <w:sz w:val="22"/>
          <w:szCs w:val="22"/>
        </w:rPr>
        <w:t>] codes used here are the same as those defined for the MT3DMS SSM Package:</w:t>
      </w:r>
    </w:p>
    <w:p w14:paraId="1EEE2DB0" w14:textId="1CEFAD3B" w:rsidR="00482CDF" w:rsidRDefault="00482CDF" w:rsidP="00482CDF">
      <w:pPr>
        <w:pStyle w:val="ListParagraph"/>
        <w:autoSpaceDE w:val="0"/>
        <w:autoSpaceDN w:val="0"/>
        <w:adjustRightInd w:val="0"/>
        <w:spacing w:after="0" w:line="240" w:lineRule="auto"/>
        <w:ind w:left="2160"/>
        <w:rPr>
          <w:rFonts w:eastAsiaTheme="minorHAnsi"/>
          <w:sz w:val="22"/>
          <w:szCs w:val="22"/>
        </w:rPr>
      </w:pPr>
    </w:p>
    <w:tbl>
      <w:tblPr>
        <w:tblStyle w:val="TableGrid"/>
        <w:tblW w:w="0" w:type="auto"/>
        <w:tblInd w:w="2160" w:type="dxa"/>
        <w:tblLook w:val="04A0" w:firstRow="1" w:lastRow="0" w:firstColumn="1" w:lastColumn="0" w:noHBand="0" w:noVBand="1"/>
      </w:tblPr>
      <w:tblGrid>
        <w:gridCol w:w="1548"/>
        <w:gridCol w:w="3420"/>
      </w:tblGrid>
      <w:tr w:rsidR="00AA00A6" w14:paraId="0C663505" w14:textId="77777777" w:rsidTr="00AA00A6">
        <w:trPr>
          <w:trHeight w:val="485"/>
        </w:trPr>
        <w:tc>
          <w:tcPr>
            <w:tcW w:w="1548" w:type="dxa"/>
            <w:vAlign w:val="center"/>
          </w:tcPr>
          <w:p w14:paraId="48D5F5BE" w14:textId="79F21AEA"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proofErr w:type="spellStart"/>
            <w:r w:rsidRPr="00AA00A6">
              <w:rPr>
                <w:rFonts w:eastAsiaTheme="minorHAnsi"/>
                <w:b/>
                <w:sz w:val="22"/>
                <w:szCs w:val="22"/>
              </w:rPr>
              <w:t>issType</w:t>
            </w:r>
            <w:proofErr w:type="spellEnd"/>
            <w:r w:rsidRPr="00AA00A6">
              <w:rPr>
                <w:rFonts w:eastAsiaTheme="minorHAnsi"/>
                <w:b/>
                <w:sz w:val="22"/>
                <w:szCs w:val="22"/>
              </w:rPr>
              <w:t xml:space="preserve"> Code</w:t>
            </w:r>
          </w:p>
        </w:tc>
        <w:tc>
          <w:tcPr>
            <w:tcW w:w="3420" w:type="dxa"/>
            <w:vAlign w:val="center"/>
          </w:tcPr>
          <w:p w14:paraId="534154FC" w14:textId="57FF7E44" w:rsidR="00AA00A6" w:rsidRPr="00AA00A6" w:rsidRDefault="00AA00A6" w:rsidP="00AA00A6">
            <w:pPr>
              <w:pStyle w:val="ListParagraph"/>
              <w:autoSpaceDE w:val="0"/>
              <w:autoSpaceDN w:val="0"/>
              <w:adjustRightInd w:val="0"/>
              <w:spacing w:after="0" w:line="240" w:lineRule="auto"/>
              <w:ind w:left="0"/>
              <w:jc w:val="center"/>
              <w:rPr>
                <w:rFonts w:eastAsiaTheme="minorHAnsi"/>
                <w:b/>
                <w:sz w:val="22"/>
                <w:szCs w:val="22"/>
              </w:rPr>
            </w:pPr>
            <w:r w:rsidRPr="00AA00A6">
              <w:rPr>
                <w:rFonts w:eastAsiaTheme="minorHAnsi"/>
                <w:b/>
                <w:sz w:val="22"/>
                <w:szCs w:val="22"/>
              </w:rPr>
              <w:t>Type of Sink/Source</w:t>
            </w:r>
          </w:p>
        </w:tc>
      </w:tr>
      <w:tr w:rsidR="00AA00A6" w14:paraId="66F44FA8" w14:textId="77777777" w:rsidTr="00AA00A6">
        <w:tc>
          <w:tcPr>
            <w:tcW w:w="1548" w:type="dxa"/>
          </w:tcPr>
          <w:p w14:paraId="480CC2C1" w14:textId="7F9BC8E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w:t>
            </w:r>
          </w:p>
        </w:tc>
        <w:tc>
          <w:tcPr>
            <w:tcW w:w="3420" w:type="dxa"/>
          </w:tcPr>
          <w:p w14:paraId="2C9839F6" w14:textId="53FC5EB8" w:rsidR="00AA00A6" w:rsidRDefault="00AA00A6" w:rsidP="00AA00A6">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Constant head</w:t>
            </w:r>
          </w:p>
        </w:tc>
      </w:tr>
      <w:tr w:rsidR="00AA00A6" w14:paraId="10986362" w14:textId="77777777" w:rsidTr="00AA00A6">
        <w:tc>
          <w:tcPr>
            <w:tcW w:w="1548" w:type="dxa"/>
          </w:tcPr>
          <w:p w14:paraId="45A0D033" w14:textId="1677035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w:t>
            </w:r>
          </w:p>
        </w:tc>
        <w:tc>
          <w:tcPr>
            <w:tcW w:w="3420" w:type="dxa"/>
          </w:tcPr>
          <w:p w14:paraId="45600B25" w14:textId="6F1DA3C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Well</w:t>
            </w:r>
          </w:p>
        </w:tc>
      </w:tr>
      <w:tr w:rsidR="00AA00A6" w14:paraId="1743AE93" w14:textId="77777777" w:rsidTr="00AA00A6">
        <w:tc>
          <w:tcPr>
            <w:tcW w:w="1548" w:type="dxa"/>
          </w:tcPr>
          <w:p w14:paraId="41297161" w14:textId="6EC8B82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w:t>
            </w:r>
          </w:p>
        </w:tc>
        <w:tc>
          <w:tcPr>
            <w:tcW w:w="3420" w:type="dxa"/>
          </w:tcPr>
          <w:p w14:paraId="6DEF7AB7" w14:textId="5891DED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w:t>
            </w:r>
          </w:p>
        </w:tc>
      </w:tr>
      <w:tr w:rsidR="00AA00A6" w14:paraId="509E516C" w14:textId="77777777" w:rsidTr="00AA00A6">
        <w:tc>
          <w:tcPr>
            <w:tcW w:w="1548" w:type="dxa"/>
          </w:tcPr>
          <w:p w14:paraId="1A8D0D0E" w14:textId="254DF1A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4</w:t>
            </w:r>
          </w:p>
        </w:tc>
        <w:tc>
          <w:tcPr>
            <w:tcW w:w="3420" w:type="dxa"/>
          </w:tcPr>
          <w:p w14:paraId="303A88C9" w14:textId="45974DD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River</w:t>
            </w:r>
          </w:p>
        </w:tc>
      </w:tr>
      <w:tr w:rsidR="00AA00A6" w14:paraId="22DC7621" w14:textId="77777777" w:rsidTr="00AA00A6">
        <w:tc>
          <w:tcPr>
            <w:tcW w:w="1548" w:type="dxa"/>
          </w:tcPr>
          <w:p w14:paraId="64A6843C" w14:textId="3A3BADB1"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w:t>
            </w:r>
          </w:p>
        </w:tc>
        <w:tc>
          <w:tcPr>
            <w:tcW w:w="3420" w:type="dxa"/>
          </w:tcPr>
          <w:p w14:paraId="632BD021" w14:textId="420143EA"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Head-dependent boundary</w:t>
            </w:r>
          </w:p>
        </w:tc>
      </w:tr>
      <w:tr w:rsidR="00AA00A6" w14:paraId="51969DE9" w14:textId="77777777" w:rsidTr="00AA00A6">
        <w:tc>
          <w:tcPr>
            <w:tcW w:w="1548" w:type="dxa"/>
          </w:tcPr>
          <w:p w14:paraId="7EAC984A" w14:textId="1E8330F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6</w:t>
            </w:r>
          </w:p>
        </w:tc>
        <w:tc>
          <w:tcPr>
            <w:tcW w:w="3420" w:type="dxa"/>
          </w:tcPr>
          <w:p w14:paraId="3E5B59F3" w14:textId="385CF661"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048BB62B" w14:textId="77777777" w:rsidTr="00AA00A6">
        <w:tc>
          <w:tcPr>
            <w:tcW w:w="1548" w:type="dxa"/>
          </w:tcPr>
          <w:p w14:paraId="1A34DD4C" w14:textId="29FA99D9"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7</w:t>
            </w:r>
          </w:p>
        </w:tc>
        <w:tc>
          <w:tcPr>
            <w:tcW w:w="3420" w:type="dxa"/>
          </w:tcPr>
          <w:p w14:paraId="791A646E" w14:textId="6C4F46D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Recharge</w:t>
            </w:r>
          </w:p>
        </w:tc>
      </w:tr>
      <w:tr w:rsidR="00AA00A6" w14:paraId="39B66636" w14:textId="77777777" w:rsidTr="00AA00A6">
        <w:tc>
          <w:tcPr>
            <w:tcW w:w="1548" w:type="dxa"/>
          </w:tcPr>
          <w:p w14:paraId="7ED839CD" w14:textId="0DECE81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8</w:t>
            </w:r>
          </w:p>
        </w:tc>
        <w:tc>
          <w:tcPr>
            <w:tcW w:w="3420" w:type="dxa"/>
          </w:tcPr>
          <w:p w14:paraId="482E77CA" w14:textId="6B6712F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Evapotranspiration</w:t>
            </w:r>
          </w:p>
        </w:tc>
      </w:tr>
      <w:tr w:rsidR="00AA00A6" w14:paraId="05E6A729" w14:textId="77777777" w:rsidTr="00AA00A6">
        <w:tc>
          <w:tcPr>
            <w:tcW w:w="1548" w:type="dxa"/>
          </w:tcPr>
          <w:p w14:paraId="257BF9B0" w14:textId="548F5333"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9-14</w:t>
            </w:r>
          </w:p>
        </w:tc>
        <w:tc>
          <w:tcPr>
            <w:tcW w:w="3420" w:type="dxa"/>
          </w:tcPr>
          <w:p w14:paraId="2026A723" w14:textId="510C996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308540AD" w14:textId="77777777" w:rsidTr="00AA00A6">
        <w:tc>
          <w:tcPr>
            <w:tcW w:w="1548" w:type="dxa"/>
          </w:tcPr>
          <w:p w14:paraId="7CA78145" w14:textId="1977BDDF"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15</w:t>
            </w:r>
          </w:p>
        </w:tc>
        <w:tc>
          <w:tcPr>
            <w:tcW w:w="3420" w:type="dxa"/>
          </w:tcPr>
          <w:p w14:paraId="411728CE" w14:textId="678AC0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Mass loading</w:t>
            </w:r>
          </w:p>
        </w:tc>
      </w:tr>
      <w:tr w:rsidR="00AA00A6" w14:paraId="4DE5A6FB" w14:textId="77777777" w:rsidTr="00AA00A6">
        <w:tc>
          <w:tcPr>
            <w:tcW w:w="1548" w:type="dxa"/>
          </w:tcPr>
          <w:p w14:paraId="030EFE86" w14:textId="21BBCE8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21</w:t>
            </w:r>
          </w:p>
        </w:tc>
        <w:tc>
          <w:tcPr>
            <w:tcW w:w="3420" w:type="dxa"/>
          </w:tcPr>
          <w:p w14:paraId="71470DB4" w14:textId="6633AD4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Stream-routing</w:t>
            </w:r>
          </w:p>
        </w:tc>
      </w:tr>
      <w:tr w:rsidR="00AA00A6" w14:paraId="4FFB4F9D" w14:textId="77777777" w:rsidTr="00AA00A6">
        <w:tc>
          <w:tcPr>
            <w:tcW w:w="1548" w:type="dxa"/>
          </w:tcPr>
          <w:p w14:paraId="7E43CE03" w14:textId="3CEF0BED"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22</w:t>
            </w:r>
          </w:p>
        </w:tc>
        <w:tc>
          <w:tcPr>
            <w:tcW w:w="3420" w:type="dxa"/>
          </w:tcPr>
          <w:p w14:paraId="0A433956" w14:textId="10FD730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Reservoir</w:t>
            </w:r>
          </w:p>
        </w:tc>
      </w:tr>
      <w:tr w:rsidR="00AA00A6" w14:paraId="6D65C0CF" w14:textId="77777777" w:rsidTr="00AA00A6">
        <w:tc>
          <w:tcPr>
            <w:tcW w:w="1548" w:type="dxa"/>
          </w:tcPr>
          <w:p w14:paraId="772A1CCA" w14:textId="39A958B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23</w:t>
            </w:r>
          </w:p>
        </w:tc>
        <w:tc>
          <w:tcPr>
            <w:tcW w:w="3420" w:type="dxa"/>
          </w:tcPr>
          <w:p w14:paraId="259F5AA9" w14:textId="5409A4A0"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Specified flow and head boundary</w:t>
            </w:r>
          </w:p>
        </w:tc>
      </w:tr>
      <w:tr w:rsidR="00AA00A6" w14:paraId="22FE4587" w14:textId="77777777" w:rsidTr="00AA00A6">
        <w:tc>
          <w:tcPr>
            <w:tcW w:w="1548" w:type="dxa"/>
          </w:tcPr>
          <w:p w14:paraId="73A2C6F9" w14:textId="30BE3C1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24</w:t>
            </w:r>
          </w:p>
        </w:tc>
        <w:tc>
          <w:tcPr>
            <w:tcW w:w="3420" w:type="dxa"/>
          </w:tcPr>
          <w:p w14:paraId="46B82F60" w14:textId="77C17746"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Inter-bed storage</w:t>
            </w:r>
          </w:p>
        </w:tc>
      </w:tr>
      <w:tr w:rsidR="00AA00A6" w14:paraId="3AB62699" w14:textId="77777777" w:rsidTr="00AA00A6">
        <w:tc>
          <w:tcPr>
            <w:tcW w:w="1548" w:type="dxa"/>
          </w:tcPr>
          <w:p w14:paraId="0FBE02BE" w14:textId="0D148B7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25</w:t>
            </w:r>
          </w:p>
        </w:tc>
        <w:tc>
          <w:tcPr>
            <w:tcW w:w="3420" w:type="dxa"/>
          </w:tcPr>
          <w:p w14:paraId="077BFD6E" w14:textId="2051A8B2"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Transient leakage</w:t>
            </w:r>
          </w:p>
        </w:tc>
      </w:tr>
      <w:tr w:rsidR="00AA00A6" w14:paraId="127A6C43" w14:textId="77777777" w:rsidTr="00AA00A6">
        <w:tc>
          <w:tcPr>
            <w:tcW w:w="1548" w:type="dxa"/>
          </w:tcPr>
          <w:p w14:paraId="78F399EA" w14:textId="683600E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26</w:t>
            </w:r>
          </w:p>
        </w:tc>
        <w:tc>
          <w:tcPr>
            <w:tcW w:w="3420" w:type="dxa"/>
          </w:tcPr>
          <w:p w14:paraId="34649A26" w14:textId="24F9DAF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Lake</w:t>
            </w:r>
          </w:p>
        </w:tc>
      </w:tr>
      <w:tr w:rsidR="00AA00A6" w14:paraId="3290E8DB" w14:textId="77777777" w:rsidTr="00AA00A6">
        <w:tc>
          <w:tcPr>
            <w:tcW w:w="1548" w:type="dxa"/>
          </w:tcPr>
          <w:p w14:paraId="7D98129D" w14:textId="7ACEA1F8"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27</w:t>
            </w:r>
          </w:p>
        </w:tc>
        <w:tc>
          <w:tcPr>
            <w:tcW w:w="3420" w:type="dxa"/>
          </w:tcPr>
          <w:p w14:paraId="4E0F0DCA" w14:textId="57D517AB"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Multi-node well</w:t>
            </w:r>
          </w:p>
        </w:tc>
      </w:tr>
      <w:tr w:rsidR="00AA00A6" w14:paraId="3B1689CE" w14:textId="77777777" w:rsidTr="00AA00A6">
        <w:tc>
          <w:tcPr>
            <w:tcW w:w="1548" w:type="dxa"/>
          </w:tcPr>
          <w:p w14:paraId="7C41F7AA" w14:textId="64289C6E"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28</w:t>
            </w:r>
          </w:p>
        </w:tc>
        <w:tc>
          <w:tcPr>
            <w:tcW w:w="3420" w:type="dxa"/>
          </w:tcPr>
          <w:p w14:paraId="09C73A5C" w14:textId="6F241F63"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Drain with return flow</w:t>
            </w:r>
          </w:p>
        </w:tc>
      </w:tr>
      <w:tr w:rsidR="00AA00A6" w14:paraId="4C8E684E" w14:textId="77777777" w:rsidTr="00AA00A6">
        <w:tc>
          <w:tcPr>
            <w:tcW w:w="1548" w:type="dxa"/>
          </w:tcPr>
          <w:p w14:paraId="6AB16805" w14:textId="05061330"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29</w:t>
            </w:r>
          </w:p>
        </w:tc>
        <w:tc>
          <w:tcPr>
            <w:tcW w:w="3420" w:type="dxa"/>
          </w:tcPr>
          <w:p w14:paraId="32F06CE5" w14:textId="22D20C07"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Segmented evapotranspiration</w:t>
            </w:r>
          </w:p>
        </w:tc>
      </w:tr>
      <w:tr w:rsidR="00AA00A6" w14:paraId="191CD235" w14:textId="77777777" w:rsidTr="00AA00A6">
        <w:tc>
          <w:tcPr>
            <w:tcW w:w="1548" w:type="dxa"/>
          </w:tcPr>
          <w:p w14:paraId="0E444D62" w14:textId="551AC924"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30-49</w:t>
            </w:r>
          </w:p>
        </w:tc>
        <w:tc>
          <w:tcPr>
            <w:tcW w:w="3420" w:type="dxa"/>
          </w:tcPr>
          <w:p w14:paraId="6D59624B" w14:textId="7380B46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B40C48B" w14:textId="77777777" w:rsidTr="00AA00A6">
        <w:tc>
          <w:tcPr>
            <w:tcW w:w="1548" w:type="dxa"/>
          </w:tcPr>
          <w:p w14:paraId="01B8F195" w14:textId="7FA3467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50</w:t>
            </w:r>
          </w:p>
        </w:tc>
        <w:tc>
          <w:tcPr>
            <w:tcW w:w="3420" w:type="dxa"/>
          </w:tcPr>
          <w:p w14:paraId="2F1888B1" w14:textId="2B9589BE"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HSS Mass Loading</w:t>
            </w:r>
          </w:p>
        </w:tc>
      </w:tr>
      <w:tr w:rsidR="00AA00A6" w14:paraId="009B3702" w14:textId="77777777" w:rsidTr="00AA00A6">
        <w:tc>
          <w:tcPr>
            <w:tcW w:w="1548" w:type="dxa"/>
          </w:tcPr>
          <w:p w14:paraId="5EC0FBF6" w14:textId="35D31BA6"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51</w:t>
            </w:r>
          </w:p>
        </w:tc>
        <w:tc>
          <w:tcPr>
            <w:tcW w:w="3420" w:type="dxa"/>
          </w:tcPr>
          <w:p w14:paraId="2C8EE2B0" w14:textId="5051F715"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21361417" w14:textId="77777777" w:rsidTr="00AA00A6">
        <w:tc>
          <w:tcPr>
            <w:tcW w:w="1548" w:type="dxa"/>
          </w:tcPr>
          <w:p w14:paraId="5D99FCA0" w14:textId="7ED86FAA"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52</w:t>
            </w:r>
          </w:p>
        </w:tc>
        <w:tc>
          <w:tcPr>
            <w:tcW w:w="3420" w:type="dxa"/>
          </w:tcPr>
          <w:p w14:paraId="777D691A" w14:textId="4B77DC79"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r w:rsidR="00AA00A6" w14:paraId="51350448" w14:textId="77777777" w:rsidTr="00AA00A6">
        <w:tc>
          <w:tcPr>
            <w:tcW w:w="1548" w:type="dxa"/>
          </w:tcPr>
          <w:p w14:paraId="32AD83C2" w14:textId="5040CE15" w:rsidR="00AA00A6" w:rsidRDefault="00AA00A6" w:rsidP="00AA00A6">
            <w:pPr>
              <w:pStyle w:val="ListParagraph"/>
              <w:autoSpaceDE w:val="0"/>
              <w:autoSpaceDN w:val="0"/>
              <w:adjustRightInd w:val="0"/>
              <w:spacing w:after="0" w:line="240" w:lineRule="auto"/>
              <w:ind w:left="0"/>
              <w:jc w:val="center"/>
              <w:rPr>
                <w:rFonts w:eastAsiaTheme="minorHAnsi"/>
                <w:sz w:val="22"/>
                <w:szCs w:val="22"/>
              </w:rPr>
            </w:pPr>
            <w:r>
              <w:rPr>
                <w:rFonts w:eastAsiaTheme="minorHAnsi"/>
                <w:sz w:val="22"/>
                <w:szCs w:val="22"/>
              </w:rPr>
              <w:t>53</w:t>
            </w:r>
          </w:p>
        </w:tc>
        <w:tc>
          <w:tcPr>
            <w:tcW w:w="3420" w:type="dxa"/>
          </w:tcPr>
          <w:p w14:paraId="45A4754E" w14:textId="612EE93F" w:rsidR="00AA00A6" w:rsidRDefault="00AA00A6" w:rsidP="00482CDF">
            <w:pPr>
              <w:pStyle w:val="ListParagraph"/>
              <w:autoSpaceDE w:val="0"/>
              <w:autoSpaceDN w:val="0"/>
              <w:adjustRightInd w:val="0"/>
              <w:spacing w:after="0" w:line="240" w:lineRule="auto"/>
              <w:ind w:left="0"/>
              <w:rPr>
                <w:rFonts w:eastAsiaTheme="minorHAnsi"/>
                <w:sz w:val="22"/>
                <w:szCs w:val="22"/>
              </w:rPr>
            </w:pPr>
            <w:r>
              <w:rPr>
                <w:rFonts w:eastAsiaTheme="minorHAnsi"/>
                <w:sz w:val="22"/>
                <w:szCs w:val="22"/>
              </w:rPr>
              <w:t>(Reserved)</w:t>
            </w:r>
          </w:p>
        </w:tc>
      </w:tr>
    </w:tbl>
    <w:p w14:paraId="31D56B67" w14:textId="77777777" w:rsidR="00AA00A6" w:rsidRDefault="00AA00A6" w:rsidP="00482CDF">
      <w:pPr>
        <w:pStyle w:val="ListParagraph"/>
        <w:autoSpaceDE w:val="0"/>
        <w:autoSpaceDN w:val="0"/>
        <w:adjustRightInd w:val="0"/>
        <w:spacing w:after="0" w:line="240" w:lineRule="auto"/>
        <w:ind w:left="2160"/>
        <w:rPr>
          <w:rFonts w:eastAsiaTheme="minorHAnsi"/>
          <w:sz w:val="22"/>
          <w:szCs w:val="22"/>
        </w:rPr>
      </w:pPr>
    </w:p>
    <w:p w14:paraId="1EDBEC71" w14:textId="29B13566"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8 </w:t>
      </w:r>
      <w:proofErr w:type="spellStart"/>
      <w:r>
        <w:rPr>
          <w:rFonts w:eastAsiaTheme="minorHAnsi"/>
          <w:sz w:val="22"/>
          <w:szCs w:val="22"/>
        </w:rPr>
        <w:t>nFluxTimeObs</w:t>
      </w:r>
      <w:proofErr w:type="spellEnd"/>
      <w:r>
        <w:rPr>
          <w:rFonts w:eastAsiaTheme="minorHAnsi"/>
          <w:sz w:val="22"/>
          <w:szCs w:val="22"/>
        </w:rPr>
        <w:t xml:space="preserve"> times)</w:t>
      </w:r>
    </w:p>
    <w:p w14:paraId="760A729B" w14:textId="3C8BFBC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 xml:space="preserve">8 </w:t>
      </w:r>
      <w:r>
        <w:rPr>
          <w:sz w:val="22"/>
          <w:szCs w:val="22"/>
        </w:rPr>
        <w:tab/>
        <w:t xml:space="preserve">Record: </w:t>
      </w:r>
      <w:r>
        <w:rPr>
          <w:sz w:val="22"/>
          <w:szCs w:val="22"/>
        </w:rPr>
        <w:tab/>
      </w:r>
      <w:r w:rsidRPr="00AA00A6">
        <w:rPr>
          <w:rFonts w:eastAsiaTheme="minorHAnsi"/>
          <w:sz w:val="22"/>
          <w:szCs w:val="22"/>
        </w:rPr>
        <w:t xml:space="preserve">FOBSNAM, </w:t>
      </w:r>
      <w:proofErr w:type="spellStart"/>
      <w:r w:rsidRPr="00AA00A6">
        <w:rPr>
          <w:rFonts w:eastAsiaTheme="minorHAnsi"/>
          <w:sz w:val="22"/>
          <w:szCs w:val="22"/>
        </w:rPr>
        <w:t>iComp</w:t>
      </w:r>
      <w:proofErr w:type="spellEnd"/>
      <w:r w:rsidRPr="00AA00A6">
        <w:rPr>
          <w:rFonts w:eastAsiaTheme="minorHAnsi"/>
          <w:sz w:val="22"/>
          <w:szCs w:val="22"/>
        </w:rPr>
        <w:t xml:space="preserve">, </w:t>
      </w:r>
      <w:proofErr w:type="spellStart"/>
      <w:r w:rsidRPr="00AA00A6">
        <w:rPr>
          <w:rFonts w:eastAsiaTheme="minorHAnsi"/>
          <w:sz w:val="22"/>
          <w:szCs w:val="22"/>
        </w:rPr>
        <w:t>FluxTimeObs</w:t>
      </w:r>
      <w:proofErr w:type="spellEnd"/>
      <w:r w:rsidRPr="00AA00A6">
        <w:rPr>
          <w:rFonts w:eastAsiaTheme="minorHAnsi"/>
          <w:sz w:val="22"/>
          <w:szCs w:val="22"/>
        </w:rPr>
        <w:t xml:space="preserve">, </w:t>
      </w:r>
      <w:proofErr w:type="spellStart"/>
      <w:r w:rsidRPr="00AA00A6">
        <w:rPr>
          <w:rFonts w:eastAsiaTheme="minorHAnsi"/>
          <w:sz w:val="22"/>
          <w:szCs w:val="22"/>
        </w:rPr>
        <w:t>weight_fobs</w:t>
      </w:r>
      <w:proofErr w:type="spellEnd"/>
      <w:r w:rsidRPr="00AA00A6">
        <w:rPr>
          <w:rFonts w:eastAsiaTheme="minorHAnsi"/>
          <w:sz w:val="22"/>
          <w:szCs w:val="22"/>
        </w:rPr>
        <w:t xml:space="preserve">, </w:t>
      </w:r>
      <w:proofErr w:type="spellStart"/>
      <w:r w:rsidRPr="00AA00A6">
        <w:rPr>
          <w:rFonts w:eastAsiaTheme="minorHAnsi"/>
          <w:sz w:val="22"/>
          <w:szCs w:val="22"/>
        </w:rPr>
        <w:t>FluxObs</w:t>
      </w:r>
      <w:proofErr w:type="spellEnd"/>
    </w:p>
    <w:p w14:paraId="09DB900F"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7324AB8" w14:textId="29224944" w:rsidR="00AA00A6" w:rsidRDefault="00AA00A6" w:rsidP="00AA00A6">
      <w:pPr>
        <w:pStyle w:val="ListParagraph"/>
        <w:numPr>
          <w:ilvl w:val="0"/>
          <w:numId w:val="1"/>
        </w:numPr>
        <w:autoSpaceDE w:val="0"/>
        <w:autoSpaceDN w:val="0"/>
        <w:adjustRightInd w:val="0"/>
        <w:spacing w:after="0" w:line="240" w:lineRule="auto"/>
        <w:ind w:left="2160"/>
        <w:rPr>
          <w:rFonts w:eastAsiaTheme="minorHAnsi"/>
          <w:sz w:val="22"/>
          <w:szCs w:val="22"/>
        </w:rPr>
      </w:pPr>
      <w:r w:rsidRPr="00AA00A6">
        <w:rPr>
          <w:rFonts w:eastAsiaTheme="minorHAnsi"/>
          <w:sz w:val="22"/>
          <w:szCs w:val="22"/>
        </w:rPr>
        <w:t>FOBSNAM</w:t>
      </w:r>
      <w:r w:rsidRPr="00482CDF">
        <w:rPr>
          <w:rFonts w:eastAsiaTheme="minorHAnsi"/>
          <w:sz w:val="22"/>
          <w:szCs w:val="22"/>
        </w:rPr>
        <w:t xml:space="preserve"> </w:t>
      </w:r>
      <w:r w:rsidRPr="00AA00A6">
        <w:rPr>
          <w:rFonts w:eastAsiaTheme="minorHAnsi"/>
          <w:sz w:val="22"/>
          <w:szCs w:val="22"/>
        </w:rPr>
        <w:t>is a string of 1 to 12 nonblank characters used to identify the mass flux observation. The convention is the same as that for COBSNAM. The first part of FOBSNAM can be used to identify a common group name, while the rest to distinguish different observations for the same group</w:t>
      </w:r>
      <w:r>
        <w:rPr>
          <w:rFonts w:eastAsiaTheme="minorHAnsi"/>
          <w:sz w:val="22"/>
          <w:szCs w:val="22"/>
        </w:rPr>
        <w:t>.</w:t>
      </w:r>
    </w:p>
    <w:p w14:paraId="6F694251" w14:textId="0440C726" w:rsidR="00AA00A6" w:rsidRDefault="00AA00A6" w:rsidP="00AA00A6">
      <w:pPr>
        <w:pStyle w:val="ListParagraph"/>
        <w:numPr>
          <w:ilvl w:val="0"/>
          <w:numId w:val="1"/>
        </w:numPr>
        <w:autoSpaceDE w:val="0"/>
        <w:autoSpaceDN w:val="0"/>
        <w:adjustRightInd w:val="0"/>
        <w:spacing w:after="0" w:line="240" w:lineRule="auto"/>
        <w:ind w:left="2160"/>
      </w:pPr>
      <w:proofErr w:type="spellStart"/>
      <w:r w:rsidRPr="00AA00A6">
        <w:rPr>
          <w:rFonts w:eastAsiaTheme="minorHAnsi"/>
          <w:sz w:val="22"/>
          <w:szCs w:val="22"/>
        </w:rPr>
        <w:t>FluxTimeObs</w:t>
      </w:r>
      <w:proofErr w:type="spellEnd"/>
      <w:r w:rsidRPr="00482CDF">
        <w:t xml:space="preserve"> </w:t>
      </w:r>
      <w:r w:rsidRPr="00AA00A6">
        <w:t>is the time since the beginning of simulation to the time of the current mass flux observation. [</w:t>
      </w:r>
      <w:proofErr w:type="spellStart"/>
      <w:r w:rsidRPr="00AA00A6">
        <w:t>FluxTimeObs</w:t>
      </w:r>
      <w:proofErr w:type="spellEnd"/>
      <w:r w:rsidRPr="00AA00A6">
        <w:t xml:space="preserve">] should be included in the BTN input file as part of the input array </w:t>
      </w:r>
      <w:r w:rsidRPr="00AA00A6">
        <w:lastRenderedPageBreak/>
        <w:t>[TIMPRS], i.e., the time to save simulation results. Otherwise, the calculated mass flux is obtained from a time specified in [TIMPRS] or the end of a stress period that is closest to [</w:t>
      </w:r>
      <w:proofErr w:type="spellStart"/>
      <w:r w:rsidRPr="00AA00A6">
        <w:t>FluxTimeObs</w:t>
      </w:r>
      <w:proofErr w:type="spellEnd"/>
      <w:r w:rsidRPr="00AA00A6">
        <w:t>]. Note that if [</w:t>
      </w:r>
      <w:proofErr w:type="spellStart"/>
      <w:r w:rsidRPr="00AA00A6">
        <w:t>FluxTimeObs</w:t>
      </w:r>
      <w:proofErr w:type="spellEnd"/>
      <w:r w:rsidRPr="00AA00A6">
        <w:t>] is specified as a negative integer, the calculated mass flux is saved whenever the number of transport steps is an even multiple of |</w:t>
      </w:r>
      <w:proofErr w:type="spellStart"/>
      <w:r w:rsidRPr="00AA00A6">
        <w:t>FluxTimeObs</w:t>
      </w:r>
      <w:proofErr w:type="spellEnd"/>
      <w:r w:rsidRPr="00AA00A6">
        <w:t>|</w:t>
      </w:r>
      <w:r w:rsidRPr="00482CDF">
        <w:t>.</w:t>
      </w:r>
    </w:p>
    <w:p w14:paraId="61840F9C" w14:textId="6BC6F96F"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w</w:t>
      </w:r>
      <w:r w:rsidR="00AA00A6">
        <w:rPr>
          <w:rFonts w:eastAsiaTheme="minorHAnsi"/>
          <w:sz w:val="22"/>
          <w:szCs w:val="22"/>
        </w:rPr>
        <w:t>eight</w:t>
      </w:r>
      <w:r>
        <w:rPr>
          <w:rFonts w:eastAsiaTheme="minorHAnsi"/>
          <w:sz w:val="22"/>
          <w:szCs w:val="22"/>
        </w:rPr>
        <w:t>_fobs</w:t>
      </w:r>
      <w:proofErr w:type="spellEnd"/>
      <w:r>
        <w:rPr>
          <w:rFonts w:eastAsiaTheme="minorHAnsi"/>
          <w:sz w:val="22"/>
          <w:szCs w:val="22"/>
        </w:rPr>
        <w:t xml:space="preserve"> </w:t>
      </w:r>
      <w:r w:rsidRPr="0005266D">
        <w:rPr>
          <w:rFonts w:eastAsiaTheme="minorHAnsi"/>
          <w:sz w:val="22"/>
          <w:szCs w:val="22"/>
        </w:rPr>
        <w:t>is the user-specified weighting factor for computing the residual error at the current mass-flux object, i.e., residual error = (calculated-observed)*weight. If [</w:t>
      </w:r>
      <w:proofErr w:type="spellStart"/>
      <w:r w:rsidRPr="0005266D">
        <w:rPr>
          <w:rFonts w:eastAsiaTheme="minorHAnsi"/>
          <w:sz w:val="22"/>
          <w:szCs w:val="22"/>
        </w:rPr>
        <w:t>weight_fobs</w:t>
      </w:r>
      <w:proofErr w:type="spellEnd"/>
      <w:r w:rsidRPr="0005266D">
        <w:rPr>
          <w:rFonts w:eastAsiaTheme="minorHAnsi"/>
          <w:sz w:val="22"/>
          <w:szCs w:val="22"/>
        </w:rPr>
        <w:t xml:space="preserve">] is assigned a negative value, the observed mass flux at the target </w:t>
      </w:r>
      <w:proofErr w:type="spellStart"/>
      <w:r w:rsidRPr="0005266D">
        <w:rPr>
          <w:rFonts w:eastAsiaTheme="minorHAnsi"/>
          <w:sz w:val="22"/>
          <w:szCs w:val="22"/>
        </w:rPr>
        <w:t>massflux</w:t>
      </w:r>
      <w:proofErr w:type="spellEnd"/>
      <w:r w:rsidRPr="0005266D">
        <w:rPr>
          <w:rFonts w:eastAsiaTheme="minorHAnsi"/>
          <w:sz w:val="22"/>
          <w:szCs w:val="22"/>
        </w:rPr>
        <w:t xml:space="preserve"> object is not used and only the calculated mass flux is saved.</w:t>
      </w:r>
    </w:p>
    <w:p w14:paraId="235872CF" w14:textId="3723672F"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FluxObs</w:t>
      </w:r>
      <w:proofErr w:type="spellEnd"/>
      <w:r w:rsidR="0005266D">
        <w:rPr>
          <w:rFonts w:eastAsiaTheme="minorHAnsi"/>
          <w:sz w:val="22"/>
          <w:szCs w:val="22"/>
        </w:rPr>
        <w:t xml:space="preserve"> </w:t>
      </w:r>
      <w:r w:rsidR="0005266D" w:rsidRPr="0005266D">
        <w:rPr>
          <w:rFonts w:eastAsiaTheme="minorHAnsi"/>
          <w:sz w:val="22"/>
          <w:szCs w:val="22"/>
        </w:rPr>
        <w:t>is the observed solute mass flux, QC [dimension, MT-1], for the user-specified species [</w:t>
      </w:r>
      <w:proofErr w:type="spellStart"/>
      <w:r w:rsidR="0005266D" w:rsidRPr="0005266D">
        <w:rPr>
          <w:rFonts w:eastAsiaTheme="minorHAnsi"/>
          <w:sz w:val="22"/>
          <w:szCs w:val="22"/>
        </w:rPr>
        <w:t>iComp</w:t>
      </w:r>
      <w:proofErr w:type="spellEnd"/>
      <w:r w:rsidR="0005266D" w:rsidRPr="0005266D">
        <w:rPr>
          <w:rFonts w:eastAsiaTheme="minorHAnsi"/>
          <w:sz w:val="22"/>
          <w:szCs w:val="22"/>
        </w:rPr>
        <w:t>]. The mass flux observation is negative when the mass is leaving the groundwater system, and positive when the mass is entering the groundwater system. This input item is required regardless of whether the preceding input item [</w:t>
      </w:r>
      <w:proofErr w:type="spellStart"/>
      <w:r w:rsidR="0005266D" w:rsidRPr="0005266D">
        <w:rPr>
          <w:rFonts w:eastAsiaTheme="minorHAnsi"/>
          <w:sz w:val="22"/>
          <w:szCs w:val="22"/>
        </w:rPr>
        <w:t>weight_fobs</w:t>
      </w:r>
      <w:proofErr w:type="spellEnd"/>
      <w:r w:rsidR="0005266D" w:rsidRPr="0005266D">
        <w:rPr>
          <w:rFonts w:eastAsiaTheme="minorHAnsi"/>
          <w:sz w:val="22"/>
          <w:szCs w:val="22"/>
        </w:rPr>
        <w:t>] has been given a positive or negative value.</w:t>
      </w:r>
    </w:p>
    <w:p w14:paraId="55A7C501" w14:textId="77777777" w:rsidR="00AA00A6" w:rsidRDefault="00AA00A6" w:rsidP="00AA00A6">
      <w:pPr>
        <w:autoSpaceDE w:val="0"/>
        <w:autoSpaceDN w:val="0"/>
        <w:adjustRightInd w:val="0"/>
        <w:spacing w:after="0" w:line="240" w:lineRule="auto"/>
        <w:rPr>
          <w:rFonts w:eastAsiaTheme="minorHAnsi"/>
          <w:sz w:val="22"/>
          <w:szCs w:val="22"/>
        </w:rPr>
      </w:pPr>
    </w:p>
    <w:p w14:paraId="5CE476AA" w14:textId="496F9573" w:rsidR="00AA00A6" w:rsidRDefault="00AA00A6" w:rsidP="00AA00A6">
      <w:pPr>
        <w:autoSpaceDE w:val="0"/>
        <w:autoSpaceDN w:val="0"/>
        <w:adjustRightInd w:val="0"/>
        <w:spacing w:after="0" w:line="240" w:lineRule="auto"/>
        <w:rPr>
          <w:rFonts w:eastAsiaTheme="minorHAnsi"/>
          <w:sz w:val="22"/>
          <w:szCs w:val="22"/>
        </w:rPr>
      </w:pPr>
      <w:r>
        <w:rPr>
          <w:rFonts w:eastAsiaTheme="minorHAnsi"/>
          <w:sz w:val="22"/>
          <w:szCs w:val="22"/>
        </w:rPr>
        <w:t xml:space="preserve">(Enter item 9 </w:t>
      </w:r>
      <w:proofErr w:type="spellStart"/>
      <w:r>
        <w:rPr>
          <w:rFonts w:eastAsiaTheme="minorHAnsi"/>
          <w:sz w:val="22"/>
          <w:szCs w:val="22"/>
        </w:rPr>
        <w:t>nCells</w:t>
      </w:r>
      <w:proofErr w:type="spellEnd"/>
      <w:r>
        <w:rPr>
          <w:rFonts w:eastAsiaTheme="minorHAnsi"/>
          <w:sz w:val="22"/>
          <w:szCs w:val="22"/>
        </w:rPr>
        <w:t xml:space="preserve"> times for current mass flux object)</w:t>
      </w:r>
    </w:p>
    <w:p w14:paraId="43A93E1C" w14:textId="2195865E" w:rsidR="00AA00A6" w:rsidRPr="00CF4CF7" w:rsidRDefault="00AA00A6" w:rsidP="00AA00A6">
      <w:pPr>
        <w:autoSpaceDE w:val="0"/>
        <w:autoSpaceDN w:val="0"/>
        <w:adjustRightInd w:val="0"/>
        <w:spacing w:after="0" w:line="240" w:lineRule="auto"/>
        <w:rPr>
          <w:rFonts w:eastAsiaTheme="minorHAnsi"/>
          <w:sz w:val="22"/>
          <w:szCs w:val="22"/>
        </w:rPr>
      </w:pPr>
      <w:r>
        <w:rPr>
          <w:sz w:val="22"/>
          <w:szCs w:val="22"/>
        </w:rPr>
        <w:t>9</w:t>
      </w:r>
      <w:r>
        <w:rPr>
          <w:sz w:val="22"/>
          <w:szCs w:val="22"/>
        </w:rPr>
        <w:tab/>
        <w:t xml:space="preserve">Record: </w:t>
      </w:r>
      <w:r>
        <w:rPr>
          <w:sz w:val="22"/>
          <w:szCs w:val="22"/>
        </w:rPr>
        <w:tab/>
      </w:r>
      <w:proofErr w:type="spellStart"/>
      <w:r w:rsidRPr="00AA00A6">
        <w:rPr>
          <w:rFonts w:eastAsiaTheme="minorHAnsi"/>
          <w:sz w:val="22"/>
          <w:szCs w:val="22"/>
        </w:rPr>
        <w:t>kcell</w:t>
      </w:r>
      <w:proofErr w:type="spellEnd"/>
      <w:r w:rsidRPr="00AA00A6">
        <w:rPr>
          <w:rFonts w:eastAsiaTheme="minorHAnsi"/>
          <w:sz w:val="22"/>
          <w:szCs w:val="22"/>
        </w:rPr>
        <w:t xml:space="preserve">, </w:t>
      </w:r>
      <w:proofErr w:type="spellStart"/>
      <w:r w:rsidRPr="00AA00A6">
        <w:rPr>
          <w:rFonts w:eastAsiaTheme="minorHAnsi"/>
          <w:sz w:val="22"/>
          <w:szCs w:val="22"/>
        </w:rPr>
        <w:t>icell</w:t>
      </w:r>
      <w:proofErr w:type="spellEnd"/>
      <w:r w:rsidRPr="00AA00A6">
        <w:rPr>
          <w:rFonts w:eastAsiaTheme="minorHAnsi"/>
          <w:sz w:val="22"/>
          <w:szCs w:val="22"/>
        </w:rPr>
        <w:t xml:space="preserve">, </w:t>
      </w:r>
      <w:proofErr w:type="spellStart"/>
      <w:r w:rsidRPr="00AA00A6">
        <w:rPr>
          <w:rFonts w:eastAsiaTheme="minorHAnsi"/>
          <w:sz w:val="22"/>
          <w:szCs w:val="22"/>
        </w:rPr>
        <w:t>jcell</w:t>
      </w:r>
      <w:proofErr w:type="spellEnd"/>
      <w:r w:rsidRPr="00AA00A6">
        <w:rPr>
          <w:rFonts w:eastAsiaTheme="minorHAnsi"/>
          <w:sz w:val="22"/>
          <w:szCs w:val="22"/>
        </w:rPr>
        <w:t>, factor</w:t>
      </w:r>
    </w:p>
    <w:p w14:paraId="4EC096A8" w14:textId="77777777" w:rsidR="00AA00A6" w:rsidRDefault="00AA00A6" w:rsidP="00AA00A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 xml:space="preserve">Free </w:t>
      </w:r>
    </w:p>
    <w:p w14:paraId="4D6086BE" w14:textId="541E8A88" w:rsidR="00AA00A6" w:rsidRDefault="00AA00A6" w:rsidP="0005266D">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Pr>
          <w:rFonts w:eastAsiaTheme="minorHAnsi"/>
          <w:sz w:val="22"/>
          <w:szCs w:val="22"/>
        </w:rPr>
        <w:t>kcell</w:t>
      </w:r>
      <w:proofErr w:type="spellEnd"/>
      <w:r w:rsidRPr="00482CDF">
        <w:rPr>
          <w:rFonts w:eastAsiaTheme="minorHAnsi"/>
          <w:sz w:val="22"/>
          <w:szCs w:val="22"/>
        </w:rPr>
        <w:t xml:space="preserve"> </w:t>
      </w:r>
      <w:r w:rsidR="0005266D" w:rsidRPr="0005266D">
        <w:rPr>
          <w:rFonts w:eastAsiaTheme="minorHAnsi"/>
          <w:sz w:val="22"/>
          <w:szCs w:val="22"/>
        </w:rPr>
        <w:t>is the layer index of a sink/source cell included in the current mass flux object</w:t>
      </w:r>
      <w:r w:rsidRPr="00374A9F">
        <w:rPr>
          <w:rFonts w:eastAsiaTheme="minorHAnsi"/>
          <w:sz w:val="22"/>
          <w:szCs w:val="22"/>
        </w:rPr>
        <w:t>.</w:t>
      </w:r>
    </w:p>
    <w:p w14:paraId="67D5FDCF" w14:textId="27C4B9D4" w:rsid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icell</w:t>
      </w:r>
      <w:proofErr w:type="spellEnd"/>
      <w:r w:rsidRPr="00482CDF">
        <w:t xml:space="preserve"> </w:t>
      </w:r>
      <w:r w:rsidR="0005266D" w:rsidRPr="0005266D">
        <w:rPr>
          <w:rFonts w:eastAsiaTheme="minorHAnsi"/>
          <w:sz w:val="22"/>
          <w:szCs w:val="22"/>
        </w:rPr>
        <w:t xml:space="preserve">is the </w:t>
      </w:r>
      <w:r w:rsidR="0005266D">
        <w:rPr>
          <w:rFonts w:eastAsiaTheme="minorHAnsi"/>
          <w:sz w:val="22"/>
          <w:szCs w:val="22"/>
        </w:rPr>
        <w:t>row</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1AF6DA3C" w14:textId="52E392EE" w:rsidR="00AA00A6" w:rsidRPr="0005266D" w:rsidRDefault="00AA00A6" w:rsidP="002777E1">
      <w:pPr>
        <w:pStyle w:val="ListParagraph"/>
        <w:numPr>
          <w:ilvl w:val="0"/>
          <w:numId w:val="1"/>
        </w:numPr>
        <w:autoSpaceDE w:val="0"/>
        <w:autoSpaceDN w:val="0"/>
        <w:adjustRightInd w:val="0"/>
        <w:spacing w:after="0" w:line="240" w:lineRule="auto"/>
        <w:ind w:left="2160"/>
        <w:rPr>
          <w:rFonts w:eastAsiaTheme="minorHAnsi"/>
          <w:sz w:val="22"/>
          <w:szCs w:val="22"/>
        </w:rPr>
      </w:pPr>
      <w:proofErr w:type="spellStart"/>
      <w:r w:rsidRPr="0005266D">
        <w:rPr>
          <w:rFonts w:eastAsiaTheme="minorHAnsi"/>
          <w:sz w:val="22"/>
          <w:szCs w:val="22"/>
        </w:rPr>
        <w:t>jcell</w:t>
      </w:r>
      <w:proofErr w:type="spellEnd"/>
      <w:r w:rsidRPr="0005266D">
        <w:rPr>
          <w:rFonts w:eastAsiaTheme="minorHAnsi"/>
          <w:sz w:val="22"/>
          <w:szCs w:val="22"/>
        </w:rPr>
        <w:t xml:space="preserve"> </w:t>
      </w:r>
      <w:r w:rsidR="0005266D" w:rsidRPr="0005266D">
        <w:rPr>
          <w:rFonts w:eastAsiaTheme="minorHAnsi"/>
          <w:sz w:val="22"/>
          <w:szCs w:val="22"/>
        </w:rPr>
        <w:t xml:space="preserve">is the </w:t>
      </w:r>
      <w:r w:rsidR="0005266D">
        <w:rPr>
          <w:rFonts w:eastAsiaTheme="minorHAnsi"/>
          <w:sz w:val="22"/>
          <w:szCs w:val="22"/>
        </w:rPr>
        <w:t>column</w:t>
      </w:r>
      <w:r w:rsidR="0005266D" w:rsidRPr="0005266D">
        <w:rPr>
          <w:rFonts w:eastAsiaTheme="minorHAnsi"/>
          <w:sz w:val="22"/>
          <w:szCs w:val="22"/>
        </w:rPr>
        <w:t xml:space="preserve"> index of a sink/source cell included in the current mass flux object</w:t>
      </w:r>
      <w:r w:rsidR="0005266D" w:rsidRPr="00374A9F">
        <w:rPr>
          <w:rFonts w:eastAsiaTheme="minorHAnsi"/>
          <w:sz w:val="22"/>
          <w:szCs w:val="22"/>
        </w:rPr>
        <w:t>.</w:t>
      </w:r>
    </w:p>
    <w:p w14:paraId="0B1EE107" w14:textId="740734CC" w:rsidR="00AA00A6" w:rsidRDefault="0005266D" w:rsidP="0005266D">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F</w:t>
      </w:r>
      <w:r w:rsidR="00AA00A6">
        <w:rPr>
          <w:rFonts w:eastAsiaTheme="minorHAnsi"/>
          <w:sz w:val="22"/>
          <w:szCs w:val="22"/>
        </w:rPr>
        <w:t>actor</w:t>
      </w:r>
      <w:r>
        <w:rPr>
          <w:rFonts w:eastAsiaTheme="minorHAnsi"/>
          <w:sz w:val="22"/>
          <w:szCs w:val="22"/>
        </w:rPr>
        <w:t xml:space="preserve"> </w:t>
      </w:r>
      <w:r w:rsidRPr="0005266D">
        <w:rPr>
          <w:rFonts w:eastAsiaTheme="minorHAnsi"/>
          <w:sz w:val="22"/>
          <w:szCs w:val="22"/>
        </w:rPr>
        <w:t>is the weighting factor for the mass flux calculated at the specified cell location (</w:t>
      </w:r>
      <w:proofErr w:type="spellStart"/>
      <w:r w:rsidRPr="0005266D">
        <w:rPr>
          <w:rFonts w:eastAsiaTheme="minorHAnsi"/>
          <w:sz w:val="22"/>
          <w:szCs w:val="22"/>
        </w:rPr>
        <w:t>jcell</w:t>
      </w:r>
      <w:proofErr w:type="spellEnd"/>
      <w:r w:rsidRPr="0005266D">
        <w:rPr>
          <w:rFonts w:eastAsiaTheme="minorHAnsi"/>
          <w:sz w:val="22"/>
          <w:szCs w:val="22"/>
        </w:rPr>
        <w:t xml:space="preserve">, </w:t>
      </w:r>
      <w:proofErr w:type="spellStart"/>
      <w:r w:rsidRPr="0005266D">
        <w:rPr>
          <w:rFonts w:eastAsiaTheme="minorHAnsi"/>
          <w:sz w:val="22"/>
          <w:szCs w:val="22"/>
        </w:rPr>
        <w:t>icell</w:t>
      </w:r>
      <w:proofErr w:type="spellEnd"/>
      <w:r w:rsidRPr="0005266D">
        <w:rPr>
          <w:rFonts w:eastAsiaTheme="minorHAnsi"/>
          <w:sz w:val="22"/>
          <w:szCs w:val="22"/>
        </w:rPr>
        <w:t xml:space="preserve">, </w:t>
      </w:r>
      <w:proofErr w:type="spellStart"/>
      <w:r w:rsidRPr="0005266D">
        <w:rPr>
          <w:rFonts w:eastAsiaTheme="minorHAnsi"/>
          <w:sz w:val="22"/>
          <w:szCs w:val="22"/>
        </w:rPr>
        <w:t>kcell</w:t>
      </w:r>
      <w:proofErr w:type="spellEnd"/>
      <w:r w:rsidRPr="0005266D">
        <w:rPr>
          <w:rFonts w:eastAsiaTheme="minorHAnsi"/>
          <w:sz w:val="22"/>
          <w:szCs w:val="22"/>
        </w:rPr>
        <w:t>). [factor] = 1.0 under most circumstances, i.e., the specified cell belongs to a single mass-flux object. However, the mass flux calculated at one specific cell can be assigned to one or more mass-flux objects that cover portions of the cell. In that case, [factor] can be less than 1.0. Regardless, the sum of [factor] values at a single cell for multiple mass-flux objects should add up to 1.0.</w:t>
      </w:r>
    </w:p>
    <w:p w14:paraId="769665CA" w14:textId="77777777" w:rsidR="00AA00A6" w:rsidRDefault="00AA00A6" w:rsidP="00AA00A6">
      <w:pPr>
        <w:autoSpaceDE w:val="0"/>
        <w:autoSpaceDN w:val="0"/>
        <w:adjustRightInd w:val="0"/>
        <w:spacing w:after="0" w:line="240" w:lineRule="auto"/>
        <w:rPr>
          <w:rFonts w:eastAsiaTheme="minorHAnsi"/>
          <w:sz w:val="22"/>
          <w:szCs w:val="22"/>
        </w:rPr>
      </w:pPr>
    </w:p>
    <w:p w14:paraId="029E29F3" w14:textId="05AAC00E" w:rsidR="0005266D" w:rsidRPr="00AA00A6" w:rsidRDefault="0005266D" w:rsidP="0005266D">
      <w:pPr>
        <w:pStyle w:val="Heading4"/>
        <w:rPr>
          <w:rFonts w:eastAsiaTheme="minorHAnsi"/>
        </w:rPr>
      </w:pPr>
      <w:r>
        <w:rPr>
          <w:rFonts w:eastAsiaTheme="minorHAnsi"/>
        </w:rPr>
        <w:t>OUTPUT INFORMATION</w:t>
      </w:r>
    </w:p>
    <w:p w14:paraId="7E23C39D"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As pointed out previously, three optional output files may be created depending</w:t>
      </w:r>
    </w:p>
    <w:p w14:paraId="3D144E94"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on how the output options are specified in the input file to the TOB Package. These files</w:t>
      </w:r>
    </w:p>
    <w:p w14:paraId="4F175703"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are:</w:t>
      </w:r>
    </w:p>
    <w:p w14:paraId="4D71E05C"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3BF65C1E"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a text file with the 3-letter extension “.OCN” which contains the calculated concentrations, and if requested, the residuals between the calculated and 17 observed values, at the user-specified observation locations. This text file is generated only if the concentration observation flag [</w:t>
      </w:r>
      <w:proofErr w:type="spellStart"/>
      <w:r w:rsidRPr="0005266D">
        <w:rPr>
          <w:rFonts w:eastAsiaTheme="minorHAnsi"/>
          <w:sz w:val="22"/>
          <w:szCs w:val="22"/>
        </w:rPr>
        <w:t>inConcObs</w:t>
      </w:r>
      <w:proofErr w:type="spellEnd"/>
      <w:r w:rsidRPr="0005266D">
        <w:rPr>
          <w:rFonts w:eastAsiaTheme="minorHAnsi"/>
          <w:sz w:val="22"/>
          <w:szCs w:val="22"/>
        </w:rPr>
        <w:t>] is specified in the TOB input file as greater than zero.</w:t>
      </w:r>
    </w:p>
    <w:p w14:paraId="27102CAC" w14:textId="77777777" w:rsidR="0005266D" w:rsidRDefault="0005266D" w:rsidP="0005266D">
      <w:pPr>
        <w:pStyle w:val="ListParagraph"/>
        <w:autoSpaceDE w:val="0"/>
        <w:autoSpaceDN w:val="0"/>
        <w:adjustRightInd w:val="0"/>
        <w:spacing w:after="0" w:line="240" w:lineRule="auto"/>
        <w:ind w:left="1080"/>
        <w:rPr>
          <w:rFonts w:eastAsiaTheme="minorHAnsi"/>
          <w:sz w:val="22"/>
          <w:szCs w:val="22"/>
        </w:rPr>
      </w:pPr>
    </w:p>
    <w:p w14:paraId="365DC66B" w14:textId="77777777"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 text file with the 3-letter extension “.MFX” which contains the calculated mass fluxes into or out of user-defined mass flux objects, and if requested, the residuals between the calculated and observed values. Each mass flux object is defined by a </w:t>
      </w:r>
      <w:r w:rsidRPr="0005266D">
        <w:rPr>
          <w:rFonts w:eastAsiaTheme="minorHAnsi"/>
          <w:sz w:val="22"/>
          <w:szCs w:val="22"/>
        </w:rPr>
        <w:lastRenderedPageBreak/>
        <w:t>group of model cells containing external sinks/sources such as wells, rivers, drains, recharge, and general-head boundaries. This text file is generated only if the mass flux observation flag [</w:t>
      </w:r>
      <w:proofErr w:type="spellStart"/>
      <w:r w:rsidRPr="0005266D">
        <w:rPr>
          <w:rFonts w:eastAsiaTheme="minorHAnsi"/>
          <w:sz w:val="22"/>
          <w:szCs w:val="22"/>
        </w:rPr>
        <w:t>inFluxObs</w:t>
      </w:r>
      <w:proofErr w:type="spellEnd"/>
      <w:r w:rsidRPr="0005266D">
        <w:rPr>
          <w:rFonts w:eastAsiaTheme="minorHAnsi"/>
          <w:sz w:val="22"/>
          <w:szCs w:val="22"/>
        </w:rPr>
        <w:t xml:space="preserve">] is specified in the TOB input file as greater than zero. </w:t>
      </w:r>
    </w:p>
    <w:p w14:paraId="611DBD84" w14:textId="77777777" w:rsidR="0005266D" w:rsidRPr="0005266D" w:rsidRDefault="0005266D" w:rsidP="0005266D">
      <w:pPr>
        <w:pStyle w:val="ListParagraph"/>
        <w:ind w:left="1080"/>
        <w:rPr>
          <w:rFonts w:eastAsiaTheme="minorHAnsi"/>
          <w:sz w:val="22"/>
          <w:szCs w:val="22"/>
        </w:rPr>
      </w:pPr>
    </w:p>
    <w:p w14:paraId="35511DAD" w14:textId="536C230E" w:rsidR="0005266D" w:rsidRDefault="0005266D" w:rsidP="0005266D">
      <w:pPr>
        <w:pStyle w:val="ListParagraph"/>
        <w:numPr>
          <w:ilvl w:val="0"/>
          <w:numId w:val="52"/>
        </w:numPr>
        <w:autoSpaceDE w:val="0"/>
        <w:autoSpaceDN w:val="0"/>
        <w:adjustRightInd w:val="0"/>
        <w:spacing w:after="0" w:line="240" w:lineRule="auto"/>
        <w:ind w:left="1080"/>
        <w:rPr>
          <w:rFonts w:eastAsiaTheme="minorHAnsi"/>
          <w:sz w:val="22"/>
          <w:szCs w:val="22"/>
        </w:rPr>
      </w:pPr>
      <w:r w:rsidRPr="0005266D">
        <w:rPr>
          <w:rFonts w:eastAsiaTheme="minorHAnsi"/>
          <w:sz w:val="22"/>
          <w:szCs w:val="22"/>
        </w:rPr>
        <w:t xml:space="preserve">an unformatted (binary) file with the 3-letter extension “.PST” which contains the calculated concentrations and/or mass fluxes at user-defined observation points. </w:t>
      </w:r>
    </w:p>
    <w:p w14:paraId="21903EB2" w14:textId="77777777" w:rsidR="0005266D" w:rsidRDefault="0005266D" w:rsidP="0005266D">
      <w:pPr>
        <w:autoSpaceDE w:val="0"/>
        <w:autoSpaceDN w:val="0"/>
        <w:adjustRightInd w:val="0"/>
        <w:spacing w:after="0" w:line="240" w:lineRule="auto"/>
        <w:ind w:left="720"/>
        <w:rPr>
          <w:rFonts w:eastAsiaTheme="minorHAnsi"/>
          <w:sz w:val="22"/>
          <w:szCs w:val="22"/>
        </w:rPr>
      </w:pPr>
    </w:p>
    <w:p w14:paraId="5AA70EC5" w14:textId="7427C8D9"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cobsnam</w:t>
      </w:r>
      <w:proofErr w:type="spellEnd"/>
      <w:r w:rsidRPr="0005266D">
        <w:rPr>
          <w:rFonts w:eastAsiaTheme="minorHAnsi"/>
          <w:sz w:val="22"/>
          <w:szCs w:val="22"/>
        </w:rPr>
        <w:t xml:space="preserve">, </w:t>
      </w:r>
      <w:proofErr w:type="spellStart"/>
      <w:r w:rsidRPr="0005266D">
        <w:rPr>
          <w:rFonts w:eastAsiaTheme="minorHAnsi"/>
          <w:sz w:val="22"/>
          <w:szCs w:val="22"/>
        </w:rPr>
        <w:t>TimeObs</w:t>
      </w:r>
      <w:proofErr w:type="spellEnd"/>
      <w:r w:rsidRPr="0005266D">
        <w:rPr>
          <w:rFonts w:eastAsiaTheme="minorHAnsi"/>
          <w:sz w:val="22"/>
          <w:szCs w:val="22"/>
        </w:rPr>
        <w:t xml:space="preserve">, </w:t>
      </w:r>
      <w:proofErr w:type="spellStart"/>
      <w:r w:rsidRPr="0005266D">
        <w:rPr>
          <w:rFonts w:eastAsiaTheme="minorHAnsi"/>
          <w:sz w:val="22"/>
          <w:szCs w:val="22"/>
        </w:rPr>
        <w:t>CCal</w:t>
      </w:r>
      <w:proofErr w:type="spellEnd"/>
      <w:r w:rsidRPr="0005266D">
        <w:rPr>
          <w:rFonts w:eastAsiaTheme="minorHAnsi"/>
          <w:sz w:val="22"/>
          <w:szCs w:val="22"/>
        </w:rPr>
        <w:t xml:space="preserve">] for concentration observations where </w:t>
      </w:r>
      <w:proofErr w:type="spellStart"/>
      <w:r w:rsidRPr="0005266D">
        <w:rPr>
          <w:rFonts w:eastAsiaTheme="minorHAnsi"/>
          <w:sz w:val="22"/>
          <w:szCs w:val="22"/>
        </w:rPr>
        <w:t>cobsnam</w:t>
      </w:r>
      <w:proofErr w:type="spellEnd"/>
      <w:r w:rsidRPr="0005266D">
        <w:rPr>
          <w:rFonts w:eastAsiaTheme="minorHAnsi"/>
          <w:sz w:val="22"/>
          <w:szCs w:val="22"/>
        </w:rPr>
        <w:t xml:space="preserve"> is the name of the concentration observation as a string of 12 characters , and </w:t>
      </w:r>
      <w:proofErr w:type="spellStart"/>
      <w:r w:rsidRPr="0005266D">
        <w:rPr>
          <w:rFonts w:eastAsiaTheme="minorHAnsi"/>
          <w:sz w:val="22"/>
          <w:szCs w:val="22"/>
        </w:rPr>
        <w:t>TimeObs</w:t>
      </w:r>
      <w:proofErr w:type="spellEnd"/>
      <w:r w:rsidRPr="0005266D">
        <w:rPr>
          <w:rFonts w:eastAsiaTheme="minorHAnsi"/>
          <w:sz w:val="22"/>
          <w:szCs w:val="22"/>
        </w:rPr>
        <w:t xml:space="preserve"> and </w:t>
      </w:r>
      <w:proofErr w:type="spellStart"/>
      <w:r w:rsidRPr="0005266D">
        <w:rPr>
          <w:rFonts w:eastAsiaTheme="minorHAnsi"/>
          <w:sz w:val="22"/>
          <w:szCs w:val="22"/>
        </w:rPr>
        <w:t>CCal</w:t>
      </w:r>
      <w:proofErr w:type="spellEnd"/>
      <w:r w:rsidRPr="0005266D">
        <w:rPr>
          <w:rFonts w:eastAsiaTheme="minorHAnsi"/>
          <w:sz w:val="22"/>
          <w:szCs w:val="22"/>
        </w:rPr>
        <w:t xml:space="preserve"> are real numbers indicating the observation time and the calculated concentration value.</w:t>
      </w:r>
    </w:p>
    <w:p w14:paraId="1E868950"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55EE71CF" w14:textId="77777777" w:rsidR="0005266D"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The records in the PST binary output file are in the form of [</w:t>
      </w:r>
      <w:proofErr w:type="spellStart"/>
      <w:r w:rsidRPr="0005266D">
        <w:rPr>
          <w:rFonts w:eastAsiaTheme="minorHAnsi"/>
          <w:sz w:val="22"/>
          <w:szCs w:val="22"/>
        </w:rPr>
        <w:t>fobsnam</w:t>
      </w:r>
      <w:proofErr w:type="spellEnd"/>
      <w:r w:rsidRPr="0005266D">
        <w:rPr>
          <w:rFonts w:eastAsiaTheme="minorHAnsi"/>
          <w:sz w:val="22"/>
          <w:szCs w:val="22"/>
        </w:rPr>
        <w:t xml:space="preserve">, </w:t>
      </w:r>
      <w:proofErr w:type="spellStart"/>
      <w:r w:rsidRPr="0005266D">
        <w:rPr>
          <w:rFonts w:eastAsiaTheme="minorHAnsi"/>
          <w:sz w:val="22"/>
          <w:szCs w:val="22"/>
        </w:rPr>
        <w:t>TimeFluxObs</w:t>
      </w:r>
      <w:proofErr w:type="spellEnd"/>
      <w:r w:rsidRPr="0005266D">
        <w:rPr>
          <w:rFonts w:eastAsiaTheme="minorHAnsi"/>
          <w:sz w:val="22"/>
          <w:szCs w:val="22"/>
        </w:rPr>
        <w:t xml:space="preserve">, </w:t>
      </w:r>
      <w:proofErr w:type="spellStart"/>
      <w:r w:rsidRPr="0005266D">
        <w:rPr>
          <w:rFonts w:eastAsiaTheme="minorHAnsi"/>
          <w:sz w:val="22"/>
          <w:szCs w:val="22"/>
        </w:rPr>
        <w:t>FluxCal</w:t>
      </w:r>
      <w:proofErr w:type="spellEnd"/>
      <w:r w:rsidRPr="0005266D">
        <w:rPr>
          <w:rFonts w:eastAsiaTheme="minorHAnsi"/>
          <w:sz w:val="22"/>
          <w:szCs w:val="22"/>
        </w:rPr>
        <w:t xml:space="preserve">] for mass-flux observations where </w:t>
      </w:r>
      <w:proofErr w:type="spellStart"/>
      <w:r w:rsidRPr="0005266D">
        <w:rPr>
          <w:rFonts w:eastAsiaTheme="minorHAnsi"/>
          <w:sz w:val="22"/>
          <w:szCs w:val="22"/>
        </w:rPr>
        <w:t>fobsnam</w:t>
      </w:r>
      <w:proofErr w:type="spellEnd"/>
      <w:r w:rsidRPr="0005266D">
        <w:rPr>
          <w:rFonts w:eastAsiaTheme="minorHAnsi"/>
          <w:sz w:val="22"/>
          <w:szCs w:val="22"/>
        </w:rPr>
        <w:t xml:space="preserve"> is the name of the mass-flux observation as a string of 12 characters , and </w:t>
      </w:r>
      <w:proofErr w:type="spellStart"/>
      <w:r w:rsidRPr="0005266D">
        <w:rPr>
          <w:rFonts w:eastAsiaTheme="minorHAnsi"/>
          <w:sz w:val="22"/>
          <w:szCs w:val="22"/>
        </w:rPr>
        <w:t>TimeFluxObs</w:t>
      </w:r>
      <w:proofErr w:type="spellEnd"/>
      <w:r w:rsidRPr="0005266D">
        <w:rPr>
          <w:rFonts w:eastAsiaTheme="minorHAnsi"/>
          <w:sz w:val="22"/>
          <w:szCs w:val="22"/>
        </w:rPr>
        <w:t xml:space="preserve"> and </w:t>
      </w:r>
      <w:proofErr w:type="spellStart"/>
      <w:r w:rsidRPr="0005266D">
        <w:rPr>
          <w:rFonts w:eastAsiaTheme="minorHAnsi"/>
          <w:sz w:val="22"/>
          <w:szCs w:val="22"/>
        </w:rPr>
        <w:t>FluxCal</w:t>
      </w:r>
      <w:proofErr w:type="spellEnd"/>
      <w:r w:rsidRPr="0005266D">
        <w:rPr>
          <w:rFonts w:eastAsiaTheme="minorHAnsi"/>
          <w:sz w:val="22"/>
          <w:szCs w:val="22"/>
        </w:rPr>
        <w:t xml:space="preserve"> are real numbers indicating the observation time and the calculated mass flux.</w:t>
      </w:r>
    </w:p>
    <w:p w14:paraId="2A4E7BD6" w14:textId="77777777" w:rsidR="0005266D" w:rsidRPr="0005266D" w:rsidRDefault="0005266D" w:rsidP="0005266D">
      <w:pPr>
        <w:autoSpaceDE w:val="0"/>
        <w:autoSpaceDN w:val="0"/>
        <w:adjustRightInd w:val="0"/>
        <w:spacing w:after="0" w:line="240" w:lineRule="auto"/>
        <w:ind w:left="720"/>
        <w:rPr>
          <w:rFonts w:eastAsiaTheme="minorHAnsi"/>
          <w:sz w:val="22"/>
          <w:szCs w:val="22"/>
        </w:rPr>
      </w:pPr>
    </w:p>
    <w:p w14:paraId="40DF8992" w14:textId="3790EEA9" w:rsidR="00482CDF" w:rsidRDefault="0005266D" w:rsidP="0005266D">
      <w:pPr>
        <w:autoSpaceDE w:val="0"/>
        <w:autoSpaceDN w:val="0"/>
        <w:adjustRightInd w:val="0"/>
        <w:spacing w:after="0" w:line="240" w:lineRule="auto"/>
        <w:ind w:left="720"/>
        <w:rPr>
          <w:rFonts w:eastAsiaTheme="minorHAnsi"/>
          <w:sz w:val="22"/>
          <w:szCs w:val="22"/>
        </w:rPr>
      </w:pPr>
      <w:r w:rsidRPr="0005266D">
        <w:rPr>
          <w:rFonts w:eastAsiaTheme="minorHAnsi"/>
          <w:sz w:val="22"/>
          <w:szCs w:val="22"/>
        </w:rPr>
        <w:t>This output file is intended for post-processing purposes or for linkage with other modeling programs. The file is generated only if the output flag [</w:t>
      </w:r>
      <w:proofErr w:type="spellStart"/>
      <w:r w:rsidRPr="0005266D">
        <w:rPr>
          <w:rFonts w:eastAsiaTheme="minorHAnsi"/>
          <w:sz w:val="22"/>
          <w:szCs w:val="22"/>
        </w:rPr>
        <w:t>inSaveObs</w:t>
      </w:r>
      <w:proofErr w:type="spellEnd"/>
      <w:r w:rsidRPr="0005266D">
        <w:rPr>
          <w:rFonts w:eastAsiaTheme="minorHAnsi"/>
          <w:sz w:val="22"/>
          <w:szCs w:val="22"/>
        </w:rPr>
        <w:t>] is specified in the TOB input file as greater than zero.</w:t>
      </w:r>
    </w:p>
    <w:p w14:paraId="1A302E94" w14:textId="77777777" w:rsidR="00482CDF" w:rsidRDefault="00482CDF" w:rsidP="0005266D">
      <w:pPr>
        <w:autoSpaceDE w:val="0"/>
        <w:autoSpaceDN w:val="0"/>
        <w:adjustRightInd w:val="0"/>
        <w:spacing w:after="0" w:line="240" w:lineRule="auto"/>
        <w:ind w:left="720"/>
        <w:rPr>
          <w:rFonts w:eastAsiaTheme="minorHAnsi"/>
          <w:sz w:val="22"/>
          <w:szCs w:val="22"/>
        </w:rPr>
      </w:pPr>
    </w:p>
    <w:p w14:paraId="6AFFCFD0" w14:textId="77777777" w:rsidR="00482CDF" w:rsidRPr="00CC1BC9" w:rsidRDefault="00482CDF" w:rsidP="00482CDF">
      <w:pPr>
        <w:pStyle w:val="ListParagraph"/>
        <w:autoSpaceDE w:val="0"/>
        <w:autoSpaceDN w:val="0"/>
        <w:adjustRightInd w:val="0"/>
        <w:spacing w:after="0" w:line="240" w:lineRule="auto"/>
        <w:ind w:left="0"/>
      </w:pPr>
    </w:p>
    <w:p w14:paraId="2A872CD2" w14:textId="77777777" w:rsidR="00661506" w:rsidRDefault="00661506" w:rsidP="00661506">
      <w:pPr>
        <w:pStyle w:val="Heading2"/>
      </w:pPr>
      <w:r>
        <w:t>UZT Package</w:t>
      </w:r>
    </w:p>
    <w:p w14:paraId="1ECF3614" w14:textId="77777777" w:rsidR="00661506" w:rsidRDefault="00F0579C" w:rsidP="00F0579C">
      <w:pPr>
        <w:autoSpaceDE w:val="0"/>
        <w:autoSpaceDN w:val="0"/>
        <w:adjustRightInd w:val="0"/>
        <w:spacing w:after="0" w:line="240" w:lineRule="auto"/>
      </w:pPr>
      <w:r>
        <w:t xml:space="preserve">Input for the UZT package is read from a file listed in the name file with “UZT” as the file type. The input data are read in free format. Input instructions </w:t>
      </w:r>
      <w:r w:rsidR="008D4712">
        <w:t xml:space="preserve">are </w:t>
      </w:r>
      <w:r>
        <w:t xml:space="preserve">given below </w:t>
      </w:r>
    </w:p>
    <w:p w14:paraId="0E5A632D" w14:textId="77777777" w:rsidR="008D4712" w:rsidRDefault="008D4712" w:rsidP="00F0579C">
      <w:pPr>
        <w:autoSpaceDE w:val="0"/>
        <w:autoSpaceDN w:val="0"/>
        <w:adjustRightInd w:val="0"/>
        <w:spacing w:after="0" w:line="240" w:lineRule="auto"/>
      </w:pPr>
    </w:p>
    <w:p w14:paraId="3C9B7AE2" w14:textId="77777777" w:rsidR="008D4712" w:rsidRDefault="008D4712" w:rsidP="008D4712">
      <w:pPr>
        <w:autoSpaceDE w:val="0"/>
        <w:autoSpaceDN w:val="0"/>
        <w:adjustRightInd w:val="0"/>
        <w:spacing w:after="0" w:line="240" w:lineRule="auto"/>
        <w:rPr>
          <w:sz w:val="22"/>
          <w:szCs w:val="22"/>
        </w:rPr>
      </w:pPr>
      <w:r>
        <w:rPr>
          <w:sz w:val="22"/>
          <w:szCs w:val="22"/>
        </w:rPr>
        <w:t>For each simulation:</w:t>
      </w:r>
    </w:p>
    <w:p w14:paraId="33C5F928" w14:textId="77777777" w:rsidR="008D4712" w:rsidRDefault="008D4712" w:rsidP="008D4712">
      <w:pPr>
        <w:autoSpaceDE w:val="0"/>
        <w:autoSpaceDN w:val="0"/>
        <w:adjustRightInd w:val="0"/>
        <w:spacing w:after="0" w:line="240" w:lineRule="auto"/>
        <w:rPr>
          <w:sz w:val="22"/>
          <w:szCs w:val="22"/>
        </w:rPr>
      </w:pPr>
    </w:p>
    <w:p w14:paraId="4CF45131" w14:textId="77777777" w:rsidR="008D4712" w:rsidRDefault="008D4712" w:rsidP="008D4712">
      <w:pPr>
        <w:autoSpaceDE w:val="0"/>
        <w:autoSpaceDN w:val="0"/>
        <w:adjustRightInd w:val="0"/>
        <w:spacing w:after="0" w:line="240" w:lineRule="auto"/>
        <w:rPr>
          <w:sz w:val="22"/>
          <w:szCs w:val="22"/>
        </w:rPr>
      </w:pPr>
      <w:r>
        <w:rPr>
          <w:sz w:val="22"/>
          <w:szCs w:val="22"/>
        </w:rPr>
        <w:t xml:space="preserve">1 </w:t>
      </w:r>
      <w:r>
        <w:rPr>
          <w:sz w:val="22"/>
          <w:szCs w:val="22"/>
        </w:rPr>
        <w:tab/>
        <w:t xml:space="preserve">Record: </w:t>
      </w:r>
      <w:r>
        <w:rPr>
          <w:sz w:val="22"/>
          <w:szCs w:val="22"/>
        </w:rPr>
        <w:tab/>
      </w:r>
      <w:r>
        <w:rPr>
          <w:rFonts w:eastAsiaTheme="minorHAnsi"/>
          <w:sz w:val="22"/>
          <w:szCs w:val="22"/>
        </w:rPr>
        <w:t>HEADNG(1)</w:t>
      </w:r>
    </w:p>
    <w:p w14:paraId="53DBA096" w14:textId="77777777" w:rsidR="008D4712" w:rsidRDefault="008D4712" w:rsidP="008D4712">
      <w:pPr>
        <w:autoSpaceDE w:val="0"/>
        <w:autoSpaceDN w:val="0"/>
        <w:adjustRightInd w:val="0"/>
        <w:spacing w:after="0" w:line="240" w:lineRule="auto"/>
        <w:ind w:firstLine="720"/>
        <w:rPr>
          <w:sz w:val="22"/>
          <w:szCs w:val="22"/>
        </w:rPr>
      </w:pPr>
      <w:r>
        <w:rPr>
          <w:sz w:val="22"/>
          <w:szCs w:val="22"/>
        </w:rPr>
        <w:t xml:space="preserve">Format: </w:t>
      </w:r>
      <w:r>
        <w:rPr>
          <w:sz w:val="22"/>
          <w:szCs w:val="22"/>
        </w:rPr>
        <w:tab/>
      </w:r>
      <w:r>
        <w:rPr>
          <w:rFonts w:eastAsiaTheme="minorHAnsi"/>
          <w:sz w:val="22"/>
          <w:szCs w:val="22"/>
        </w:rPr>
        <w:t>A80</w:t>
      </w:r>
    </w:p>
    <w:p w14:paraId="2BAC87E4" w14:textId="28A58CE9" w:rsidR="008D4712" w:rsidRPr="006910E6" w:rsidRDefault="008D4712" w:rsidP="008D4712">
      <w:pPr>
        <w:numPr>
          <w:ilvl w:val="0"/>
          <w:numId w:val="1"/>
        </w:numPr>
        <w:autoSpaceDE w:val="0"/>
        <w:autoSpaceDN w:val="0"/>
        <w:adjustRightInd w:val="0"/>
        <w:spacing w:after="0" w:line="240" w:lineRule="auto"/>
        <w:ind w:left="2160" w:hanging="270"/>
        <w:rPr>
          <w:rFonts w:ascii="T8" w:hAnsi="T8" w:cs="T8"/>
          <w:sz w:val="22"/>
          <w:szCs w:val="22"/>
        </w:rPr>
      </w:pPr>
      <w:r w:rsidRPr="006910E6">
        <w:rPr>
          <w:sz w:val="22"/>
          <w:szCs w:val="22"/>
        </w:rPr>
        <w:t>HEADNG(1) is the first line of any title or he</w:t>
      </w:r>
      <w:r>
        <w:rPr>
          <w:sz w:val="22"/>
          <w:szCs w:val="22"/>
        </w:rPr>
        <w:t xml:space="preserve">ading for the simulation run. This line can be repeated as many time as </w:t>
      </w:r>
      <w:r w:rsidR="009B0556">
        <w:rPr>
          <w:sz w:val="22"/>
          <w:szCs w:val="22"/>
        </w:rPr>
        <w:t>desired</w:t>
      </w:r>
      <w:r w:rsidRPr="006910E6">
        <w:rPr>
          <w:sz w:val="22"/>
          <w:szCs w:val="22"/>
        </w:rPr>
        <w:t>.</w:t>
      </w:r>
      <w:r w:rsidR="004C1485">
        <w:rPr>
          <w:sz w:val="22"/>
          <w:szCs w:val="22"/>
        </w:rPr>
        <w:t xml:space="preserve">  The first character on the line (position 0) must be ‘#’.</w:t>
      </w:r>
    </w:p>
    <w:p w14:paraId="14E5F0CD" w14:textId="77777777" w:rsidR="008D4712" w:rsidRDefault="008D4712" w:rsidP="008D4712">
      <w:pPr>
        <w:spacing w:after="0" w:line="240" w:lineRule="auto"/>
      </w:pPr>
    </w:p>
    <w:p w14:paraId="54539A13" w14:textId="2D6B74C9" w:rsidR="008D4712" w:rsidRDefault="008D4712" w:rsidP="008D4712">
      <w:pPr>
        <w:autoSpaceDE w:val="0"/>
        <w:autoSpaceDN w:val="0"/>
        <w:adjustRightInd w:val="0"/>
        <w:spacing w:after="0" w:line="240" w:lineRule="auto"/>
        <w:rPr>
          <w:sz w:val="22"/>
          <w:szCs w:val="22"/>
        </w:rPr>
      </w:pPr>
      <w:r>
        <w:rPr>
          <w:sz w:val="22"/>
          <w:szCs w:val="22"/>
        </w:rPr>
        <w:t xml:space="preserve">2 </w:t>
      </w:r>
      <w:r>
        <w:rPr>
          <w:sz w:val="22"/>
          <w:szCs w:val="22"/>
        </w:rPr>
        <w:tab/>
        <w:t xml:space="preserve">Record: </w:t>
      </w:r>
      <w:r>
        <w:rPr>
          <w:sz w:val="22"/>
          <w:szCs w:val="22"/>
        </w:rPr>
        <w:tab/>
      </w:r>
      <w:r w:rsidRPr="008D4712">
        <w:rPr>
          <w:rFonts w:eastAsiaTheme="minorHAnsi"/>
          <w:sz w:val="22"/>
          <w:szCs w:val="22"/>
        </w:rPr>
        <w:t>ICBCUZ,</w:t>
      </w:r>
      <w:r>
        <w:rPr>
          <w:rFonts w:eastAsiaTheme="minorHAnsi"/>
          <w:sz w:val="22"/>
          <w:szCs w:val="22"/>
        </w:rPr>
        <w:t xml:space="preserve"> </w:t>
      </w:r>
      <w:r w:rsidRPr="008D4712">
        <w:rPr>
          <w:rFonts w:eastAsiaTheme="minorHAnsi"/>
          <w:sz w:val="22"/>
          <w:szCs w:val="22"/>
        </w:rPr>
        <w:t>IET</w:t>
      </w:r>
    </w:p>
    <w:p w14:paraId="166332AE" w14:textId="77777777" w:rsidR="00CD51C5" w:rsidRDefault="008D4712" w:rsidP="00CD51C5">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Free</w:t>
      </w:r>
    </w:p>
    <w:p w14:paraId="687A4A46" w14:textId="27E1A427" w:rsidR="009E112E" w:rsidRPr="00CD51C5" w:rsidRDefault="009E112E" w:rsidP="00CD51C5">
      <w:pPr>
        <w:pStyle w:val="ListParagraph"/>
        <w:numPr>
          <w:ilvl w:val="0"/>
          <w:numId w:val="1"/>
        </w:numPr>
        <w:autoSpaceDE w:val="0"/>
        <w:autoSpaceDN w:val="0"/>
        <w:adjustRightInd w:val="0"/>
        <w:spacing w:after="0" w:line="240" w:lineRule="auto"/>
        <w:ind w:left="2160"/>
        <w:rPr>
          <w:rFonts w:eastAsiaTheme="minorHAnsi"/>
          <w:sz w:val="22"/>
          <w:szCs w:val="22"/>
        </w:rPr>
      </w:pPr>
      <w:r w:rsidRPr="00CD51C5">
        <w:rPr>
          <w:rFonts w:eastAsiaTheme="minorHAnsi"/>
          <w:sz w:val="22"/>
          <w:szCs w:val="22"/>
        </w:rPr>
        <w:t xml:space="preserve">ICBCUZ is the unit number to which </w:t>
      </w:r>
      <w:r w:rsidR="00941850" w:rsidRPr="00CD51C5">
        <w:rPr>
          <w:rFonts w:eastAsiaTheme="minorHAnsi"/>
          <w:sz w:val="22"/>
          <w:szCs w:val="22"/>
        </w:rPr>
        <w:t>unsaturated-zone concentration will be written out.</w:t>
      </w:r>
    </w:p>
    <w:p w14:paraId="36805CDC" w14:textId="77777777" w:rsidR="00941850" w:rsidRDefault="00941850" w:rsidP="008D4712">
      <w:pPr>
        <w:pStyle w:val="ListParagraph"/>
        <w:numPr>
          <w:ilvl w:val="0"/>
          <w:numId w:val="1"/>
        </w:numPr>
        <w:autoSpaceDE w:val="0"/>
        <w:autoSpaceDN w:val="0"/>
        <w:adjustRightInd w:val="0"/>
        <w:spacing w:after="0" w:line="240" w:lineRule="auto"/>
        <w:ind w:left="2160"/>
        <w:rPr>
          <w:rFonts w:eastAsiaTheme="minorHAnsi"/>
          <w:sz w:val="22"/>
          <w:szCs w:val="22"/>
        </w:rPr>
      </w:pPr>
      <w:r>
        <w:rPr>
          <w:rFonts w:eastAsiaTheme="minorHAnsi"/>
          <w:sz w:val="22"/>
          <w:szCs w:val="22"/>
        </w:rPr>
        <w:t>IET is a flag</w:t>
      </w:r>
      <w:r w:rsidR="009B0556">
        <w:rPr>
          <w:rFonts w:eastAsiaTheme="minorHAnsi"/>
          <w:sz w:val="22"/>
          <w:szCs w:val="22"/>
        </w:rPr>
        <w:t xml:space="preserve"> that indicates whether or not ET is being simulated in the UZF1 flow package.  If ET is not being simulated, IET informs the FMI package not to look for UZET and GWET arrays in the flow-transport link file.</w:t>
      </w:r>
    </w:p>
    <w:p w14:paraId="637B2CF9" w14:textId="6C104DA9" w:rsidR="00351F14"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 0, ET is not simulated by UZF1 (</w:t>
      </w:r>
      <w:r w:rsidRPr="00351F14">
        <w:rPr>
          <w:rFonts w:eastAsiaTheme="minorHAnsi"/>
          <w:sz w:val="22"/>
          <w:szCs w:val="22"/>
        </w:rPr>
        <w:t>IETFLG</w:t>
      </w:r>
      <w:r>
        <w:rPr>
          <w:rFonts w:eastAsiaTheme="minorHAnsi"/>
          <w:sz w:val="22"/>
          <w:szCs w:val="22"/>
        </w:rPr>
        <w:t xml:space="preserve"> = 0)</w:t>
      </w:r>
    </w:p>
    <w:p w14:paraId="04A6C700" w14:textId="17C4543B" w:rsidR="00351F14" w:rsidRPr="008D4712" w:rsidRDefault="00351F14" w:rsidP="00351F14">
      <w:pPr>
        <w:pStyle w:val="ListParagraph"/>
        <w:autoSpaceDE w:val="0"/>
        <w:autoSpaceDN w:val="0"/>
        <w:adjustRightInd w:val="0"/>
        <w:spacing w:after="0" w:line="240" w:lineRule="auto"/>
        <w:ind w:left="2160"/>
        <w:rPr>
          <w:rFonts w:eastAsiaTheme="minorHAnsi"/>
          <w:sz w:val="22"/>
          <w:szCs w:val="22"/>
        </w:rPr>
      </w:pPr>
      <w:r>
        <w:rPr>
          <w:rFonts w:eastAsiaTheme="minorHAnsi"/>
          <w:sz w:val="22"/>
          <w:szCs w:val="22"/>
        </w:rPr>
        <w:t>IET &gt; 0, ET is simulated by UZF1 (</w:t>
      </w:r>
      <w:r w:rsidRPr="00351F14">
        <w:rPr>
          <w:rFonts w:eastAsiaTheme="minorHAnsi"/>
          <w:sz w:val="22"/>
          <w:szCs w:val="22"/>
        </w:rPr>
        <w:t>IETFLG</w:t>
      </w:r>
      <w:r>
        <w:rPr>
          <w:rFonts w:eastAsiaTheme="minorHAnsi"/>
          <w:sz w:val="22"/>
          <w:szCs w:val="22"/>
        </w:rPr>
        <w:t xml:space="preserve"> ≠ 0)</w:t>
      </w:r>
    </w:p>
    <w:p w14:paraId="7577404E" w14:textId="77777777" w:rsidR="008D4712" w:rsidRDefault="008D4712" w:rsidP="008D4712">
      <w:pPr>
        <w:autoSpaceDE w:val="0"/>
        <w:autoSpaceDN w:val="0"/>
        <w:adjustRightInd w:val="0"/>
        <w:spacing w:after="0" w:line="240" w:lineRule="auto"/>
        <w:ind w:firstLine="720"/>
        <w:rPr>
          <w:rFonts w:eastAsiaTheme="minorHAnsi"/>
          <w:sz w:val="22"/>
          <w:szCs w:val="22"/>
        </w:rPr>
      </w:pPr>
    </w:p>
    <w:p w14:paraId="7AEAEF1D" w14:textId="52CE13C1" w:rsidR="009B0556" w:rsidRPr="00B44F2C" w:rsidRDefault="009B0556" w:rsidP="009B0556">
      <w:pPr>
        <w:autoSpaceDE w:val="0"/>
        <w:autoSpaceDN w:val="0"/>
        <w:adjustRightInd w:val="0"/>
        <w:spacing w:after="0" w:line="240" w:lineRule="auto"/>
        <w:rPr>
          <w:sz w:val="22"/>
          <w:szCs w:val="22"/>
          <w:highlight w:val="lightGray"/>
        </w:rPr>
      </w:pPr>
      <w:r>
        <w:rPr>
          <w:sz w:val="22"/>
          <w:szCs w:val="22"/>
        </w:rPr>
        <w:t xml:space="preserve">3 </w:t>
      </w:r>
      <w:r>
        <w:rPr>
          <w:sz w:val="22"/>
          <w:szCs w:val="22"/>
        </w:rPr>
        <w:tab/>
        <w:t xml:space="preserve">Record: </w:t>
      </w:r>
      <w:r>
        <w:rPr>
          <w:sz w:val="22"/>
          <w:szCs w:val="22"/>
        </w:rPr>
        <w:tab/>
      </w:r>
      <w:r>
        <w:rPr>
          <w:rFonts w:eastAsiaTheme="minorHAnsi"/>
          <w:sz w:val="22"/>
          <w:szCs w:val="22"/>
        </w:rPr>
        <w:t>IUZFBND</w:t>
      </w:r>
      <w:r w:rsidR="001F2BBF">
        <w:rPr>
          <w:rFonts w:eastAsiaTheme="minorHAnsi"/>
          <w:sz w:val="22"/>
          <w:szCs w:val="22"/>
        </w:rPr>
        <w:t xml:space="preserve"> (</w:t>
      </w:r>
      <w:r w:rsidR="004315DC">
        <w:rPr>
          <w:rFonts w:eastAsiaTheme="minorHAnsi"/>
          <w:sz w:val="22"/>
          <w:szCs w:val="22"/>
        </w:rPr>
        <w:t>NCOL</w:t>
      </w:r>
      <w:r w:rsidR="001F2BBF">
        <w:rPr>
          <w:rFonts w:eastAsiaTheme="minorHAnsi"/>
          <w:sz w:val="22"/>
          <w:szCs w:val="22"/>
        </w:rPr>
        <w:t>, NROW</w:t>
      </w:r>
      <w:r w:rsidR="004315DC">
        <w:rPr>
          <w:rFonts w:eastAsiaTheme="minorHAnsi"/>
          <w:sz w:val="22"/>
          <w:szCs w:val="22"/>
        </w:rPr>
        <w:t>)</w:t>
      </w:r>
      <w:r w:rsidR="00B44F2C">
        <w:rPr>
          <w:rFonts w:eastAsiaTheme="minorHAnsi"/>
          <w:sz w:val="22"/>
          <w:szCs w:val="22"/>
        </w:rPr>
        <w:t xml:space="preserve"> </w:t>
      </w:r>
    </w:p>
    <w:p w14:paraId="21E41244" w14:textId="177438FE" w:rsidR="009B0556" w:rsidRDefault="009B0556" w:rsidP="009B0556">
      <w:pPr>
        <w:autoSpaceDE w:val="0"/>
        <w:autoSpaceDN w:val="0"/>
        <w:adjustRightInd w:val="0"/>
        <w:spacing w:after="0" w:line="240" w:lineRule="auto"/>
        <w:ind w:firstLine="720"/>
        <w:rPr>
          <w:rFonts w:eastAsiaTheme="minorHAnsi"/>
          <w:sz w:val="22"/>
          <w:szCs w:val="22"/>
        </w:rPr>
      </w:pPr>
      <w:r>
        <w:rPr>
          <w:sz w:val="22"/>
          <w:szCs w:val="22"/>
        </w:rPr>
        <w:lastRenderedPageBreak/>
        <w:t xml:space="preserve">Format: </w:t>
      </w:r>
      <w:r>
        <w:rPr>
          <w:sz w:val="22"/>
          <w:szCs w:val="22"/>
        </w:rPr>
        <w:tab/>
      </w:r>
      <w:r w:rsidR="00102ABE">
        <w:rPr>
          <w:rFonts w:eastAsiaTheme="minorHAnsi"/>
          <w:sz w:val="22"/>
          <w:szCs w:val="22"/>
        </w:rPr>
        <w:t>IARRAY</w:t>
      </w:r>
    </w:p>
    <w:p w14:paraId="459D6F61" w14:textId="77777777" w:rsidR="007F765F" w:rsidRDefault="004315DC" w:rsidP="004315DC">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 xml:space="preserve">IUZFBND is an array of integer values specifying which row/column </w:t>
      </w:r>
      <w:proofErr w:type="spellStart"/>
      <w:r>
        <w:rPr>
          <w:rFonts w:eastAsiaTheme="minorHAnsi"/>
          <w:sz w:val="22"/>
          <w:szCs w:val="22"/>
        </w:rPr>
        <w:t>indicies</w:t>
      </w:r>
      <w:proofErr w:type="spellEnd"/>
      <w:r>
        <w:rPr>
          <w:rFonts w:eastAsiaTheme="minorHAnsi"/>
          <w:sz w:val="22"/>
          <w:szCs w:val="22"/>
        </w:rPr>
        <w:t xml:space="preserve"> variably-saturated transport will be simulated in.  </w:t>
      </w:r>
    </w:p>
    <w:p w14:paraId="43C6AA50" w14:textId="77777777" w:rsid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IUZFBND &gt; 0 indicate</w:t>
      </w:r>
      <w:r w:rsidR="007F765F">
        <w:rPr>
          <w:rFonts w:eastAsiaTheme="minorHAnsi"/>
          <w:sz w:val="22"/>
          <w:szCs w:val="22"/>
        </w:rPr>
        <w:t>s</w:t>
      </w:r>
      <w:r w:rsidRPr="007F765F">
        <w:rPr>
          <w:rFonts w:eastAsiaTheme="minorHAnsi"/>
          <w:sz w:val="22"/>
          <w:szCs w:val="22"/>
        </w:rPr>
        <w:t xml:space="preserve"> that variably-saturated transport will be simulated.  </w:t>
      </w:r>
    </w:p>
    <w:p w14:paraId="3780A33E" w14:textId="77777777" w:rsidR="009B0556" w:rsidRPr="007F765F" w:rsidRDefault="004315DC" w:rsidP="007F765F">
      <w:pPr>
        <w:autoSpaceDE w:val="0"/>
        <w:autoSpaceDN w:val="0"/>
        <w:adjustRightInd w:val="0"/>
        <w:spacing w:after="0" w:line="240" w:lineRule="auto"/>
        <w:ind w:left="2160"/>
        <w:rPr>
          <w:rFonts w:eastAsiaTheme="minorHAnsi"/>
          <w:sz w:val="22"/>
          <w:szCs w:val="22"/>
        </w:rPr>
      </w:pPr>
      <w:r w:rsidRPr="007F765F">
        <w:rPr>
          <w:rFonts w:eastAsiaTheme="minorHAnsi"/>
          <w:sz w:val="22"/>
          <w:szCs w:val="22"/>
        </w:rPr>
        <w:t xml:space="preserve">IUZFBND = 0 means variably-saturated transport will not </w:t>
      </w:r>
      <w:r w:rsidR="007F765F" w:rsidRPr="007F765F">
        <w:rPr>
          <w:rFonts w:eastAsiaTheme="minorHAnsi"/>
          <w:sz w:val="22"/>
          <w:szCs w:val="22"/>
        </w:rPr>
        <w:t>be simulated.   IUZFND &lt; 0</w:t>
      </w:r>
      <w:r w:rsidR="007F765F">
        <w:rPr>
          <w:rFonts w:eastAsiaTheme="minorHAnsi"/>
          <w:sz w:val="22"/>
          <w:szCs w:val="22"/>
        </w:rPr>
        <w:t xml:space="preserve"> corresponds to I</w:t>
      </w:r>
      <w:r w:rsidR="007F765F" w:rsidRPr="007F765F">
        <w:rPr>
          <w:rFonts w:eastAsiaTheme="minorHAnsi"/>
          <w:sz w:val="22"/>
          <w:szCs w:val="22"/>
        </w:rPr>
        <w:t>UZF</w:t>
      </w:r>
      <w:r w:rsidR="007F765F">
        <w:rPr>
          <w:rFonts w:eastAsiaTheme="minorHAnsi"/>
          <w:sz w:val="22"/>
          <w:szCs w:val="22"/>
        </w:rPr>
        <w:t>BND &lt; 0 in the UZF1 input package, meaning that user-supplied values for FINF are specified recharge.</w:t>
      </w:r>
    </w:p>
    <w:p w14:paraId="5D0355BE" w14:textId="77777777" w:rsidR="007F765F" w:rsidRDefault="007F765F" w:rsidP="008D4712">
      <w:pPr>
        <w:autoSpaceDE w:val="0"/>
        <w:autoSpaceDN w:val="0"/>
        <w:adjustRightInd w:val="0"/>
        <w:spacing w:after="0" w:line="240" w:lineRule="auto"/>
        <w:ind w:firstLine="720"/>
        <w:rPr>
          <w:rFonts w:eastAsiaTheme="minorHAnsi"/>
          <w:sz w:val="22"/>
          <w:szCs w:val="22"/>
        </w:rPr>
      </w:pPr>
    </w:p>
    <w:p w14:paraId="25611EE5" w14:textId="77777777" w:rsidR="00D43F16" w:rsidRPr="00D43F16" w:rsidRDefault="00D43F16" w:rsidP="00D43F16">
      <w:pPr>
        <w:autoSpaceDE w:val="0"/>
        <w:autoSpaceDN w:val="0"/>
        <w:adjustRightInd w:val="0"/>
        <w:spacing w:after="0" w:line="240" w:lineRule="auto"/>
        <w:rPr>
          <w:sz w:val="22"/>
          <w:szCs w:val="22"/>
        </w:rPr>
      </w:pPr>
      <w:r w:rsidRPr="00D43F16">
        <w:rPr>
          <w:sz w:val="22"/>
          <w:szCs w:val="22"/>
        </w:rPr>
        <w:t xml:space="preserve">For each </w:t>
      </w:r>
      <w:r>
        <w:rPr>
          <w:sz w:val="22"/>
          <w:szCs w:val="22"/>
        </w:rPr>
        <w:t>stress period</w:t>
      </w:r>
      <w:r w:rsidRPr="00D43F16">
        <w:rPr>
          <w:sz w:val="22"/>
          <w:szCs w:val="22"/>
        </w:rPr>
        <w:t>:</w:t>
      </w:r>
    </w:p>
    <w:p w14:paraId="19EAF516" w14:textId="1A71B3EB" w:rsidR="00D43F16" w:rsidRPr="00D43F16" w:rsidRDefault="005C0504" w:rsidP="00D43F16">
      <w:pPr>
        <w:autoSpaceDE w:val="0"/>
        <w:autoSpaceDN w:val="0"/>
        <w:adjustRightInd w:val="0"/>
        <w:spacing w:after="0" w:line="240" w:lineRule="auto"/>
        <w:rPr>
          <w:rFonts w:eastAsiaTheme="minorHAnsi"/>
          <w:sz w:val="22"/>
          <w:szCs w:val="22"/>
        </w:rPr>
      </w:pPr>
      <w:r>
        <w:rPr>
          <w:sz w:val="22"/>
          <w:szCs w:val="22"/>
        </w:rPr>
        <w:t>4</w:t>
      </w:r>
      <w:r w:rsidR="00D43F16">
        <w:rPr>
          <w:sz w:val="22"/>
          <w:szCs w:val="22"/>
        </w:rPr>
        <w:t xml:space="preserve"> </w:t>
      </w:r>
      <w:r w:rsidR="00D43F16">
        <w:rPr>
          <w:sz w:val="22"/>
          <w:szCs w:val="22"/>
        </w:rPr>
        <w:tab/>
        <w:t xml:space="preserve">Record: </w:t>
      </w:r>
      <w:r w:rsidR="00D43F16">
        <w:rPr>
          <w:sz w:val="22"/>
          <w:szCs w:val="22"/>
        </w:rPr>
        <w:tab/>
      </w:r>
      <w:r w:rsidR="00D43F16" w:rsidRPr="00D43F16">
        <w:rPr>
          <w:rFonts w:eastAsiaTheme="minorHAnsi"/>
          <w:sz w:val="22"/>
          <w:szCs w:val="22"/>
        </w:rPr>
        <w:t>INCUZINF</w:t>
      </w:r>
    </w:p>
    <w:p w14:paraId="65C901D1" w14:textId="77777777" w:rsidR="00D43F16" w:rsidRDefault="00D43F16" w:rsidP="00D43F16">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I10</w:t>
      </w:r>
    </w:p>
    <w:p w14:paraId="6B578AEF" w14:textId="77777777" w:rsidR="00D43F16" w:rsidRDefault="00D43F16" w:rsidP="00D43F16">
      <w:pPr>
        <w:pStyle w:val="ListParagraph"/>
        <w:numPr>
          <w:ilvl w:val="0"/>
          <w:numId w:val="36"/>
        </w:numPr>
        <w:autoSpaceDE w:val="0"/>
        <w:autoSpaceDN w:val="0"/>
        <w:adjustRightInd w:val="0"/>
        <w:spacing w:after="0" w:line="240" w:lineRule="auto"/>
        <w:ind w:left="2160"/>
        <w:rPr>
          <w:rFonts w:eastAsiaTheme="minorHAnsi"/>
          <w:sz w:val="22"/>
          <w:szCs w:val="22"/>
        </w:rPr>
      </w:pPr>
      <w:r w:rsidRPr="00D43F16">
        <w:rPr>
          <w:rFonts w:eastAsiaTheme="minorHAnsi"/>
          <w:sz w:val="22"/>
          <w:szCs w:val="22"/>
        </w:rPr>
        <w:t>INCUZINF</w:t>
      </w:r>
      <w:r>
        <w:rPr>
          <w:rFonts w:eastAsiaTheme="minorHAnsi"/>
          <w:sz w:val="22"/>
          <w:szCs w:val="22"/>
        </w:rPr>
        <w:t xml:space="preserve"> </w:t>
      </w:r>
      <w:r w:rsidR="00AB5EA1">
        <w:rPr>
          <w:rFonts w:eastAsiaTheme="minorHAnsi"/>
          <w:sz w:val="22"/>
          <w:szCs w:val="22"/>
        </w:rPr>
        <w:t xml:space="preserve">is a flag indicating whether an array containing the concentration of infiltrating (FINF) flux for each species will be read for the current stress period.  If INCUZINF ≥ 0, an array containing the concentration of infiltrating flux for each species will be read.  If INCUZINF &lt; 0, the concentration of infiltrating flux will be reused from the previous stress period.  If INCUZINF &lt; 0 is specified for the first stress period, then by default the concentration of positive infiltrating flux (source) is set equal to zero.  There is no possibility of a negative infiltration flux being specified.  If infiltrating water is rejected due to an infiltration rate exceeding the vertical hydraulic conductivity, or because </w:t>
      </w:r>
      <w:r w:rsidR="008842F8">
        <w:rPr>
          <w:rFonts w:eastAsiaTheme="minorHAnsi"/>
          <w:sz w:val="22"/>
          <w:szCs w:val="22"/>
        </w:rPr>
        <w:t>saturation is reached in the unsaturated zone and the water table is therefore at land surface, the concentration of the runoff will be equal to CUZINF specified next.  The runoff is routed if IRNBND is specified in the MODFLOW simulation.</w:t>
      </w:r>
    </w:p>
    <w:p w14:paraId="1879F521" w14:textId="77777777" w:rsidR="008842F8" w:rsidRDefault="008842F8" w:rsidP="008842F8">
      <w:pPr>
        <w:autoSpaceDE w:val="0"/>
        <w:autoSpaceDN w:val="0"/>
        <w:adjustRightInd w:val="0"/>
        <w:spacing w:after="0" w:line="240" w:lineRule="auto"/>
        <w:rPr>
          <w:rFonts w:eastAsiaTheme="minorHAnsi"/>
          <w:sz w:val="22"/>
          <w:szCs w:val="22"/>
        </w:rPr>
      </w:pPr>
    </w:p>
    <w:p w14:paraId="19BDA1AC" w14:textId="575BD521" w:rsidR="008842F8" w:rsidRDefault="008842F8" w:rsidP="008842F8">
      <w:pPr>
        <w:spacing w:after="0" w:line="240" w:lineRule="auto"/>
      </w:pPr>
      <w:r w:rsidRPr="00E22375">
        <w:rPr>
          <w:sz w:val="22"/>
          <w:szCs w:val="22"/>
        </w:rPr>
        <w:t xml:space="preserve">(Enter item 7 for each species if </w:t>
      </w:r>
      <w:r w:rsidR="003D64DE" w:rsidRPr="00E22375">
        <w:rPr>
          <w:sz w:val="22"/>
          <w:szCs w:val="22"/>
        </w:rPr>
        <w:t>IN</w:t>
      </w:r>
      <w:r w:rsidR="003D64DE" w:rsidRPr="00D43F16">
        <w:rPr>
          <w:rFonts w:eastAsiaTheme="minorHAnsi"/>
          <w:sz w:val="22"/>
          <w:szCs w:val="22"/>
        </w:rPr>
        <w:t>CUZINF</w:t>
      </w:r>
      <w:r w:rsidR="003D64DE">
        <w:t xml:space="preserve"> </w:t>
      </w:r>
      <w:r>
        <w:t>≥ 0)</w:t>
      </w:r>
    </w:p>
    <w:p w14:paraId="1AEFFD2F" w14:textId="5505A2D1"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5</w:t>
      </w:r>
      <w:r w:rsidR="008842F8">
        <w:rPr>
          <w:sz w:val="22"/>
          <w:szCs w:val="22"/>
        </w:rPr>
        <w:t xml:space="preserve"> </w:t>
      </w:r>
      <w:r w:rsidR="008842F8">
        <w:rPr>
          <w:sz w:val="22"/>
          <w:szCs w:val="22"/>
        </w:rPr>
        <w:tab/>
        <w:t xml:space="preserve">Record: </w:t>
      </w:r>
      <w:r w:rsidR="008842F8">
        <w:rPr>
          <w:sz w:val="22"/>
          <w:szCs w:val="22"/>
        </w:rPr>
        <w:tab/>
      </w:r>
      <w:r w:rsidR="008842F8" w:rsidRPr="00D43F16">
        <w:rPr>
          <w:rFonts w:eastAsiaTheme="minorHAnsi"/>
          <w:sz w:val="22"/>
          <w:szCs w:val="22"/>
        </w:rPr>
        <w:t>CUZINF</w:t>
      </w:r>
      <w:r w:rsidR="001F2BBF">
        <w:rPr>
          <w:rFonts w:eastAsiaTheme="minorHAnsi"/>
          <w:sz w:val="22"/>
          <w:szCs w:val="22"/>
        </w:rPr>
        <w:t xml:space="preserve"> (NCOL, NROW)</w:t>
      </w:r>
    </w:p>
    <w:p w14:paraId="03D0A24F" w14:textId="77777777"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5EF66F2" w14:textId="77777777" w:rsidR="008842F8" w:rsidRDefault="008842F8" w:rsidP="008842F8">
      <w:pPr>
        <w:pStyle w:val="ListParagraph"/>
        <w:numPr>
          <w:ilvl w:val="0"/>
          <w:numId w:val="36"/>
        </w:numPr>
        <w:autoSpaceDE w:val="0"/>
        <w:autoSpaceDN w:val="0"/>
        <w:adjustRightInd w:val="0"/>
        <w:spacing w:after="0" w:line="240" w:lineRule="auto"/>
        <w:ind w:left="2160"/>
        <w:rPr>
          <w:rFonts w:eastAsiaTheme="minorHAnsi"/>
          <w:sz w:val="22"/>
          <w:szCs w:val="22"/>
        </w:rPr>
      </w:pPr>
      <w:r w:rsidRPr="008842F8">
        <w:rPr>
          <w:rFonts w:eastAsiaTheme="minorHAnsi"/>
          <w:sz w:val="22"/>
          <w:szCs w:val="22"/>
        </w:rPr>
        <w:t xml:space="preserve">CUZINF is </w:t>
      </w:r>
      <w:r>
        <w:rPr>
          <w:rFonts w:eastAsiaTheme="minorHAnsi"/>
          <w:sz w:val="22"/>
          <w:szCs w:val="22"/>
        </w:rPr>
        <w:t>the concentration of the infiltrating flux for a particular species.</w:t>
      </w:r>
    </w:p>
    <w:p w14:paraId="7C4D3F3B" w14:textId="1A187B0A" w:rsidR="008842F8" w:rsidRDefault="008842F8" w:rsidP="008842F8">
      <w:pPr>
        <w:autoSpaceDE w:val="0"/>
        <w:autoSpaceDN w:val="0"/>
        <w:adjustRightInd w:val="0"/>
        <w:spacing w:after="0" w:line="240" w:lineRule="auto"/>
        <w:rPr>
          <w:rFonts w:eastAsiaTheme="minorHAnsi"/>
          <w:sz w:val="22"/>
          <w:szCs w:val="22"/>
        </w:rPr>
      </w:pPr>
    </w:p>
    <w:p w14:paraId="3834EC99" w14:textId="5F4CB845" w:rsidR="001D1225" w:rsidRDefault="001D1225" w:rsidP="008842F8">
      <w:pPr>
        <w:autoSpaceDE w:val="0"/>
        <w:autoSpaceDN w:val="0"/>
        <w:adjustRightInd w:val="0"/>
        <w:spacing w:after="0" w:line="240" w:lineRule="auto"/>
        <w:rPr>
          <w:rFonts w:eastAsiaTheme="minorHAnsi"/>
          <w:sz w:val="22"/>
          <w:szCs w:val="22"/>
        </w:rPr>
      </w:pPr>
      <w:r>
        <w:rPr>
          <w:rFonts w:eastAsiaTheme="minorHAnsi"/>
          <w:sz w:val="22"/>
          <w:szCs w:val="22"/>
        </w:rPr>
        <w:t xml:space="preserve">(Enter items 8 </w:t>
      </w:r>
      <w:r w:rsidR="002027D6">
        <w:rPr>
          <w:rFonts w:eastAsiaTheme="minorHAnsi"/>
          <w:sz w:val="22"/>
          <w:szCs w:val="22"/>
        </w:rPr>
        <w:t>through 12</w:t>
      </w:r>
      <w:r>
        <w:rPr>
          <w:rFonts w:eastAsiaTheme="minorHAnsi"/>
          <w:sz w:val="22"/>
          <w:szCs w:val="22"/>
        </w:rPr>
        <w:t xml:space="preserve">, only if </w:t>
      </w:r>
      <w:r w:rsidRPr="008D4712">
        <w:rPr>
          <w:rFonts w:eastAsiaTheme="minorHAnsi"/>
          <w:sz w:val="22"/>
          <w:szCs w:val="22"/>
        </w:rPr>
        <w:t>IET</w:t>
      </w:r>
      <w:r>
        <w:rPr>
          <w:rFonts w:eastAsiaTheme="minorHAnsi"/>
          <w:sz w:val="22"/>
          <w:szCs w:val="22"/>
        </w:rPr>
        <w:t>&gt;0)</w:t>
      </w:r>
    </w:p>
    <w:p w14:paraId="3A7FBB3C" w14:textId="6F8B16D4" w:rsidR="008842F8" w:rsidRPr="00D43F16" w:rsidRDefault="005C0504" w:rsidP="008842F8">
      <w:pPr>
        <w:autoSpaceDE w:val="0"/>
        <w:autoSpaceDN w:val="0"/>
        <w:adjustRightInd w:val="0"/>
        <w:spacing w:after="0" w:line="240" w:lineRule="auto"/>
        <w:rPr>
          <w:rFonts w:eastAsiaTheme="minorHAnsi"/>
          <w:sz w:val="22"/>
          <w:szCs w:val="22"/>
        </w:rPr>
      </w:pPr>
      <w:r>
        <w:rPr>
          <w:sz w:val="22"/>
          <w:szCs w:val="22"/>
        </w:rPr>
        <w:t>6</w:t>
      </w:r>
      <w:r w:rsidR="008842F8">
        <w:rPr>
          <w:sz w:val="22"/>
          <w:szCs w:val="22"/>
        </w:rPr>
        <w:t xml:space="preserve"> </w:t>
      </w:r>
      <w:r w:rsidR="008842F8">
        <w:rPr>
          <w:sz w:val="22"/>
          <w:szCs w:val="22"/>
        </w:rPr>
        <w:tab/>
        <w:t xml:space="preserve">Record: </w:t>
      </w:r>
      <w:r w:rsidR="008842F8">
        <w:rPr>
          <w:sz w:val="22"/>
          <w:szCs w:val="22"/>
        </w:rPr>
        <w:tab/>
      </w:r>
      <w:r w:rsidR="00F869A4">
        <w:rPr>
          <w:sz w:val="22"/>
          <w:szCs w:val="22"/>
        </w:rPr>
        <w:t>IN</w:t>
      </w:r>
      <w:r w:rsidR="00F869A4">
        <w:rPr>
          <w:rFonts w:eastAsiaTheme="minorHAnsi"/>
          <w:sz w:val="22"/>
          <w:szCs w:val="22"/>
        </w:rPr>
        <w:t>CUZET</w:t>
      </w:r>
    </w:p>
    <w:p w14:paraId="513ECFED" w14:textId="7277AC93" w:rsidR="008842F8" w:rsidRDefault="008842F8" w:rsidP="008842F8">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71BB9CD9" w14:textId="77777777" w:rsidR="008842F8" w:rsidRDefault="00F869A4" w:rsidP="008842F8">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CUZET</w:t>
      </w:r>
      <w:r w:rsidR="008842F8"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unsaturated zone will be read for the current stress period.</w:t>
      </w:r>
    </w:p>
    <w:p w14:paraId="457D244C" w14:textId="77777777" w:rsidR="00F869A4" w:rsidRDefault="00F869A4" w:rsidP="00F869A4">
      <w:pPr>
        <w:autoSpaceDE w:val="0"/>
        <w:autoSpaceDN w:val="0"/>
        <w:adjustRightInd w:val="0"/>
        <w:spacing w:after="0" w:line="240" w:lineRule="auto"/>
        <w:rPr>
          <w:rFonts w:eastAsiaTheme="minorHAnsi"/>
          <w:sz w:val="22"/>
          <w:szCs w:val="22"/>
        </w:rPr>
      </w:pPr>
    </w:p>
    <w:p w14:paraId="6CE64E00" w14:textId="77777777" w:rsidR="00F869A4" w:rsidRPr="00425483" w:rsidRDefault="00F869A4" w:rsidP="00F869A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UZ</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unsaturated zone </w:t>
      </w:r>
      <w:r w:rsidRPr="00425483">
        <w:rPr>
          <w:rFonts w:eastAsiaTheme="minorHAnsi"/>
          <w:sz w:val="22"/>
          <w:szCs w:val="22"/>
        </w:rPr>
        <w:t>for each species will be read.  If INC</w:t>
      </w:r>
      <w:r>
        <w:rPr>
          <w:rFonts w:eastAsiaTheme="minorHAnsi"/>
          <w:sz w:val="22"/>
          <w:szCs w:val="22"/>
        </w:rPr>
        <w:t>UZ</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007958C4">
        <w:rPr>
          <w:rFonts w:eastAsiaTheme="minorHAnsi"/>
          <w:sz w:val="22"/>
          <w:szCs w:val="22"/>
        </w:rPr>
        <w:t>If INCUZE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5A4B4066" w14:textId="77777777" w:rsidR="00F869A4" w:rsidRDefault="00F869A4" w:rsidP="00F869A4">
      <w:pPr>
        <w:autoSpaceDE w:val="0"/>
        <w:autoSpaceDN w:val="0"/>
        <w:adjustRightInd w:val="0"/>
        <w:spacing w:after="0" w:line="240" w:lineRule="auto"/>
        <w:rPr>
          <w:rFonts w:eastAsiaTheme="minorHAnsi"/>
          <w:sz w:val="22"/>
          <w:szCs w:val="22"/>
        </w:rPr>
      </w:pPr>
    </w:p>
    <w:p w14:paraId="13F26033" w14:textId="77777777" w:rsidR="007958C4" w:rsidRPr="00E22375" w:rsidRDefault="007958C4" w:rsidP="007958C4">
      <w:pPr>
        <w:spacing w:after="0" w:line="240" w:lineRule="auto"/>
        <w:rPr>
          <w:sz w:val="22"/>
          <w:szCs w:val="22"/>
        </w:rPr>
      </w:pPr>
      <w:r w:rsidRPr="00E22375">
        <w:rPr>
          <w:sz w:val="22"/>
          <w:szCs w:val="22"/>
        </w:rPr>
        <w:t>(Enter item 9 for each species if INCUZET ≥ 0)</w:t>
      </w:r>
    </w:p>
    <w:p w14:paraId="54614185" w14:textId="5444095D" w:rsidR="00F869A4" w:rsidRPr="00D43F16" w:rsidRDefault="005C0504" w:rsidP="00F869A4">
      <w:pPr>
        <w:autoSpaceDE w:val="0"/>
        <w:autoSpaceDN w:val="0"/>
        <w:adjustRightInd w:val="0"/>
        <w:spacing w:after="0" w:line="240" w:lineRule="auto"/>
        <w:rPr>
          <w:rFonts w:eastAsiaTheme="minorHAnsi"/>
          <w:sz w:val="22"/>
          <w:szCs w:val="22"/>
        </w:rPr>
      </w:pPr>
      <w:r>
        <w:rPr>
          <w:sz w:val="22"/>
          <w:szCs w:val="22"/>
        </w:rPr>
        <w:lastRenderedPageBreak/>
        <w:t>7</w:t>
      </w:r>
      <w:r w:rsidR="00F869A4">
        <w:rPr>
          <w:sz w:val="22"/>
          <w:szCs w:val="22"/>
        </w:rPr>
        <w:tab/>
        <w:t xml:space="preserve">Record: </w:t>
      </w:r>
      <w:r w:rsidR="00F869A4">
        <w:rPr>
          <w:sz w:val="22"/>
          <w:szCs w:val="22"/>
        </w:rPr>
        <w:tab/>
      </w:r>
      <w:r w:rsidR="00F869A4">
        <w:rPr>
          <w:rFonts w:eastAsiaTheme="minorHAnsi"/>
          <w:sz w:val="22"/>
          <w:szCs w:val="22"/>
        </w:rPr>
        <w:t>CUZET</w:t>
      </w:r>
      <w:r w:rsidR="001F2BBF" w:rsidRPr="006837DA">
        <w:rPr>
          <w:rFonts w:eastAsiaTheme="minorHAnsi"/>
          <w:sz w:val="22"/>
          <w:szCs w:val="22"/>
        </w:rPr>
        <w:t xml:space="preserve"> </w:t>
      </w:r>
      <w:r w:rsidR="001F2BBF">
        <w:rPr>
          <w:rFonts w:eastAsiaTheme="minorHAnsi"/>
          <w:sz w:val="22"/>
          <w:szCs w:val="22"/>
        </w:rPr>
        <w:t>(NCOL, NROW)</w:t>
      </w:r>
    </w:p>
    <w:p w14:paraId="321B5F9D" w14:textId="77777777" w:rsidR="00F869A4" w:rsidRDefault="00F869A4" w:rsidP="00F869A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5F2FCAC6" w14:textId="77777777" w:rsidR="00F869A4" w:rsidRDefault="00F869A4" w:rsidP="00F869A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CUZET</w:t>
      </w:r>
      <w:r w:rsidRPr="008842F8">
        <w:rPr>
          <w:rFonts w:eastAsiaTheme="minorHAnsi"/>
          <w:sz w:val="22"/>
          <w:szCs w:val="22"/>
        </w:rPr>
        <w:t xml:space="preserve"> is </w:t>
      </w:r>
      <w:r>
        <w:rPr>
          <w:rFonts w:eastAsiaTheme="minorHAnsi"/>
          <w:sz w:val="22"/>
          <w:szCs w:val="22"/>
        </w:rPr>
        <w:t>the concentration of ET fluxes originating from the unsaturated zone</w:t>
      </w:r>
      <w:r w:rsidR="007958C4">
        <w:rPr>
          <w:rFonts w:eastAsiaTheme="minorHAnsi"/>
          <w:sz w:val="22"/>
          <w:szCs w:val="22"/>
        </w:rPr>
        <w:t>.  As a default, this array is set equal to 0 and only overridden if the user specifies INCUZET &gt; 1.  If empirical evidence suggest volatilization of simulated constituents from the unsaturated zone, this may be one mechanism for simulating this process, though it would depend on the amount of simulated ET originating from the unsaturated zone.</w:t>
      </w:r>
    </w:p>
    <w:p w14:paraId="4782E55F" w14:textId="77777777" w:rsidR="007958C4" w:rsidRDefault="007958C4" w:rsidP="007958C4">
      <w:pPr>
        <w:autoSpaceDE w:val="0"/>
        <w:autoSpaceDN w:val="0"/>
        <w:adjustRightInd w:val="0"/>
        <w:spacing w:after="0" w:line="240" w:lineRule="auto"/>
        <w:rPr>
          <w:rFonts w:eastAsiaTheme="minorHAnsi"/>
          <w:sz w:val="22"/>
          <w:szCs w:val="22"/>
        </w:rPr>
      </w:pPr>
    </w:p>
    <w:p w14:paraId="03A64661" w14:textId="212A951B"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8</w:t>
      </w:r>
      <w:r w:rsidR="007958C4">
        <w:rPr>
          <w:sz w:val="22"/>
          <w:szCs w:val="22"/>
        </w:rPr>
        <w:t xml:space="preserve"> </w:t>
      </w:r>
      <w:r w:rsidR="007958C4">
        <w:rPr>
          <w:sz w:val="22"/>
          <w:szCs w:val="22"/>
        </w:rPr>
        <w:tab/>
        <w:t xml:space="preserve">Record: </w:t>
      </w:r>
      <w:r w:rsidR="007958C4">
        <w:rPr>
          <w:sz w:val="22"/>
          <w:szCs w:val="22"/>
        </w:rPr>
        <w:tab/>
        <w:t>IN</w:t>
      </w:r>
      <w:r w:rsidR="007958C4">
        <w:rPr>
          <w:rFonts w:eastAsiaTheme="minorHAnsi"/>
          <w:sz w:val="22"/>
          <w:szCs w:val="22"/>
        </w:rPr>
        <w:t>CGWET</w:t>
      </w:r>
    </w:p>
    <w:p w14:paraId="1CE6BB0D" w14:textId="6CA9124B"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sidR="00A36627">
        <w:rPr>
          <w:rFonts w:eastAsiaTheme="minorHAnsi"/>
          <w:sz w:val="22"/>
          <w:szCs w:val="22"/>
        </w:rPr>
        <w:t>I10</w:t>
      </w:r>
    </w:p>
    <w:p w14:paraId="5AA2A3F5"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sz w:val="22"/>
          <w:szCs w:val="22"/>
        </w:rPr>
        <w:t>IN</w:t>
      </w:r>
      <w:r>
        <w:rPr>
          <w:rFonts w:eastAsiaTheme="minorHAnsi"/>
          <w:sz w:val="22"/>
          <w:szCs w:val="22"/>
        </w:rPr>
        <w:t>CGWET</w:t>
      </w:r>
      <w:r w:rsidRPr="008842F8">
        <w:rPr>
          <w:rFonts w:eastAsiaTheme="minorHAnsi"/>
          <w:sz w:val="22"/>
          <w:szCs w:val="22"/>
        </w:rPr>
        <w:t xml:space="preserve"> is </w:t>
      </w:r>
      <w:r>
        <w:rPr>
          <w:rFonts w:eastAsiaTheme="minorHAnsi"/>
          <w:sz w:val="22"/>
          <w:szCs w:val="22"/>
        </w:rPr>
        <w:t>a flag indicating whether an array containing the concentration of evapotranspiration flux originating from the saturated zone will be read for the current stress period.</w:t>
      </w:r>
    </w:p>
    <w:p w14:paraId="2C78DDB9" w14:textId="77777777" w:rsidR="007958C4" w:rsidRDefault="007958C4" w:rsidP="007958C4">
      <w:pPr>
        <w:autoSpaceDE w:val="0"/>
        <w:autoSpaceDN w:val="0"/>
        <w:adjustRightInd w:val="0"/>
        <w:spacing w:after="0" w:line="240" w:lineRule="auto"/>
        <w:rPr>
          <w:rFonts w:eastAsiaTheme="minorHAnsi"/>
          <w:sz w:val="22"/>
          <w:szCs w:val="22"/>
        </w:rPr>
      </w:pPr>
    </w:p>
    <w:p w14:paraId="33DED561" w14:textId="77777777" w:rsidR="007958C4" w:rsidRPr="00425483" w:rsidRDefault="007958C4" w:rsidP="007958C4">
      <w:pPr>
        <w:autoSpaceDE w:val="0"/>
        <w:autoSpaceDN w:val="0"/>
        <w:adjustRightInd w:val="0"/>
        <w:spacing w:after="0" w:line="240" w:lineRule="auto"/>
        <w:ind w:left="2160"/>
        <w:rPr>
          <w:sz w:val="22"/>
          <w:szCs w:val="22"/>
        </w:rPr>
      </w:pPr>
      <w:r w:rsidRPr="00425483">
        <w:rPr>
          <w:rFonts w:eastAsiaTheme="minorHAnsi"/>
          <w:sz w:val="22"/>
          <w:szCs w:val="22"/>
        </w:rPr>
        <w:t>If INC</w:t>
      </w:r>
      <w:r>
        <w:rPr>
          <w:rFonts w:eastAsiaTheme="minorHAnsi"/>
          <w:sz w:val="22"/>
          <w:szCs w:val="22"/>
        </w:rPr>
        <w:t>GW</w:t>
      </w:r>
      <w:r w:rsidRPr="00425483">
        <w:rPr>
          <w:rFonts w:eastAsiaTheme="minorHAnsi"/>
          <w:sz w:val="22"/>
          <w:szCs w:val="22"/>
        </w:rPr>
        <w:t xml:space="preserve">ET </w:t>
      </w:r>
      <w:r>
        <w:rPr>
          <w:rFonts w:eastAsiaTheme="minorHAnsi"/>
          <w:sz w:val="22"/>
          <w:szCs w:val="22"/>
        </w:rPr>
        <w:t>≥</w:t>
      </w:r>
      <w:r w:rsidRPr="00425483">
        <w:rPr>
          <w:rFonts w:ascii="MSTT31c77400" w:eastAsiaTheme="minorHAnsi" w:hAnsi="MSTT31c77400" w:cs="MSTT31c77400"/>
        </w:rPr>
        <w:t xml:space="preserve"> </w:t>
      </w:r>
      <w:r w:rsidRPr="00425483">
        <w:rPr>
          <w:rFonts w:eastAsiaTheme="minorHAnsi"/>
          <w:sz w:val="22"/>
          <w:szCs w:val="22"/>
        </w:rPr>
        <w:t>0, an array containing the concentration of</w:t>
      </w:r>
      <w:r>
        <w:rPr>
          <w:rFonts w:eastAsiaTheme="minorHAnsi"/>
          <w:sz w:val="22"/>
          <w:szCs w:val="22"/>
        </w:rPr>
        <w:t xml:space="preserve"> </w:t>
      </w:r>
      <w:r w:rsidRPr="00425483">
        <w:rPr>
          <w:rFonts w:eastAsiaTheme="minorHAnsi"/>
          <w:sz w:val="22"/>
          <w:szCs w:val="22"/>
        </w:rPr>
        <w:t xml:space="preserve">evapotranspiration flux </w:t>
      </w:r>
      <w:r>
        <w:rPr>
          <w:rFonts w:eastAsiaTheme="minorHAnsi"/>
          <w:sz w:val="22"/>
          <w:szCs w:val="22"/>
        </w:rPr>
        <w:t xml:space="preserve">originating from the saturated zone </w:t>
      </w:r>
      <w:r w:rsidRPr="00425483">
        <w:rPr>
          <w:rFonts w:eastAsiaTheme="minorHAnsi"/>
          <w:sz w:val="22"/>
          <w:szCs w:val="22"/>
        </w:rPr>
        <w:t>for each species will be read.  If INC</w:t>
      </w:r>
      <w:r>
        <w:rPr>
          <w:rFonts w:eastAsiaTheme="minorHAnsi"/>
          <w:sz w:val="22"/>
          <w:szCs w:val="22"/>
        </w:rPr>
        <w:t>GW</w:t>
      </w:r>
      <w:r w:rsidRPr="00425483">
        <w:rPr>
          <w:rFonts w:eastAsiaTheme="minorHAnsi"/>
          <w:sz w:val="22"/>
          <w:szCs w:val="22"/>
        </w:rPr>
        <w:t>ET</w:t>
      </w:r>
      <w:r>
        <w:rPr>
          <w:rFonts w:eastAsiaTheme="minorHAnsi"/>
          <w:sz w:val="22"/>
          <w:szCs w:val="22"/>
        </w:rPr>
        <w:t xml:space="preserve"> </w:t>
      </w:r>
      <w:r w:rsidRPr="00425483">
        <w:rPr>
          <w:rFonts w:eastAsiaTheme="minorHAnsi"/>
          <w:sz w:val="22"/>
          <w:szCs w:val="22"/>
        </w:rPr>
        <w:t xml:space="preserve">&lt; 0, the concentration of evapotranspiration flux for each species will be reused from the last stress period. </w:t>
      </w:r>
      <w:r>
        <w:rPr>
          <w:rFonts w:eastAsiaTheme="minorHAnsi"/>
          <w:sz w:val="22"/>
          <w:szCs w:val="22"/>
        </w:rPr>
        <w:t xml:space="preserve"> </w:t>
      </w:r>
      <w:r w:rsidRPr="00425483">
        <w:rPr>
          <w:rFonts w:eastAsiaTheme="minorHAnsi"/>
          <w:sz w:val="22"/>
          <w:szCs w:val="22"/>
        </w:rPr>
        <w:t>If INC</w:t>
      </w:r>
      <w:r>
        <w:rPr>
          <w:rFonts w:eastAsiaTheme="minorHAnsi"/>
          <w:sz w:val="22"/>
          <w:szCs w:val="22"/>
        </w:rPr>
        <w:t>UZE</w:t>
      </w:r>
      <w:r w:rsidRPr="00425483">
        <w:rPr>
          <w:rFonts w:eastAsiaTheme="minorHAnsi"/>
          <w:sz w:val="22"/>
          <w:szCs w:val="22"/>
        </w:rPr>
        <w:t>T &lt; 0 is specified for the first stress period, then by default, the concentration of negative evapotranspiration flux (sink) is set to the aquifer concentration, while the concentration of positive evapotranspiration flux (source) is set to zero.</w:t>
      </w:r>
    </w:p>
    <w:p w14:paraId="06ACB58C" w14:textId="77777777" w:rsidR="007958C4" w:rsidRDefault="007958C4" w:rsidP="007958C4">
      <w:pPr>
        <w:autoSpaceDE w:val="0"/>
        <w:autoSpaceDN w:val="0"/>
        <w:adjustRightInd w:val="0"/>
        <w:spacing w:after="0" w:line="240" w:lineRule="auto"/>
        <w:rPr>
          <w:rFonts w:eastAsiaTheme="minorHAnsi"/>
          <w:sz w:val="22"/>
          <w:szCs w:val="22"/>
        </w:rPr>
      </w:pPr>
    </w:p>
    <w:p w14:paraId="2ABD5E07" w14:textId="77777777" w:rsidR="007958C4" w:rsidRDefault="007958C4" w:rsidP="007958C4">
      <w:pPr>
        <w:spacing w:after="0" w:line="240" w:lineRule="auto"/>
      </w:pPr>
      <w:r>
        <w:t>(Enter item 11 for each species if INCGWET ≥ 0)</w:t>
      </w:r>
    </w:p>
    <w:p w14:paraId="3DCD05CA" w14:textId="6D4E7E98" w:rsidR="007958C4" w:rsidRPr="00D43F16" w:rsidRDefault="005C0504" w:rsidP="007958C4">
      <w:pPr>
        <w:autoSpaceDE w:val="0"/>
        <w:autoSpaceDN w:val="0"/>
        <w:adjustRightInd w:val="0"/>
        <w:spacing w:after="0" w:line="240" w:lineRule="auto"/>
        <w:rPr>
          <w:rFonts w:eastAsiaTheme="minorHAnsi"/>
          <w:sz w:val="22"/>
          <w:szCs w:val="22"/>
        </w:rPr>
      </w:pPr>
      <w:r>
        <w:rPr>
          <w:sz w:val="22"/>
          <w:szCs w:val="22"/>
        </w:rPr>
        <w:t>9</w:t>
      </w:r>
      <w:r w:rsidR="007958C4">
        <w:rPr>
          <w:sz w:val="22"/>
          <w:szCs w:val="22"/>
        </w:rPr>
        <w:t xml:space="preserve"> </w:t>
      </w:r>
      <w:r w:rsidR="007958C4">
        <w:rPr>
          <w:sz w:val="22"/>
          <w:szCs w:val="22"/>
        </w:rPr>
        <w:tab/>
        <w:t xml:space="preserve">Record: </w:t>
      </w:r>
      <w:r w:rsidR="007958C4">
        <w:rPr>
          <w:sz w:val="22"/>
          <w:szCs w:val="22"/>
        </w:rPr>
        <w:tab/>
      </w:r>
      <w:r w:rsidR="007958C4">
        <w:rPr>
          <w:rFonts w:eastAsiaTheme="minorHAnsi"/>
          <w:sz w:val="22"/>
          <w:szCs w:val="22"/>
        </w:rPr>
        <w:t>CGWET</w:t>
      </w:r>
      <w:r w:rsidR="001F2BBF" w:rsidRPr="006837DA">
        <w:rPr>
          <w:rFonts w:eastAsiaTheme="minorHAnsi"/>
          <w:sz w:val="22"/>
          <w:szCs w:val="22"/>
        </w:rPr>
        <w:t xml:space="preserve"> </w:t>
      </w:r>
      <w:r w:rsidR="001F2BBF">
        <w:rPr>
          <w:rFonts w:eastAsiaTheme="minorHAnsi"/>
          <w:sz w:val="22"/>
          <w:szCs w:val="22"/>
        </w:rPr>
        <w:t>(NCOL, NROW)</w:t>
      </w:r>
    </w:p>
    <w:p w14:paraId="7D63E8A7" w14:textId="77777777" w:rsidR="007958C4" w:rsidRDefault="007958C4" w:rsidP="007958C4">
      <w:pPr>
        <w:autoSpaceDE w:val="0"/>
        <w:autoSpaceDN w:val="0"/>
        <w:adjustRightInd w:val="0"/>
        <w:spacing w:after="0" w:line="240" w:lineRule="auto"/>
        <w:ind w:firstLine="720"/>
        <w:rPr>
          <w:rFonts w:eastAsiaTheme="minorHAnsi"/>
          <w:sz w:val="22"/>
          <w:szCs w:val="22"/>
        </w:rPr>
      </w:pPr>
      <w:r>
        <w:rPr>
          <w:sz w:val="22"/>
          <w:szCs w:val="22"/>
        </w:rPr>
        <w:t xml:space="preserve">Format: </w:t>
      </w:r>
      <w:r>
        <w:rPr>
          <w:sz w:val="22"/>
          <w:szCs w:val="22"/>
        </w:rPr>
        <w:tab/>
      </w:r>
      <w:r>
        <w:rPr>
          <w:rFonts w:eastAsiaTheme="minorHAnsi"/>
          <w:sz w:val="22"/>
          <w:szCs w:val="22"/>
        </w:rPr>
        <w:t>RARRAY</w:t>
      </w:r>
    </w:p>
    <w:p w14:paraId="7CE13970" w14:textId="77777777" w:rsidR="007958C4" w:rsidRDefault="007958C4" w:rsidP="007958C4">
      <w:pPr>
        <w:pStyle w:val="ListParagraph"/>
        <w:numPr>
          <w:ilvl w:val="0"/>
          <w:numId w:val="36"/>
        </w:numPr>
        <w:autoSpaceDE w:val="0"/>
        <w:autoSpaceDN w:val="0"/>
        <w:adjustRightInd w:val="0"/>
        <w:spacing w:after="0" w:line="240" w:lineRule="auto"/>
        <w:ind w:left="2160"/>
        <w:rPr>
          <w:rFonts w:eastAsiaTheme="minorHAnsi"/>
          <w:sz w:val="22"/>
          <w:szCs w:val="22"/>
        </w:rPr>
      </w:pPr>
      <w:r>
        <w:rPr>
          <w:rFonts w:eastAsiaTheme="minorHAnsi"/>
          <w:sz w:val="22"/>
          <w:szCs w:val="22"/>
        </w:rPr>
        <w:t>CGWET</w:t>
      </w:r>
      <w:r w:rsidRPr="008842F8">
        <w:rPr>
          <w:rFonts w:eastAsiaTheme="minorHAnsi"/>
          <w:sz w:val="22"/>
          <w:szCs w:val="22"/>
        </w:rPr>
        <w:t xml:space="preserve"> is </w:t>
      </w:r>
      <w:r>
        <w:rPr>
          <w:rFonts w:eastAsiaTheme="minorHAnsi"/>
          <w:sz w:val="22"/>
          <w:szCs w:val="22"/>
        </w:rPr>
        <w:t xml:space="preserve">the concentration of ET fluxes originating from the saturated zone.  As a default, this array is set equal to 0 and only overridden if the user specifies INCUZET &gt; 1.  </w:t>
      </w:r>
    </w:p>
    <w:p w14:paraId="676577BE" w14:textId="77777777" w:rsidR="007958C4" w:rsidRDefault="007958C4" w:rsidP="007958C4">
      <w:pPr>
        <w:autoSpaceDE w:val="0"/>
        <w:autoSpaceDN w:val="0"/>
        <w:adjustRightInd w:val="0"/>
        <w:spacing w:after="0" w:line="240" w:lineRule="auto"/>
        <w:rPr>
          <w:rFonts w:eastAsiaTheme="minorHAnsi"/>
          <w:sz w:val="22"/>
          <w:szCs w:val="22"/>
        </w:rPr>
      </w:pPr>
    </w:p>
    <w:p w14:paraId="3AAFB02E" w14:textId="77777777" w:rsidR="007958C4" w:rsidRDefault="007958C4" w:rsidP="007958C4">
      <w:pPr>
        <w:autoSpaceDE w:val="0"/>
        <w:autoSpaceDN w:val="0"/>
        <w:adjustRightInd w:val="0"/>
        <w:spacing w:after="0" w:line="240" w:lineRule="auto"/>
        <w:rPr>
          <w:rFonts w:eastAsiaTheme="minorHAnsi"/>
          <w:sz w:val="22"/>
          <w:szCs w:val="22"/>
        </w:rPr>
      </w:pPr>
    </w:p>
    <w:p w14:paraId="616F7B8D" w14:textId="77777777" w:rsidR="005C0504" w:rsidRDefault="005C0504">
      <w:pPr>
        <w:spacing w:after="200" w:line="276" w:lineRule="auto"/>
        <w:rPr>
          <w:b/>
          <w:bCs/>
          <w:kern w:val="32"/>
          <w:sz w:val="32"/>
          <w:szCs w:val="32"/>
        </w:rPr>
      </w:pPr>
      <w:bookmarkStart w:id="40" w:name="_Toc321942239"/>
      <w:r>
        <w:br w:type="page"/>
      </w:r>
    </w:p>
    <w:p w14:paraId="7A8091B3" w14:textId="2EA0948C" w:rsidR="00486932" w:rsidRDefault="00486932" w:rsidP="00BE212F">
      <w:pPr>
        <w:pStyle w:val="Heading1"/>
        <w:rPr>
          <w:rFonts w:cs="Times New Roman"/>
        </w:rPr>
      </w:pPr>
      <w:r>
        <w:rPr>
          <w:rFonts w:cs="Times New Roman"/>
        </w:rPr>
        <w:lastRenderedPageBreak/>
        <w:t>Output</w:t>
      </w:r>
      <w:bookmarkEnd w:id="40"/>
    </w:p>
    <w:p w14:paraId="31627D89" w14:textId="6596B53B" w:rsidR="004B03E9" w:rsidRDefault="00DB3BFB" w:rsidP="00BE212F">
      <w:pPr>
        <w:autoSpaceDE w:val="0"/>
        <w:autoSpaceDN w:val="0"/>
        <w:adjustRightInd w:val="0"/>
        <w:spacing w:after="0" w:line="240" w:lineRule="auto"/>
      </w:pPr>
      <w:r>
        <w:t xml:space="preserve">For a detailed description of output files and output generated by </w:t>
      </w:r>
      <w:r w:rsidR="00805A6C">
        <w:t>MT3DMS</w:t>
      </w:r>
      <w:r>
        <w:t>, please refer to the original MT3D</w:t>
      </w:r>
      <w:r w:rsidR="00B23C9A">
        <w:t>MS</w:t>
      </w:r>
      <w:r>
        <w:t xml:space="preserve"> </w:t>
      </w:r>
      <w:r w:rsidR="00B23C9A">
        <w:t>m</w:t>
      </w:r>
      <w:r>
        <w:t>anual</w:t>
      </w:r>
      <w:r w:rsidR="00B23C9A">
        <w:t>s</w:t>
      </w:r>
      <w:r>
        <w:t xml:space="preserve"> (</w:t>
      </w:r>
      <w:r w:rsidR="003B6227">
        <w:t>Zheng and Wang, 1999; Zheng, 2010</w:t>
      </w:r>
      <w:r>
        <w:t>).</w:t>
      </w:r>
      <w:r w:rsidR="007951EA">
        <w:t xml:space="preserve"> Additional output generated by </w:t>
      </w:r>
      <w:r w:rsidR="005C3D33">
        <w:t xml:space="preserve">MT3D-USGS </w:t>
      </w:r>
      <w:r w:rsidR="007951EA">
        <w:t>is described below.</w:t>
      </w:r>
      <w:r w:rsidR="000F1359">
        <w:t xml:space="preserve"> </w:t>
      </w:r>
    </w:p>
    <w:p w14:paraId="2A76ADD6" w14:textId="77777777" w:rsidR="004B03E9" w:rsidRDefault="004B03E9" w:rsidP="00BE212F">
      <w:pPr>
        <w:autoSpaceDE w:val="0"/>
        <w:autoSpaceDN w:val="0"/>
        <w:adjustRightInd w:val="0"/>
        <w:spacing w:after="0" w:line="240" w:lineRule="auto"/>
      </w:pPr>
    </w:p>
    <w:p w14:paraId="25F7C602" w14:textId="61B394E3" w:rsidR="007A0F22" w:rsidRDefault="000F1359" w:rsidP="00BE212F">
      <w:pPr>
        <w:autoSpaceDE w:val="0"/>
        <w:autoSpaceDN w:val="0"/>
        <w:adjustRightInd w:val="0"/>
        <w:spacing w:after="0" w:line="240" w:lineRule="auto"/>
      </w:pPr>
      <w:r>
        <w:t xml:space="preserve">New options added in </w:t>
      </w:r>
      <w:r w:rsidR="0088385E">
        <w:t xml:space="preserve">MT3D-USGS </w:t>
      </w:r>
      <w:r>
        <w:t xml:space="preserve">are echoed to the standard output files with a brief description. </w:t>
      </w:r>
    </w:p>
    <w:p w14:paraId="2D73F758" w14:textId="77777777" w:rsidR="007A0F22" w:rsidRDefault="009A00BD">
      <w:pPr>
        <w:pStyle w:val="Heading2"/>
      </w:pPr>
      <w:bookmarkStart w:id="41" w:name="_Toc321942240"/>
      <w:r>
        <w:t>Output Files</w:t>
      </w:r>
      <w:bookmarkEnd w:id="41"/>
    </w:p>
    <w:p w14:paraId="54E4C2C9" w14:textId="744D690B" w:rsidR="00205761" w:rsidRDefault="004D4B91" w:rsidP="00BE212F">
      <w:pPr>
        <w:autoSpaceDE w:val="0"/>
        <w:autoSpaceDN w:val="0"/>
        <w:adjustRightInd w:val="0"/>
        <w:spacing w:after="0" w:line="240" w:lineRule="auto"/>
      </w:pPr>
      <w:r>
        <w:t xml:space="preserve">A number of output files are generated based on various options introduced in </w:t>
      </w:r>
      <w:r w:rsidR="005E7E51">
        <w:t>MT3D-USGS</w:t>
      </w:r>
      <w:r>
        <w:t xml:space="preserve">. The output files, their formats, and the options that produce the output files are as follows. </w:t>
      </w:r>
    </w:p>
    <w:p w14:paraId="67116E5C" w14:textId="77777777" w:rsidR="00205761" w:rsidRDefault="00205761" w:rsidP="00BE212F">
      <w:pPr>
        <w:autoSpaceDE w:val="0"/>
        <w:autoSpaceDN w:val="0"/>
        <w:adjustRightInd w:val="0"/>
        <w:spacing w:after="0" w:line="240" w:lineRule="auto"/>
      </w:pPr>
    </w:p>
    <w:p w14:paraId="22C3BB5B" w14:textId="77777777" w:rsidR="0081734F" w:rsidRPr="00AD5955" w:rsidRDefault="00A560AF" w:rsidP="00BE212F">
      <w:pPr>
        <w:autoSpaceDE w:val="0"/>
        <w:autoSpaceDN w:val="0"/>
        <w:adjustRightInd w:val="0"/>
        <w:spacing w:after="0" w:line="240" w:lineRule="auto"/>
        <w:rPr>
          <w:u w:val="single"/>
        </w:rPr>
      </w:pPr>
      <w:r>
        <w:rPr>
          <w:u w:val="single"/>
        </w:rPr>
        <w:t>CT</w:t>
      </w:r>
      <w:r w:rsidR="00AD5955" w:rsidRPr="00AD5955">
        <w:rPr>
          <w:u w:val="single"/>
        </w:rPr>
        <w:t>O file</w:t>
      </w:r>
    </w:p>
    <w:p w14:paraId="49F7562B" w14:textId="77777777" w:rsidR="00AD5955" w:rsidRDefault="00AD5955" w:rsidP="00BE212F">
      <w:pPr>
        <w:autoSpaceDE w:val="0"/>
        <w:autoSpaceDN w:val="0"/>
        <w:adjustRightInd w:val="0"/>
        <w:spacing w:after="0" w:line="240" w:lineRule="auto"/>
      </w:pPr>
    </w:p>
    <w:p w14:paraId="30B18DBB" w14:textId="77777777" w:rsidR="00AD5955" w:rsidRDefault="005E6979" w:rsidP="00BE212F">
      <w:pPr>
        <w:autoSpaceDE w:val="0"/>
        <w:autoSpaceDN w:val="0"/>
        <w:adjustRightInd w:val="0"/>
        <w:spacing w:after="0" w:line="240" w:lineRule="auto"/>
      </w:pPr>
      <w:r>
        <w:t>The</w:t>
      </w:r>
      <w:r w:rsidR="00332DF6">
        <w:t xml:space="preserve"> </w:t>
      </w:r>
      <w:r w:rsidR="00A560AF">
        <w:t>CT</w:t>
      </w:r>
      <w:r w:rsidR="00332DF6">
        <w:t>O</w:t>
      </w:r>
      <w:r>
        <w:t xml:space="preserve"> file contains a well-by-well printout of the mass balance related to the CTS package. </w:t>
      </w:r>
      <w:r w:rsidR="00A560AF">
        <w:t>CT</w:t>
      </w:r>
      <w:r w:rsidR="00AD5955">
        <w:t xml:space="preserve">O file is a formatted ASCII output file optionally generated by modified </w:t>
      </w:r>
      <w:r w:rsidR="00805A6C">
        <w:t>MT3DMS</w:t>
      </w:r>
      <w:r w:rsidR="00AD5955">
        <w:t xml:space="preserve">. This file is generated if the flag </w:t>
      </w:r>
      <w:r w:rsidR="00AD5955" w:rsidRPr="001B4315">
        <w:t>ICTSOUT</w:t>
      </w:r>
      <w:r w:rsidR="00AD5955">
        <w:t xml:space="preserve"> is set to a unit number when the CTS package is used. </w:t>
      </w:r>
      <w:r w:rsidR="00205761" w:rsidRPr="001B4315">
        <w:t>ICTSOUT</w:t>
      </w:r>
      <w:r w:rsidR="00205761">
        <w:t xml:space="preserve"> can be set to zero if </w:t>
      </w:r>
      <w:r w:rsidR="00AD5955">
        <w:t xml:space="preserve">the </w:t>
      </w:r>
      <w:r w:rsidR="00A560AF">
        <w:t>CT</w:t>
      </w:r>
      <w:r w:rsidR="00AD5955">
        <w:t xml:space="preserve">O file </w:t>
      </w:r>
      <w:r w:rsidR="00205761">
        <w:t>i</w:t>
      </w:r>
      <w:r w:rsidR="00AD5955">
        <w:t>s</w:t>
      </w:r>
      <w:r w:rsidR="00205761">
        <w:t xml:space="preserve"> not desired. </w:t>
      </w:r>
      <w:r w:rsidR="00AD5955">
        <w:t>See the input instruction of CTS package for more details.</w:t>
      </w:r>
      <w:r w:rsidR="00D773D9">
        <w:t xml:space="preserve"> </w:t>
      </w:r>
      <w:r w:rsidR="00A560AF">
        <w:t>CT</w:t>
      </w:r>
      <w:r w:rsidR="00D773D9">
        <w:t xml:space="preserve">O is the extension provided to the </w:t>
      </w:r>
      <w:r w:rsidR="00F132DE">
        <w:t>output file using the same filename that is specified for the CTS input file by replacing the file extension</w:t>
      </w:r>
      <w:r w:rsidR="00D773D9">
        <w:t>.</w:t>
      </w:r>
    </w:p>
    <w:p w14:paraId="26971E2B" w14:textId="77777777" w:rsidR="00AD5955" w:rsidRDefault="00AD5955" w:rsidP="00BE212F">
      <w:pPr>
        <w:autoSpaceDE w:val="0"/>
        <w:autoSpaceDN w:val="0"/>
        <w:adjustRightInd w:val="0"/>
        <w:spacing w:after="0" w:line="240" w:lineRule="auto"/>
      </w:pPr>
    </w:p>
    <w:p w14:paraId="0E6D2C4B" w14:textId="77777777" w:rsidR="00205761" w:rsidRDefault="00205761" w:rsidP="00BE212F">
      <w:pPr>
        <w:autoSpaceDE w:val="0"/>
        <w:autoSpaceDN w:val="0"/>
        <w:adjustRightInd w:val="0"/>
        <w:spacing w:after="0" w:line="240" w:lineRule="auto"/>
      </w:pPr>
      <w:r>
        <w:t xml:space="preserve">The output to this file is printed </w:t>
      </w:r>
      <w:r w:rsidR="00984F58">
        <w:t xml:space="preserve">in </w:t>
      </w:r>
      <w:r>
        <w:t xml:space="preserve">the following format. </w:t>
      </w:r>
    </w:p>
    <w:p w14:paraId="627A294F" w14:textId="77777777" w:rsidR="002F7708" w:rsidRDefault="002F7708" w:rsidP="00BE212F">
      <w:pPr>
        <w:autoSpaceDE w:val="0"/>
        <w:autoSpaceDN w:val="0"/>
        <w:adjustRightInd w:val="0"/>
        <w:spacing w:after="0" w:line="240" w:lineRule="auto"/>
      </w:pPr>
    </w:p>
    <w:p w14:paraId="0D48F677" w14:textId="77777777" w:rsidR="00205761" w:rsidRDefault="00205761" w:rsidP="00BE212F">
      <w:pPr>
        <w:pStyle w:val="ListParagraph"/>
        <w:numPr>
          <w:ilvl w:val="0"/>
          <w:numId w:val="8"/>
        </w:numPr>
        <w:autoSpaceDE w:val="0"/>
        <w:autoSpaceDN w:val="0"/>
        <w:adjustRightInd w:val="0"/>
        <w:spacing w:after="0" w:line="240" w:lineRule="auto"/>
        <w:ind w:left="360"/>
      </w:pPr>
      <w:r w:rsidRPr="00C62DEF">
        <w:t xml:space="preserve">Stress period, flow time step, transport time step, time step size, contaminant treatment system (CTS) index, well index number, layer, row, column, species, flow rate, concentration, and mass. </w:t>
      </w:r>
    </w:p>
    <w:p w14:paraId="4323F611" w14:textId="77777777" w:rsidR="00205761" w:rsidRPr="00C62DEF" w:rsidRDefault="00205761" w:rsidP="00BE212F">
      <w:pPr>
        <w:pStyle w:val="ListParagraph"/>
        <w:numPr>
          <w:ilvl w:val="0"/>
          <w:numId w:val="8"/>
        </w:numPr>
        <w:autoSpaceDE w:val="0"/>
        <w:autoSpaceDN w:val="0"/>
        <w:adjustRightInd w:val="0"/>
        <w:spacing w:after="0" w:line="240" w:lineRule="auto"/>
        <w:ind w:left="360"/>
      </w:pPr>
      <w:r w:rsidRPr="00C62DEF">
        <w:t>3I10,1X,G14.7,6I10,3(1X,G14.7)</w:t>
      </w:r>
    </w:p>
    <w:p w14:paraId="55A3C4EA" w14:textId="77777777" w:rsidR="00205761" w:rsidRDefault="00205761" w:rsidP="00BE212F">
      <w:pPr>
        <w:autoSpaceDE w:val="0"/>
        <w:autoSpaceDN w:val="0"/>
        <w:adjustRightInd w:val="0"/>
        <w:spacing w:after="0" w:line="240" w:lineRule="auto"/>
      </w:pPr>
    </w:p>
    <w:p w14:paraId="3D635DBB" w14:textId="77777777" w:rsidR="008B725A" w:rsidRDefault="008B725A" w:rsidP="00BE212F">
      <w:pPr>
        <w:autoSpaceDE w:val="0"/>
        <w:autoSpaceDN w:val="0"/>
        <w:adjustRightInd w:val="0"/>
        <w:spacing w:after="0" w:line="240" w:lineRule="auto"/>
      </w:pPr>
    </w:p>
    <w:p w14:paraId="280FAD6C" w14:textId="77777777" w:rsidR="009A00BD" w:rsidRDefault="009A00BD">
      <w:pPr>
        <w:pStyle w:val="Heading2"/>
      </w:pPr>
      <w:bookmarkStart w:id="42" w:name="_Toc321942241"/>
      <w:r>
        <w:t>Budget Terms</w:t>
      </w:r>
      <w:bookmarkEnd w:id="42"/>
    </w:p>
    <w:p w14:paraId="7C7CBD94" w14:textId="77777777" w:rsidR="007A0F22" w:rsidRPr="0090356E" w:rsidRDefault="0090356E">
      <w:pPr>
        <w:spacing w:after="0" w:line="240" w:lineRule="auto"/>
        <w:rPr>
          <w:u w:val="single"/>
        </w:rPr>
      </w:pPr>
      <w:r>
        <w:rPr>
          <w:u w:val="single"/>
        </w:rPr>
        <w:t>CTS</w:t>
      </w:r>
      <w:r w:rsidRPr="0090356E">
        <w:rPr>
          <w:u w:val="single"/>
        </w:rPr>
        <w:t xml:space="preserve"> Mass Balance</w:t>
      </w:r>
    </w:p>
    <w:p w14:paraId="5881E38E" w14:textId="77777777" w:rsidR="00D21F97" w:rsidRDefault="00D21F97">
      <w:pPr>
        <w:spacing w:after="0" w:line="240" w:lineRule="auto"/>
      </w:pPr>
    </w:p>
    <w:p w14:paraId="0A03A41E" w14:textId="77777777" w:rsidR="0090356E" w:rsidRDefault="0095770E" w:rsidP="00BE212F">
      <w:pPr>
        <w:spacing w:after="0" w:line="240" w:lineRule="auto"/>
      </w:pPr>
      <w:r>
        <w:t>If the contaminant treatment system (CTS) package is implemented in a simulation, a</w:t>
      </w:r>
      <w:r w:rsidR="0090356E">
        <w:t xml:space="preserve"> separate overall mass balance that is specific to the treatment systems is reported in the standard output file. The treatment system specific mass balance reports separate terms for mass extracted from the groundwater system via extraction wells that enters the treatment systems, mass entering the treatment systems from external sources, mass addition or removal as a result of specified treatment options, mass leaving the treatment systems that is injected back into the groundwater system, and mass leaving the treatment </w:t>
      </w:r>
      <w:r w:rsidR="0090356E">
        <w:lastRenderedPageBreak/>
        <w:t>systems to external sinks.</w:t>
      </w:r>
      <w:r w:rsidR="00F132DE">
        <w:t xml:space="preserve"> Mass entering and leaving a treatment system also appears in the global mass budget summary of the standard output file.</w:t>
      </w:r>
    </w:p>
    <w:p w14:paraId="48BBCB18" w14:textId="77777777" w:rsidR="0090356E" w:rsidRDefault="0090356E" w:rsidP="00BE212F">
      <w:pPr>
        <w:spacing w:after="0" w:line="240" w:lineRule="auto"/>
      </w:pPr>
    </w:p>
    <w:p w14:paraId="1ED18B61" w14:textId="164BCCDC" w:rsidR="00156B39" w:rsidRPr="0090356E" w:rsidRDefault="004B3166">
      <w:pPr>
        <w:spacing w:after="0" w:line="240" w:lineRule="auto"/>
        <w:rPr>
          <w:u w:val="single"/>
        </w:rPr>
      </w:pPr>
      <w:r>
        <w:rPr>
          <w:u w:val="single"/>
        </w:rPr>
        <w:t>SFT</w:t>
      </w:r>
      <w:r w:rsidR="00156B39" w:rsidRPr="0090356E">
        <w:rPr>
          <w:u w:val="single"/>
        </w:rPr>
        <w:t xml:space="preserve"> Mass Balance</w:t>
      </w:r>
    </w:p>
    <w:p w14:paraId="67DCBD83" w14:textId="77777777" w:rsidR="00156B39" w:rsidRDefault="00156B39">
      <w:pPr>
        <w:spacing w:after="0" w:line="240" w:lineRule="auto"/>
      </w:pPr>
    </w:p>
    <w:p w14:paraId="1A5F2A0D" w14:textId="6A26425C" w:rsidR="00156B39" w:rsidRDefault="00156B39" w:rsidP="00BE212F">
      <w:pPr>
        <w:spacing w:after="0" w:line="240" w:lineRule="auto"/>
      </w:pPr>
      <w:r>
        <w:t xml:space="preserve">If the </w:t>
      </w:r>
      <w:r w:rsidR="004B3166">
        <w:t xml:space="preserve">stream-flow transport </w:t>
      </w:r>
      <w:r>
        <w:t>(</w:t>
      </w:r>
      <w:r w:rsidR="004B3166">
        <w:t>SFT</w:t>
      </w:r>
      <w:r>
        <w:t xml:space="preserve">) package is implemented in a simulation, a separate overall mass balance that is specific to the </w:t>
      </w:r>
      <w:r w:rsidR="004B3166">
        <w:t xml:space="preserve">stream reaches </w:t>
      </w:r>
      <w:r>
        <w:t xml:space="preserve">is reported in the standard output file. Mass entering and leaving </w:t>
      </w:r>
      <w:r w:rsidR="004B3166">
        <w:t xml:space="preserve">the stream nodes </w:t>
      </w:r>
      <w:r>
        <w:t>also appears in the global mass budget summary of the standard output file.</w:t>
      </w:r>
    </w:p>
    <w:p w14:paraId="4FDCF7EF" w14:textId="77777777" w:rsidR="00156B39" w:rsidRDefault="00156B39" w:rsidP="00BE212F">
      <w:pPr>
        <w:spacing w:after="0" w:line="240" w:lineRule="auto"/>
      </w:pPr>
    </w:p>
    <w:p w14:paraId="49B30E9B" w14:textId="6E7458D5" w:rsidR="004B3166" w:rsidRPr="0090356E" w:rsidRDefault="002B151C">
      <w:pPr>
        <w:spacing w:after="0" w:line="240" w:lineRule="auto"/>
        <w:rPr>
          <w:u w:val="single"/>
        </w:rPr>
      </w:pPr>
      <w:r>
        <w:rPr>
          <w:u w:val="single"/>
        </w:rPr>
        <w:t>LKT</w:t>
      </w:r>
      <w:r w:rsidR="004B3166" w:rsidRPr="0090356E">
        <w:rPr>
          <w:u w:val="single"/>
        </w:rPr>
        <w:t xml:space="preserve"> Mass Balance</w:t>
      </w:r>
    </w:p>
    <w:p w14:paraId="75441BFC" w14:textId="77777777" w:rsidR="004B3166" w:rsidRDefault="004B3166">
      <w:pPr>
        <w:spacing w:after="0" w:line="240" w:lineRule="auto"/>
      </w:pPr>
    </w:p>
    <w:p w14:paraId="50F27DEB" w14:textId="3E2EB2DA" w:rsidR="004B3166" w:rsidRDefault="004B3166" w:rsidP="00BE212F">
      <w:pPr>
        <w:spacing w:after="0" w:line="240" w:lineRule="auto"/>
      </w:pPr>
      <w:r>
        <w:t xml:space="preserve">If the </w:t>
      </w:r>
      <w:r w:rsidR="002B151C">
        <w:t xml:space="preserve">lake </w:t>
      </w:r>
      <w:r>
        <w:t>transport (</w:t>
      </w:r>
      <w:r w:rsidR="002B151C">
        <w:t>LK</w:t>
      </w:r>
      <w:r>
        <w:t xml:space="preserve">T) package is implemented in a simulation, a separate overall mass balance that is specific to the </w:t>
      </w:r>
      <w:r w:rsidR="0062568F">
        <w:t xml:space="preserve">lakes </w:t>
      </w:r>
      <w:r>
        <w:t xml:space="preserve">is reported in the standard output file. Mass entering and leaving the </w:t>
      </w:r>
      <w:r w:rsidR="0062568F">
        <w:t xml:space="preserve">lakes </w:t>
      </w:r>
      <w:r>
        <w:t>also appears in the global mass budget summary of the standard output file.</w:t>
      </w:r>
    </w:p>
    <w:p w14:paraId="01D58574" w14:textId="77777777" w:rsidR="004B3166" w:rsidRDefault="004B3166" w:rsidP="00BE212F">
      <w:pPr>
        <w:spacing w:after="0" w:line="240" w:lineRule="auto"/>
      </w:pPr>
    </w:p>
    <w:p w14:paraId="676B3A66" w14:textId="77777777" w:rsidR="005B3EAD" w:rsidRPr="005B3EAD" w:rsidRDefault="005B3EAD">
      <w:pPr>
        <w:spacing w:after="0" w:line="240" w:lineRule="auto"/>
        <w:rPr>
          <w:u w:val="single"/>
        </w:rPr>
      </w:pPr>
      <w:r w:rsidRPr="005B3EAD">
        <w:rPr>
          <w:u w:val="single"/>
        </w:rPr>
        <w:t>Mass Balance Summary</w:t>
      </w:r>
    </w:p>
    <w:p w14:paraId="17AC3D5D" w14:textId="77777777" w:rsidR="0090356E" w:rsidRDefault="0090356E">
      <w:pPr>
        <w:spacing w:after="0" w:line="240" w:lineRule="auto"/>
      </w:pPr>
    </w:p>
    <w:p w14:paraId="45BAD840" w14:textId="77777777" w:rsidR="00D44142" w:rsidRDefault="00301BC8" w:rsidP="00BE212F">
      <w:pPr>
        <w:spacing w:after="0" w:line="240" w:lineRule="auto"/>
      </w:pPr>
      <w:r>
        <w:t xml:space="preserve">In the modified version of </w:t>
      </w:r>
      <w:r w:rsidR="00805A6C">
        <w:t>MT3DMS</w:t>
      </w:r>
      <w:r>
        <w:t>, a</w:t>
      </w:r>
      <w:r w:rsidR="00D44142">
        <w:t xml:space="preserve"> few new terms were introduced </w:t>
      </w:r>
      <w:r>
        <w:t>to the global mass balance summary written to the standard output file</w:t>
      </w:r>
      <w:r w:rsidR="00D44142">
        <w:t xml:space="preserve">. </w:t>
      </w:r>
      <w:r w:rsidR="007D7A04">
        <w:t>Following are the new terms that were added:</w:t>
      </w:r>
    </w:p>
    <w:p w14:paraId="2C06E352" w14:textId="77777777" w:rsidR="006F68ED" w:rsidRDefault="00D21F97" w:rsidP="00BE212F">
      <w:pPr>
        <w:pStyle w:val="ListParagraph"/>
        <w:numPr>
          <w:ilvl w:val="0"/>
          <w:numId w:val="16"/>
        </w:numPr>
        <w:spacing w:after="0" w:line="240" w:lineRule="auto"/>
      </w:pPr>
      <w:r>
        <w:t xml:space="preserve">If the contaminant treatment system (CTS) package is implemented in a simulation, a separate term </w:t>
      </w:r>
      <w:r w:rsidR="00856B11">
        <w:t>is reported as ‘</w:t>
      </w:r>
      <w:r w:rsidRPr="00856B11">
        <w:rPr>
          <w:u w:val="single"/>
        </w:rPr>
        <w:t>TREATMENT SYSTEM</w:t>
      </w:r>
      <w:r w:rsidR="00856B11">
        <w:rPr>
          <w:u w:val="single"/>
        </w:rPr>
        <w:t>’</w:t>
      </w:r>
      <w:r>
        <w:t xml:space="preserve"> in the </w:t>
      </w:r>
      <w:r w:rsidR="006F68ED">
        <w:t xml:space="preserve">standard </w:t>
      </w:r>
      <w:r>
        <w:t>output file. The treatment system IN and OUT terms in the overall mass balance account for mass entering via injection wells and mass leaving via extraction wells that are associated with treatment systems respectively.</w:t>
      </w:r>
      <w:r w:rsidR="002313B4">
        <w:t xml:space="preserve"> </w:t>
      </w:r>
    </w:p>
    <w:p w14:paraId="1F4B92FD" w14:textId="77777777" w:rsidR="00397280" w:rsidRDefault="00BC4AD8" w:rsidP="00BE212F">
      <w:pPr>
        <w:pStyle w:val="ListParagraph"/>
        <w:numPr>
          <w:ilvl w:val="0"/>
          <w:numId w:val="16"/>
        </w:numPr>
        <w:spacing w:after="0" w:line="240" w:lineRule="auto"/>
      </w:pPr>
      <w:r>
        <w:t xml:space="preserve">Storage change due to flow solution was calculated but not reported in the original </w:t>
      </w:r>
      <w:r w:rsidR="00805A6C">
        <w:t>MT3DMS</w:t>
      </w:r>
      <w:r>
        <w:t xml:space="preserve">. This term however, was added to the total IN and total OUT reported in the standard output file. </w:t>
      </w:r>
      <w:r w:rsidR="00275557">
        <w:t xml:space="preserve">The term is reported as </w:t>
      </w:r>
      <w:r w:rsidR="00856B11" w:rsidRPr="00856B11">
        <w:t>‘</w:t>
      </w:r>
      <w:r w:rsidR="00275557" w:rsidRPr="00856B11">
        <w:rPr>
          <w:u w:val="single"/>
        </w:rPr>
        <w:t xml:space="preserve">MASS STOR (FLOW MODEL): </w:t>
      </w:r>
      <w:r w:rsidR="00856B11" w:rsidRPr="00856B11">
        <w:t>’</w:t>
      </w:r>
      <w:r w:rsidR="00867894">
        <w:t xml:space="preserve"> in the mass balance summary. </w:t>
      </w:r>
    </w:p>
    <w:p w14:paraId="3152B15A" w14:textId="130FACB9" w:rsidR="00856B11" w:rsidRDefault="00914615" w:rsidP="00BE212F">
      <w:pPr>
        <w:pStyle w:val="ListParagraph"/>
        <w:numPr>
          <w:ilvl w:val="0"/>
          <w:numId w:val="16"/>
        </w:numPr>
        <w:spacing w:after="0" w:line="240" w:lineRule="auto"/>
      </w:pPr>
      <w:r>
        <w:t xml:space="preserve">If </w:t>
      </w:r>
      <w:r w:rsidR="005E7E51">
        <w:t xml:space="preserve">keyword </w:t>
      </w:r>
      <w:r w:rsidR="005E7E51" w:rsidRPr="00C4486D">
        <w:rPr>
          <w:sz w:val="22"/>
          <w:szCs w:val="22"/>
        </w:rPr>
        <w:t>OMITDRYCELLBUDGET</w:t>
      </w:r>
      <w:r w:rsidR="005E7E51">
        <w:t xml:space="preserve"> is not invoked in the BTN file,</w:t>
      </w:r>
      <w:r w:rsidR="008A5FD5">
        <w:t xml:space="preserve"> then mass flowing through dry cells is included and reported to the standard output file mass balance summary. </w:t>
      </w:r>
      <w:r w:rsidR="00290A3D">
        <w:t xml:space="preserve">The term is reported as </w:t>
      </w:r>
      <w:r w:rsidR="00290A3D" w:rsidRPr="00F132DE">
        <w:rPr>
          <w:u w:val="single"/>
        </w:rPr>
        <w:t>‘INACTIVE CELLS(ICBND=0):’</w:t>
      </w:r>
      <w:r w:rsidR="00290A3D">
        <w:t>.</w:t>
      </w:r>
    </w:p>
    <w:p w14:paraId="4C6AA170" w14:textId="5B61FE7C" w:rsidR="000E7CFC" w:rsidRDefault="00313A17" w:rsidP="00BE212F">
      <w:pPr>
        <w:pStyle w:val="ListParagraph"/>
        <w:numPr>
          <w:ilvl w:val="0"/>
          <w:numId w:val="16"/>
        </w:numPr>
        <w:spacing w:after="0" w:line="240" w:lineRule="auto"/>
      </w:pPr>
      <w:r>
        <w:t xml:space="preserve">If instantaneous </w:t>
      </w:r>
      <w:r w:rsidR="000E7CFC">
        <w:t xml:space="preserve">EA/ED reaction is </w:t>
      </w:r>
      <w:r>
        <w:t>invoked</w:t>
      </w:r>
      <w:r w:rsidR="000E7CFC">
        <w:t xml:space="preserve">, then the mass lost from the system as a result of the reaction is reported as </w:t>
      </w:r>
      <w:r w:rsidR="000E7CFC" w:rsidRPr="00F132DE">
        <w:rPr>
          <w:u w:val="single"/>
        </w:rPr>
        <w:t>‘EA-ED REACTION:’</w:t>
      </w:r>
      <w:r w:rsidR="000E7CFC">
        <w:t xml:space="preserve"> in the mass balance summary of the standard output file.</w:t>
      </w:r>
    </w:p>
    <w:p w14:paraId="31C01410" w14:textId="77777777" w:rsidR="00313A17" w:rsidRDefault="00313A17" w:rsidP="00BE212F">
      <w:pPr>
        <w:pStyle w:val="ListParagraph"/>
        <w:numPr>
          <w:ilvl w:val="0"/>
          <w:numId w:val="16"/>
        </w:numPr>
        <w:spacing w:after="0" w:line="240" w:lineRule="auto"/>
      </w:pPr>
      <w:r>
        <w:t xml:space="preserve">If kinetic reaction is invoked, then the mass budget for the reaction terms is reported as </w:t>
      </w:r>
      <w:r w:rsidRPr="009B29BF">
        <w:rPr>
          <w:u w:val="single"/>
        </w:rPr>
        <w:t>‘</w:t>
      </w:r>
      <w:r w:rsidR="009B5649" w:rsidRPr="009B29BF">
        <w:rPr>
          <w:u w:val="single"/>
        </w:rPr>
        <w:t>DECAY OR BIODEGRADATION</w:t>
      </w:r>
      <w:r w:rsidRPr="009B29BF">
        <w:rPr>
          <w:u w:val="single"/>
        </w:rPr>
        <w:t>’</w:t>
      </w:r>
      <w:r w:rsidR="009B29BF">
        <w:t xml:space="preserve"> in the mass balance summary of the standard output file.</w:t>
      </w:r>
    </w:p>
    <w:p w14:paraId="3177CCC1" w14:textId="44F2BD6B" w:rsidR="005E7E51" w:rsidRDefault="005E7E51" w:rsidP="00BE212F">
      <w:pPr>
        <w:pStyle w:val="ListParagraph"/>
        <w:numPr>
          <w:ilvl w:val="0"/>
          <w:numId w:val="16"/>
        </w:numPr>
        <w:spacing w:after="0" w:line="240" w:lineRule="auto"/>
      </w:pPr>
      <w:r>
        <w:t>If UZF is used then mass associated with infiltration or discharge is reported as ‘</w:t>
      </w:r>
      <w:r w:rsidRPr="005E7E51">
        <w:t>INFILTRATION/DISCHARGE</w:t>
      </w:r>
      <w:r>
        <w:t>’ and mass associated with evapotranspiration from UZF is reported as ‘</w:t>
      </w:r>
      <w:r w:rsidRPr="005E7E51">
        <w:t>UZ AND GW ET</w:t>
      </w:r>
      <w:r>
        <w:t>’.</w:t>
      </w:r>
    </w:p>
    <w:p w14:paraId="2F597A67" w14:textId="4FC4D641" w:rsidR="005E7E51" w:rsidRDefault="005E7E51" w:rsidP="00BE212F">
      <w:pPr>
        <w:pStyle w:val="ListParagraph"/>
        <w:numPr>
          <w:ilvl w:val="0"/>
          <w:numId w:val="16"/>
        </w:numPr>
        <w:spacing w:after="0" w:line="240" w:lineRule="auto"/>
      </w:pPr>
      <w:r>
        <w:t>SFR influx and out-flux terms are reported as ‘</w:t>
      </w:r>
      <w:r w:rsidRPr="005E7E51">
        <w:t>STREAM</w:t>
      </w:r>
      <w:r>
        <w:t>’ in the mass balance summary of the standard output file.</w:t>
      </w:r>
    </w:p>
    <w:p w14:paraId="4D5C6C74" w14:textId="0B97C396" w:rsidR="005E7E51" w:rsidRDefault="005E7E51" w:rsidP="00BE212F">
      <w:pPr>
        <w:pStyle w:val="ListParagraph"/>
        <w:numPr>
          <w:ilvl w:val="0"/>
          <w:numId w:val="16"/>
        </w:numPr>
        <w:spacing w:after="0" w:line="240" w:lineRule="auto"/>
      </w:pPr>
      <w:r>
        <w:lastRenderedPageBreak/>
        <w:t>LAK influx and out-flux terms are reported as ‘LAKE’ in the mass balance summary of the standard output file.</w:t>
      </w:r>
    </w:p>
    <w:p w14:paraId="30CE8381" w14:textId="77777777" w:rsidR="002F6B14" w:rsidRDefault="002F6B14" w:rsidP="00BE212F">
      <w:pPr>
        <w:spacing w:after="0" w:line="240" w:lineRule="auto"/>
      </w:pPr>
    </w:p>
    <w:p w14:paraId="4021DE98" w14:textId="77777777" w:rsidR="00D72358" w:rsidRDefault="00D72358" w:rsidP="00D72358"/>
    <w:p w14:paraId="6E653838" w14:textId="79AF96B6" w:rsidR="00D72358" w:rsidRDefault="00D72358" w:rsidP="00D72358">
      <w:pPr>
        <w:pStyle w:val="Heading1"/>
      </w:pPr>
      <w:r>
        <w:t>References</w:t>
      </w:r>
    </w:p>
    <w:p w14:paraId="3C2AB5BA" w14:textId="77777777" w:rsidR="00D72358" w:rsidRDefault="00D72358" w:rsidP="00D72358">
      <w:pPr>
        <w:spacing w:after="0" w:line="240" w:lineRule="auto"/>
      </w:pPr>
      <w:r>
        <w:t xml:space="preserve">Harbaugh, A.W., 2005, MODFLOW-2005, the U.S. Geological Survey modular ground-water model—the Ground-Water Flow Process: U.S. Geological Survey Techniques and Methods, book 6, chap. A16, variously paged, accessed June 27, 2017, at </w:t>
      </w:r>
      <w:hyperlink r:id="rId17" w:history="1">
        <w:r w:rsidRPr="00AD3F77">
          <w:rPr>
            <w:rStyle w:val="Hyperlink"/>
          </w:rPr>
          <w:t>https://pubs.usgs.gov/tm/2005/tm6A16/</w:t>
        </w:r>
      </w:hyperlink>
      <w:r>
        <w:t>.</w:t>
      </w:r>
    </w:p>
    <w:p w14:paraId="4D8A844D" w14:textId="77777777" w:rsidR="00D72358" w:rsidRDefault="00D72358" w:rsidP="00D72358">
      <w:pPr>
        <w:spacing w:after="0" w:line="240" w:lineRule="auto"/>
      </w:pPr>
    </w:p>
    <w:p w14:paraId="56024EBF" w14:textId="77777777" w:rsidR="00D72358" w:rsidRDefault="00D72358" w:rsidP="00D72358">
      <w:pPr>
        <w:spacing w:after="0" w:line="240" w:lineRule="auto"/>
      </w:pPr>
      <w:r>
        <w:t xml:space="preserve">Langevin, C.D., Hughes, J.D., Banta, E.R., </w:t>
      </w:r>
      <w:proofErr w:type="spellStart"/>
      <w:r>
        <w:t>Niswonger</w:t>
      </w:r>
      <w:proofErr w:type="spellEnd"/>
      <w:r>
        <w:t xml:space="preserve">, R.G., Panday, </w:t>
      </w:r>
      <w:proofErr w:type="spellStart"/>
      <w:r>
        <w:t>Sorab</w:t>
      </w:r>
      <w:proofErr w:type="spellEnd"/>
      <w:r>
        <w:t xml:space="preserve">, and Provost, A.M., 2017, Documentation for the MODFLOW 6 Groundwater Flow Model: U.S. Geological Survey Techniques and Methods, book 6, chap. A55, 197 p., </w:t>
      </w:r>
      <w:hyperlink r:id="rId18" w:history="1">
        <w:r w:rsidRPr="003D3CF2">
          <w:rPr>
            <w:rStyle w:val="Hyperlink"/>
          </w:rPr>
          <w:t>https://doi.org/10.3133/tm6A55</w:t>
        </w:r>
      </w:hyperlink>
      <w:r>
        <w:t>.</w:t>
      </w:r>
    </w:p>
    <w:p w14:paraId="3193C7E2" w14:textId="77777777" w:rsidR="00D72358" w:rsidRDefault="00D72358" w:rsidP="00D72358">
      <w:pPr>
        <w:spacing w:after="0" w:line="240" w:lineRule="auto"/>
      </w:pPr>
    </w:p>
    <w:p w14:paraId="0D68026B" w14:textId="77777777" w:rsidR="00D72358" w:rsidRDefault="00D72358" w:rsidP="00D72358">
      <w:pPr>
        <w:spacing w:after="0" w:line="240" w:lineRule="auto"/>
      </w:pPr>
      <w:proofErr w:type="spellStart"/>
      <w:r>
        <w:t>Niswonger</w:t>
      </w:r>
      <w:proofErr w:type="spellEnd"/>
      <w:r>
        <w:t xml:space="preserve">, R.G., Panday, </w:t>
      </w:r>
      <w:proofErr w:type="spellStart"/>
      <w:r>
        <w:t>Sorab</w:t>
      </w:r>
      <w:proofErr w:type="spellEnd"/>
      <w:r>
        <w:t xml:space="preserve">, and Ibaraki, </w:t>
      </w:r>
      <w:proofErr w:type="spellStart"/>
      <w:r>
        <w:t>Motomu</w:t>
      </w:r>
      <w:proofErr w:type="spellEnd"/>
      <w:r>
        <w:t xml:space="preserve">, 2011, MODFLOW-NWT, A Newton formulation for MODFLOW-2005: U.S. Geological Survey Techniques and Methods, book 6, chap. A37, 44 p., accessed June 27, 2017, at </w:t>
      </w:r>
      <w:hyperlink r:id="rId19" w:history="1">
        <w:r w:rsidRPr="00AD3F77">
          <w:rPr>
            <w:rStyle w:val="Hyperlink"/>
          </w:rPr>
          <w:t>https://pubs.er.usgs.gov/publication/tm6A37</w:t>
        </w:r>
      </w:hyperlink>
      <w:r>
        <w:t>.</w:t>
      </w:r>
    </w:p>
    <w:p w14:paraId="6A318A20" w14:textId="77777777" w:rsidR="00D72358" w:rsidRDefault="00D72358" w:rsidP="00D72358">
      <w:pPr>
        <w:spacing w:after="0" w:line="240" w:lineRule="auto"/>
      </w:pPr>
    </w:p>
    <w:p w14:paraId="098CE3DE" w14:textId="77777777" w:rsidR="00D72358" w:rsidRDefault="00D72358" w:rsidP="00D72358">
      <w:pPr>
        <w:spacing w:after="0" w:line="240" w:lineRule="auto"/>
      </w:pPr>
      <w:r>
        <w:t>Zheng, C., and Wang, P.P., 1999, MT3DMS—A modular three-dimensional multi-species transport model for simulation of advection, dispersion and chemical reactions of contaminants in groundwater systems; Documentation and user’s guide: Contract report SERDP–99–1: Vicksburg, Miss., U.S. Army Engineer Research and Development Center, 169 p.</w:t>
      </w:r>
    </w:p>
    <w:p w14:paraId="7D0E60E2" w14:textId="77777777" w:rsidR="00D72358" w:rsidRDefault="00D72358" w:rsidP="00D72358">
      <w:pPr>
        <w:spacing w:after="0" w:line="240" w:lineRule="auto"/>
      </w:pPr>
    </w:p>
    <w:p w14:paraId="2BA7C8DF" w14:textId="77777777" w:rsidR="00D72358" w:rsidRDefault="00D72358" w:rsidP="00D72358">
      <w:pPr>
        <w:spacing w:after="0" w:line="240" w:lineRule="auto"/>
      </w:pPr>
      <w:r>
        <w:t>Zheng, C., Hill, M.C., and Hsieh, P.A., 2001, MODFLOW-2000, the U.S. Geological Survey Modular Ground-Water Model—User guide to the LMT6 package, the linkage with MT3DMS for multi-species mass transport modeling: U.S. Geological Survey Open-File Report 01–82, 43 p., accessed June 27, 2017, at https://pubs.er.usgs.gov/publication/ofr0182.</w:t>
      </w:r>
    </w:p>
    <w:p w14:paraId="157FCD7A" w14:textId="77777777" w:rsidR="00724635" w:rsidRDefault="00724635" w:rsidP="00BE212F">
      <w:pPr>
        <w:spacing w:after="0" w:line="240" w:lineRule="auto"/>
      </w:pPr>
    </w:p>
    <w:sectPr w:rsidR="00724635" w:rsidSect="00CE5E60">
      <w:footerReference w:type="first" r:id="rId2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17FAF" w14:textId="77777777" w:rsidR="008900FF" w:rsidRDefault="008900FF" w:rsidP="00BA48E4">
      <w:pPr>
        <w:spacing w:after="0" w:line="240" w:lineRule="auto"/>
      </w:pPr>
      <w:r>
        <w:separator/>
      </w:r>
    </w:p>
  </w:endnote>
  <w:endnote w:type="continuationSeparator" w:id="0">
    <w:p w14:paraId="200B7AA5" w14:textId="77777777" w:rsidR="008900FF" w:rsidRDefault="008900FF" w:rsidP="00BA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8">
    <w:altName w:val="Cambria"/>
    <w:panose1 w:val="00000000000000000000"/>
    <w:charset w:val="00"/>
    <w:family w:val="swiss"/>
    <w:notTrueType/>
    <w:pitch w:val="default"/>
    <w:sig w:usb0="00000003" w:usb1="00000000" w:usb2="00000000" w:usb3="00000000" w:csb0="00000001" w:csb1="00000000"/>
  </w:font>
  <w:font w:name="JTLUO A+ Univers">
    <w:altName w:val="JTLUO A+ Univers"/>
    <w:panose1 w:val="00000000000000000000"/>
    <w:charset w:val="00"/>
    <w:family w:val="swiss"/>
    <w:notTrueType/>
    <w:pitch w:val="default"/>
    <w:sig w:usb0="00000003" w:usb1="00000000" w:usb2="00000000" w:usb3="00000000" w:csb0="00000001" w:csb1="00000000"/>
  </w:font>
  <w:font w:name="MSTT31c7740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19643"/>
      <w:docPartObj>
        <w:docPartGallery w:val="Page Numbers (Bottom of Page)"/>
        <w:docPartUnique/>
      </w:docPartObj>
    </w:sdtPr>
    <w:sdtEndPr/>
    <w:sdtContent>
      <w:p w14:paraId="624B0549" w14:textId="698DE5BF" w:rsidR="0000104D" w:rsidRDefault="0000104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316B116" w14:textId="77777777" w:rsidR="0000104D" w:rsidRDefault="000010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45B8F" w14:textId="77777777" w:rsidR="008900FF" w:rsidRDefault="008900FF" w:rsidP="00BA48E4">
      <w:pPr>
        <w:spacing w:after="0" w:line="240" w:lineRule="auto"/>
      </w:pPr>
      <w:r>
        <w:separator/>
      </w:r>
    </w:p>
  </w:footnote>
  <w:footnote w:type="continuationSeparator" w:id="0">
    <w:p w14:paraId="798B5216" w14:textId="77777777" w:rsidR="008900FF" w:rsidRDefault="008900FF" w:rsidP="00BA4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156A8FE"/>
    <w:lvl w:ilvl="0">
      <w:start w:val="1"/>
      <w:numFmt w:val="decimal"/>
      <w:pStyle w:val="ListNumber"/>
      <w:lvlText w:val="%1."/>
      <w:lvlJc w:val="left"/>
      <w:pPr>
        <w:tabs>
          <w:tab w:val="num" w:pos="360"/>
        </w:tabs>
        <w:ind w:left="360" w:hanging="360"/>
      </w:pPr>
    </w:lvl>
  </w:abstractNum>
  <w:abstractNum w:abstractNumId="1" w15:restartNumberingAfterBreak="0">
    <w:nsid w:val="025348E7"/>
    <w:multiLevelType w:val="hybridMultilevel"/>
    <w:tmpl w:val="EDBE3A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7255E9"/>
    <w:multiLevelType w:val="hybridMultilevel"/>
    <w:tmpl w:val="016872AE"/>
    <w:lvl w:ilvl="0" w:tplc="489E6714">
      <w:start w:val="1"/>
      <w:numFmt w:val="bullet"/>
      <w:lvlText w:val=""/>
      <w:lvlJc w:val="left"/>
      <w:pPr>
        <w:ind w:left="1440" w:hanging="360"/>
      </w:pPr>
      <w:rPr>
        <w:rFonts w:ascii="Symbol" w:eastAsia="Times New Roman" w:hAnsi="Symbol" w:cs="Times New Roman"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5F6609"/>
    <w:multiLevelType w:val="multilevel"/>
    <w:tmpl w:val="A6886282"/>
    <w:lvl w:ilvl="0">
      <w:start w:val="7"/>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F5539D"/>
    <w:multiLevelType w:val="hybridMultilevel"/>
    <w:tmpl w:val="801EA3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AAC2584"/>
    <w:multiLevelType w:val="hybridMultilevel"/>
    <w:tmpl w:val="3C109D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B92068A"/>
    <w:multiLevelType w:val="hybridMultilevel"/>
    <w:tmpl w:val="38C40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361227"/>
    <w:multiLevelType w:val="hybridMultilevel"/>
    <w:tmpl w:val="3C3E9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04944"/>
    <w:multiLevelType w:val="hybridMultilevel"/>
    <w:tmpl w:val="75385C46"/>
    <w:lvl w:ilvl="0" w:tplc="AEE054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64583"/>
    <w:multiLevelType w:val="hybridMultilevel"/>
    <w:tmpl w:val="93A8F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55398"/>
    <w:multiLevelType w:val="hybridMultilevel"/>
    <w:tmpl w:val="16AC29E8"/>
    <w:lvl w:ilvl="0" w:tplc="04090001">
      <w:start w:val="1"/>
      <w:numFmt w:val="bullet"/>
      <w:lvlText w:val=""/>
      <w:lvlJc w:val="left"/>
      <w:pPr>
        <w:ind w:left="62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1009CB"/>
    <w:multiLevelType w:val="multilevel"/>
    <w:tmpl w:val="CA744B96"/>
    <w:lvl w:ilvl="0">
      <w:start w:val="5"/>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C162ADA"/>
    <w:multiLevelType w:val="hybridMultilevel"/>
    <w:tmpl w:val="079E83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45DBE"/>
    <w:multiLevelType w:val="multilevel"/>
    <w:tmpl w:val="F570604E"/>
    <w:lvl w:ilvl="0">
      <w:start w:val="3"/>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F8C6332"/>
    <w:multiLevelType w:val="hybridMultilevel"/>
    <w:tmpl w:val="1FF454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26F2E0D"/>
    <w:multiLevelType w:val="hybridMultilevel"/>
    <w:tmpl w:val="E6E8D0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7CF75BF"/>
    <w:multiLevelType w:val="hybridMultilevel"/>
    <w:tmpl w:val="094855DA"/>
    <w:lvl w:ilvl="0" w:tplc="489E6714">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3150E"/>
    <w:multiLevelType w:val="hybridMultilevel"/>
    <w:tmpl w:val="B950C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351BD"/>
    <w:multiLevelType w:val="hybridMultilevel"/>
    <w:tmpl w:val="DAFA5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61B5"/>
    <w:multiLevelType w:val="hybridMultilevel"/>
    <w:tmpl w:val="3F343BC2"/>
    <w:lvl w:ilvl="0" w:tplc="F96E7F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752FD4"/>
    <w:multiLevelType w:val="hybridMultilevel"/>
    <w:tmpl w:val="C6A8B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85C8B"/>
    <w:multiLevelType w:val="hybridMultilevel"/>
    <w:tmpl w:val="BAE8D4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75C780A"/>
    <w:multiLevelType w:val="hybridMultilevel"/>
    <w:tmpl w:val="C7464B4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15:restartNumberingAfterBreak="0">
    <w:nsid w:val="38012EC9"/>
    <w:multiLevelType w:val="hybridMultilevel"/>
    <w:tmpl w:val="D4C88E2C"/>
    <w:lvl w:ilvl="0" w:tplc="489E6714">
      <w:start w:val="1"/>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B1D04"/>
    <w:multiLevelType w:val="hybridMultilevel"/>
    <w:tmpl w:val="C4EE7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64D8C"/>
    <w:multiLevelType w:val="hybridMultilevel"/>
    <w:tmpl w:val="4B020C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0A6645B"/>
    <w:multiLevelType w:val="hybridMultilevel"/>
    <w:tmpl w:val="D67CFC60"/>
    <w:lvl w:ilvl="0" w:tplc="71C6499A">
      <w:start w:val="1"/>
      <w:numFmt w:val="decimal"/>
      <w:lvlText w:val="Figure %1."/>
      <w:lvlJc w:val="center"/>
      <w:pPr>
        <w:tabs>
          <w:tab w:val="num" w:pos="2610"/>
        </w:tabs>
        <w:ind w:left="1962" w:hanging="72"/>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0D6C99"/>
    <w:multiLevelType w:val="hybridMultilevel"/>
    <w:tmpl w:val="F654A3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8DB2F55"/>
    <w:multiLevelType w:val="hybridMultilevel"/>
    <w:tmpl w:val="0C78D522"/>
    <w:lvl w:ilvl="0" w:tplc="3F7A89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BB4101"/>
    <w:multiLevelType w:val="multilevel"/>
    <w:tmpl w:val="DA6ACAB8"/>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9F46B28"/>
    <w:multiLevelType w:val="multilevel"/>
    <w:tmpl w:val="C4EAF1BE"/>
    <w:lvl w:ilvl="0">
      <w:start w:val="6"/>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A2F22E9"/>
    <w:multiLevelType w:val="hybridMultilevel"/>
    <w:tmpl w:val="F148F4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15:restartNumberingAfterBreak="0">
    <w:nsid w:val="4A544E40"/>
    <w:multiLevelType w:val="hybridMultilevel"/>
    <w:tmpl w:val="85EC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A902FE"/>
    <w:multiLevelType w:val="hybridMultilevel"/>
    <w:tmpl w:val="428A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BF3A71"/>
    <w:multiLevelType w:val="hybridMultilevel"/>
    <w:tmpl w:val="788039B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5" w15:restartNumberingAfterBreak="0">
    <w:nsid w:val="4ED21ABF"/>
    <w:multiLevelType w:val="multilevel"/>
    <w:tmpl w:val="B9DE04EA"/>
    <w:lvl w:ilvl="0">
      <w:start w:val="5"/>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5BF4870"/>
    <w:multiLevelType w:val="hybridMultilevel"/>
    <w:tmpl w:val="4DB44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69B4633"/>
    <w:multiLevelType w:val="hybridMultilevel"/>
    <w:tmpl w:val="CF2A04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BA641C"/>
    <w:multiLevelType w:val="hybridMultilevel"/>
    <w:tmpl w:val="A2CC10A4"/>
    <w:lvl w:ilvl="0" w:tplc="C422CC66">
      <w:start w:val="1"/>
      <w:numFmt w:val="bullet"/>
      <w:lvlText w:val="•"/>
      <w:lvlJc w:val="left"/>
      <w:pPr>
        <w:tabs>
          <w:tab w:val="num" w:pos="720"/>
        </w:tabs>
        <w:ind w:left="720" w:hanging="360"/>
      </w:pPr>
      <w:rPr>
        <w:rFonts w:ascii="Arial" w:hAnsi="Arial" w:hint="default"/>
      </w:rPr>
    </w:lvl>
    <w:lvl w:ilvl="1" w:tplc="229E8BBC" w:tentative="1">
      <w:start w:val="1"/>
      <w:numFmt w:val="bullet"/>
      <w:lvlText w:val="•"/>
      <w:lvlJc w:val="left"/>
      <w:pPr>
        <w:tabs>
          <w:tab w:val="num" w:pos="1440"/>
        </w:tabs>
        <w:ind w:left="1440" w:hanging="360"/>
      </w:pPr>
      <w:rPr>
        <w:rFonts w:ascii="Arial" w:hAnsi="Arial" w:hint="default"/>
      </w:rPr>
    </w:lvl>
    <w:lvl w:ilvl="2" w:tplc="504263C2" w:tentative="1">
      <w:start w:val="1"/>
      <w:numFmt w:val="bullet"/>
      <w:lvlText w:val="•"/>
      <w:lvlJc w:val="left"/>
      <w:pPr>
        <w:tabs>
          <w:tab w:val="num" w:pos="2160"/>
        </w:tabs>
        <w:ind w:left="2160" w:hanging="360"/>
      </w:pPr>
      <w:rPr>
        <w:rFonts w:ascii="Arial" w:hAnsi="Arial" w:hint="default"/>
      </w:rPr>
    </w:lvl>
    <w:lvl w:ilvl="3" w:tplc="7E3C2E0E" w:tentative="1">
      <w:start w:val="1"/>
      <w:numFmt w:val="bullet"/>
      <w:lvlText w:val="•"/>
      <w:lvlJc w:val="left"/>
      <w:pPr>
        <w:tabs>
          <w:tab w:val="num" w:pos="2880"/>
        </w:tabs>
        <w:ind w:left="2880" w:hanging="360"/>
      </w:pPr>
      <w:rPr>
        <w:rFonts w:ascii="Arial" w:hAnsi="Arial" w:hint="default"/>
      </w:rPr>
    </w:lvl>
    <w:lvl w:ilvl="4" w:tplc="58320C38" w:tentative="1">
      <w:start w:val="1"/>
      <w:numFmt w:val="bullet"/>
      <w:lvlText w:val="•"/>
      <w:lvlJc w:val="left"/>
      <w:pPr>
        <w:tabs>
          <w:tab w:val="num" w:pos="3600"/>
        </w:tabs>
        <w:ind w:left="3600" w:hanging="360"/>
      </w:pPr>
      <w:rPr>
        <w:rFonts w:ascii="Arial" w:hAnsi="Arial" w:hint="default"/>
      </w:rPr>
    </w:lvl>
    <w:lvl w:ilvl="5" w:tplc="26B43EEA" w:tentative="1">
      <w:start w:val="1"/>
      <w:numFmt w:val="bullet"/>
      <w:lvlText w:val="•"/>
      <w:lvlJc w:val="left"/>
      <w:pPr>
        <w:tabs>
          <w:tab w:val="num" w:pos="4320"/>
        </w:tabs>
        <w:ind w:left="4320" w:hanging="360"/>
      </w:pPr>
      <w:rPr>
        <w:rFonts w:ascii="Arial" w:hAnsi="Arial" w:hint="default"/>
      </w:rPr>
    </w:lvl>
    <w:lvl w:ilvl="6" w:tplc="E39690E0" w:tentative="1">
      <w:start w:val="1"/>
      <w:numFmt w:val="bullet"/>
      <w:lvlText w:val="•"/>
      <w:lvlJc w:val="left"/>
      <w:pPr>
        <w:tabs>
          <w:tab w:val="num" w:pos="5040"/>
        </w:tabs>
        <w:ind w:left="5040" w:hanging="360"/>
      </w:pPr>
      <w:rPr>
        <w:rFonts w:ascii="Arial" w:hAnsi="Arial" w:hint="default"/>
      </w:rPr>
    </w:lvl>
    <w:lvl w:ilvl="7" w:tplc="5EE4D328" w:tentative="1">
      <w:start w:val="1"/>
      <w:numFmt w:val="bullet"/>
      <w:lvlText w:val="•"/>
      <w:lvlJc w:val="left"/>
      <w:pPr>
        <w:tabs>
          <w:tab w:val="num" w:pos="5760"/>
        </w:tabs>
        <w:ind w:left="5760" w:hanging="360"/>
      </w:pPr>
      <w:rPr>
        <w:rFonts w:ascii="Arial" w:hAnsi="Arial" w:hint="default"/>
      </w:rPr>
    </w:lvl>
    <w:lvl w:ilvl="8" w:tplc="54721AF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B730D9A"/>
    <w:multiLevelType w:val="hybridMultilevel"/>
    <w:tmpl w:val="DB7A8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F48228F"/>
    <w:multiLevelType w:val="hybridMultilevel"/>
    <w:tmpl w:val="E3CEF74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15:restartNumberingAfterBreak="0">
    <w:nsid w:val="643F21D8"/>
    <w:multiLevelType w:val="hybridMultilevel"/>
    <w:tmpl w:val="0BF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4C10BE7"/>
    <w:multiLevelType w:val="hybridMultilevel"/>
    <w:tmpl w:val="6A5EF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3121B"/>
    <w:multiLevelType w:val="hybridMultilevel"/>
    <w:tmpl w:val="9544BEFC"/>
    <w:lvl w:ilvl="0" w:tplc="5FE0B370">
      <w:start w:val="1"/>
      <w:numFmt w:val="bullet"/>
      <w:lvlText w:val="•"/>
      <w:lvlJc w:val="left"/>
      <w:pPr>
        <w:tabs>
          <w:tab w:val="num" w:pos="720"/>
        </w:tabs>
        <w:ind w:left="720" w:hanging="360"/>
      </w:pPr>
      <w:rPr>
        <w:rFonts w:ascii="Arial" w:hAnsi="Arial" w:hint="default"/>
      </w:rPr>
    </w:lvl>
    <w:lvl w:ilvl="1" w:tplc="4C2A4FCE" w:tentative="1">
      <w:start w:val="1"/>
      <w:numFmt w:val="bullet"/>
      <w:lvlText w:val="•"/>
      <w:lvlJc w:val="left"/>
      <w:pPr>
        <w:tabs>
          <w:tab w:val="num" w:pos="1440"/>
        </w:tabs>
        <w:ind w:left="1440" w:hanging="360"/>
      </w:pPr>
      <w:rPr>
        <w:rFonts w:ascii="Arial" w:hAnsi="Arial" w:hint="default"/>
      </w:rPr>
    </w:lvl>
    <w:lvl w:ilvl="2" w:tplc="24EE3928" w:tentative="1">
      <w:start w:val="1"/>
      <w:numFmt w:val="bullet"/>
      <w:lvlText w:val="•"/>
      <w:lvlJc w:val="left"/>
      <w:pPr>
        <w:tabs>
          <w:tab w:val="num" w:pos="2160"/>
        </w:tabs>
        <w:ind w:left="2160" w:hanging="360"/>
      </w:pPr>
      <w:rPr>
        <w:rFonts w:ascii="Arial" w:hAnsi="Arial" w:hint="default"/>
      </w:rPr>
    </w:lvl>
    <w:lvl w:ilvl="3" w:tplc="26D0729C" w:tentative="1">
      <w:start w:val="1"/>
      <w:numFmt w:val="bullet"/>
      <w:lvlText w:val="•"/>
      <w:lvlJc w:val="left"/>
      <w:pPr>
        <w:tabs>
          <w:tab w:val="num" w:pos="2880"/>
        </w:tabs>
        <w:ind w:left="2880" w:hanging="360"/>
      </w:pPr>
      <w:rPr>
        <w:rFonts w:ascii="Arial" w:hAnsi="Arial" w:hint="default"/>
      </w:rPr>
    </w:lvl>
    <w:lvl w:ilvl="4" w:tplc="4106F1F0" w:tentative="1">
      <w:start w:val="1"/>
      <w:numFmt w:val="bullet"/>
      <w:lvlText w:val="•"/>
      <w:lvlJc w:val="left"/>
      <w:pPr>
        <w:tabs>
          <w:tab w:val="num" w:pos="3600"/>
        </w:tabs>
        <w:ind w:left="3600" w:hanging="360"/>
      </w:pPr>
      <w:rPr>
        <w:rFonts w:ascii="Arial" w:hAnsi="Arial" w:hint="default"/>
      </w:rPr>
    </w:lvl>
    <w:lvl w:ilvl="5" w:tplc="2D94E166" w:tentative="1">
      <w:start w:val="1"/>
      <w:numFmt w:val="bullet"/>
      <w:lvlText w:val="•"/>
      <w:lvlJc w:val="left"/>
      <w:pPr>
        <w:tabs>
          <w:tab w:val="num" w:pos="4320"/>
        </w:tabs>
        <w:ind w:left="4320" w:hanging="360"/>
      </w:pPr>
      <w:rPr>
        <w:rFonts w:ascii="Arial" w:hAnsi="Arial" w:hint="default"/>
      </w:rPr>
    </w:lvl>
    <w:lvl w:ilvl="6" w:tplc="C496212C" w:tentative="1">
      <w:start w:val="1"/>
      <w:numFmt w:val="bullet"/>
      <w:lvlText w:val="•"/>
      <w:lvlJc w:val="left"/>
      <w:pPr>
        <w:tabs>
          <w:tab w:val="num" w:pos="5040"/>
        </w:tabs>
        <w:ind w:left="5040" w:hanging="360"/>
      </w:pPr>
      <w:rPr>
        <w:rFonts w:ascii="Arial" w:hAnsi="Arial" w:hint="default"/>
      </w:rPr>
    </w:lvl>
    <w:lvl w:ilvl="7" w:tplc="09F42520" w:tentative="1">
      <w:start w:val="1"/>
      <w:numFmt w:val="bullet"/>
      <w:lvlText w:val="•"/>
      <w:lvlJc w:val="left"/>
      <w:pPr>
        <w:tabs>
          <w:tab w:val="num" w:pos="5760"/>
        </w:tabs>
        <w:ind w:left="5760" w:hanging="360"/>
      </w:pPr>
      <w:rPr>
        <w:rFonts w:ascii="Arial" w:hAnsi="Arial" w:hint="default"/>
      </w:rPr>
    </w:lvl>
    <w:lvl w:ilvl="8" w:tplc="C5C48520"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DCD1279"/>
    <w:multiLevelType w:val="hybridMultilevel"/>
    <w:tmpl w:val="C82C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0A1F2A"/>
    <w:multiLevelType w:val="multilevel"/>
    <w:tmpl w:val="ED1AA9FE"/>
    <w:lvl w:ilvl="0">
      <w:start w:val="5"/>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345974"/>
    <w:multiLevelType w:val="hybridMultilevel"/>
    <w:tmpl w:val="E080274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78510B23"/>
    <w:multiLevelType w:val="hybridMultilevel"/>
    <w:tmpl w:val="DA66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FE3DD9"/>
    <w:multiLevelType w:val="hybridMultilevel"/>
    <w:tmpl w:val="F29E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673D6A"/>
    <w:multiLevelType w:val="hybridMultilevel"/>
    <w:tmpl w:val="8E6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29"/>
  </w:num>
  <w:num w:numId="4">
    <w:abstractNumId w:val="45"/>
  </w:num>
  <w:num w:numId="5">
    <w:abstractNumId w:val="35"/>
  </w:num>
  <w:num w:numId="6">
    <w:abstractNumId w:val="13"/>
  </w:num>
  <w:num w:numId="7">
    <w:abstractNumId w:val="42"/>
  </w:num>
  <w:num w:numId="8">
    <w:abstractNumId w:val="5"/>
  </w:num>
  <w:num w:numId="9">
    <w:abstractNumId w:val="3"/>
  </w:num>
  <w:num w:numId="10">
    <w:abstractNumId w:val="30"/>
  </w:num>
  <w:num w:numId="11">
    <w:abstractNumId w:val="11"/>
  </w:num>
  <w:num w:numId="12">
    <w:abstractNumId w:val="24"/>
  </w:num>
  <w:num w:numId="13">
    <w:abstractNumId w:val="23"/>
  </w:num>
  <w:num w:numId="14">
    <w:abstractNumId w:val="16"/>
  </w:num>
  <w:num w:numId="15">
    <w:abstractNumId w:val="2"/>
  </w:num>
  <w:num w:numId="16">
    <w:abstractNumId w:val="32"/>
  </w:num>
  <w:num w:numId="17">
    <w:abstractNumId w:val="46"/>
  </w:num>
  <w:num w:numId="18">
    <w:abstractNumId w:val="43"/>
  </w:num>
  <w:num w:numId="19">
    <w:abstractNumId w:val="38"/>
  </w:num>
  <w:num w:numId="20">
    <w:abstractNumId w:val="9"/>
  </w:num>
  <w:num w:numId="21">
    <w:abstractNumId w:val="17"/>
  </w:num>
  <w:num w:numId="22">
    <w:abstractNumId w:val="8"/>
  </w:num>
  <w:num w:numId="23">
    <w:abstractNumId w:val="18"/>
  </w:num>
  <w:num w:numId="24">
    <w:abstractNumId w:val="37"/>
  </w:num>
  <w:num w:numId="25">
    <w:abstractNumId w:val="22"/>
  </w:num>
  <w:num w:numId="26">
    <w:abstractNumId w:val="33"/>
  </w:num>
  <w:num w:numId="27">
    <w:abstractNumId w:val="20"/>
  </w:num>
  <w:num w:numId="28">
    <w:abstractNumId w:val="48"/>
  </w:num>
  <w:num w:numId="29">
    <w:abstractNumId w:val="14"/>
  </w:num>
  <w:num w:numId="30">
    <w:abstractNumId w:val="31"/>
  </w:num>
  <w:num w:numId="31">
    <w:abstractNumId w:val="4"/>
  </w:num>
  <w:num w:numId="32">
    <w:abstractNumId w:val="47"/>
  </w:num>
  <w:num w:numId="33">
    <w:abstractNumId w:val="49"/>
  </w:num>
  <w:num w:numId="34">
    <w:abstractNumId w:val="41"/>
  </w:num>
  <w:num w:numId="35">
    <w:abstractNumId w:val="44"/>
  </w:num>
  <w:num w:numId="36">
    <w:abstractNumId w:val="36"/>
  </w:num>
  <w:num w:numId="37">
    <w:abstractNumId w:val="25"/>
  </w:num>
  <w:num w:numId="38">
    <w:abstractNumId w:val="40"/>
  </w:num>
  <w:num w:numId="39">
    <w:abstractNumId w:val="15"/>
  </w:num>
  <w:num w:numId="40">
    <w:abstractNumId w:val="7"/>
  </w:num>
  <w:num w:numId="41">
    <w:abstractNumId w:val="0"/>
  </w:num>
  <w:num w:numId="42">
    <w:abstractNumId w:val="26"/>
  </w:num>
  <w:num w:numId="43">
    <w:abstractNumId w:val="28"/>
  </w:num>
  <w:num w:numId="44">
    <w:abstractNumId w:val="28"/>
    <w:lvlOverride w:ilvl="0">
      <w:startOverride w:val="1"/>
    </w:lvlOverride>
  </w:num>
  <w:num w:numId="45">
    <w:abstractNumId w:val="26"/>
    <w:lvlOverride w:ilvl="0">
      <w:startOverride w:val="1"/>
    </w:lvlOverride>
  </w:num>
  <w:num w:numId="46">
    <w:abstractNumId w:val="6"/>
  </w:num>
  <w:num w:numId="47">
    <w:abstractNumId w:val="21"/>
  </w:num>
  <w:num w:numId="48">
    <w:abstractNumId w:val="39"/>
  </w:num>
  <w:num w:numId="49">
    <w:abstractNumId w:val="27"/>
  </w:num>
  <w:num w:numId="50">
    <w:abstractNumId w:val="34"/>
  </w:num>
  <w:num w:numId="51">
    <w:abstractNumId w:val="1"/>
  </w:num>
  <w:num w:numId="52">
    <w:abstractNumId w:val="1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dekar, Vivek">
    <w15:presenceInfo w15:providerId="AD" w15:userId="S-1-5-21-267324557-2965300929-1401989696-1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8A"/>
    <w:rsid w:val="0000104D"/>
    <w:rsid w:val="0000432A"/>
    <w:rsid w:val="00005FF8"/>
    <w:rsid w:val="00007CC3"/>
    <w:rsid w:val="00012A23"/>
    <w:rsid w:val="00012B00"/>
    <w:rsid w:val="000172A2"/>
    <w:rsid w:val="00021AEA"/>
    <w:rsid w:val="00022FC5"/>
    <w:rsid w:val="0002558E"/>
    <w:rsid w:val="00027C06"/>
    <w:rsid w:val="00030453"/>
    <w:rsid w:val="000305CA"/>
    <w:rsid w:val="0003238E"/>
    <w:rsid w:val="00033FC4"/>
    <w:rsid w:val="000367F0"/>
    <w:rsid w:val="0003711A"/>
    <w:rsid w:val="0003796C"/>
    <w:rsid w:val="00037E88"/>
    <w:rsid w:val="000404C6"/>
    <w:rsid w:val="000413BB"/>
    <w:rsid w:val="00044CA2"/>
    <w:rsid w:val="0005120A"/>
    <w:rsid w:val="00051BCD"/>
    <w:rsid w:val="0005266D"/>
    <w:rsid w:val="000601C9"/>
    <w:rsid w:val="0006025F"/>
    <w:rsid w:val="00060505"/>
    <w:rsid w:val="00060F60"/>
    <w:rsid w:val="0006242D"/>
    <w:rsid w:val="00064E39"/>
    <w:rsid w:val="000650D6"/>
    <w:rsid w:val="000679BB"/>
    <w:rsid w:val="00070B40"/>
    <w:rsid w:val="00072080"/>
    <w:rsid w:val="00072102"/>
    <w:rsid w:val="000756DD"/>
    <w:rsid w:val="00080DCC"/>
    <w:rsid w:val="0008163D"/>
    <w:rsid w:val="00083AC4"/>
    <w:rsid w:val="00083AFB"/>
    <w:rsid w:val="000860E7"/>
    <w:rsid w:val="00086D49"/>
    <w:rsid w:val="00087197"/>
    <w:rsid w:val="000872DB"/>
    <w:rsid w:val="000873A7"/>
    <w:rsid w:val="00087C94"/>
    <w:rsid w:val="00087FCA"/>
    <w:rsid w:val="00091CBA"/>
    <w:rsid w:val="0009209A"/>
    <w:rsid w:val="000940E3"/>
    <w:rsid w:val="00095807"/>
    <w:rsid w:val="00095EF5"/>
    <w:rsid w:val="000969E1"/>
    <w:rsid w:val="00097850"/>
    <w:rsid w:val="000A14E7"/>
    <w:rsid w:val="000A1D98"/>
    <w:rsid w:val="000A305D"/>
    <w:rsid w:val="000A469D"/>
    <w:rsid w:val="000A4755"/>
    <w:rsid w:val="000A4D6A"/>
    <w:rsid w:val="000A5401"/>
    <w:rsid w:val="000B094B"/>
    <w:rsid w:val="000B1F09"/>
    <w:rsid w:val="000B43DD"/>
    <w:rsid w:val="000B4D7C"/>
    <w:rsid w:val="000C1801"/>
    <w:rsid w:val="000C6305"/>
    <w:rsid w:val="000C7D49"/>
    <w:rsid w:val="000D0FF3"/>
    <w:rsid w:val="000D1AB9"/>
    <w:rsid w:val="000D2A44"/>
    <w:rsid w:val="000D5221"/>
    <w:rsid w:val="000D621D"/>
    <w:rsid w:val="000D7DB7"/>
    <w:rsid w:val="000E13E4"/>
    <w:rsid w:val="000E1ADE"/>
    <w:rsid w:val="000E3BB4"/>
    <w:rsid w:val="000E5209"/>
    <w:rsid w:val="000E6011"/>
    <w:rsid w:val="000E7CFC"/>
    <w:rsid w:val="000F1359"/>
    <w:rsid w:val="000F1CF1"/>
    <w:rsid w:val="000F407C"/>
    <w:rsid w:val="000F471D"/>
    <w:rsid w:val="000F65AC"/>
    <w:rsid w:val="000F7F5F"/>
    <w:rsid w:val="001013DA"/>
    <w:rsid w:val="001015F1"/>
    <w:rsid w:val="00101CC6"/>
    <w:rsid w:val="00102ABE"/>
    <w:rsid w:val="00103FE7"/>
    <w:rsid w:val="0010457D"/>
    <w:rsid w:val="001060C1"/>
    <w:rsid w:val="001064FD"/>
    <w:rsid w:val="00106920"/>
    <w:rsid w:val="0011184C"/>
    <w:rsid w:val="00111B5F"/>
    <w:rsid w:val="001124BC"/>
    <w:rsid w:val="00114CCD"/>
    <w:rsid w:val="00114F24"/>
    <w:rsid w:val="00120B43"/>
    <w:rsid w:val="001239B0"/>
    <w:rsid w:val="00123E29"/>
    <w:rsid w:val="00124800"/>
    <w:rsid w:val="00124E27"/>
    <w:rsid w:val="00127D4D"/>
    <w:rsid w:val="001303B8"/>
    <w:rsid w:val="00130D2B"/>
    <w:rsid w:val="0013558D"/>
    <w:rsid w:val="00140E1D"/>
    <w:rsid w:val="001413A1"/>
    <w:rsid w:val="0014150A"/>
    <w:rsid w:val="00141C36"/>
    <w:rsid w:val="00143088"/>
    <w:rsid w:val="00144C71"/>
    <w:rsid w:val="00145B2C"/>
    <w:rsid w:val="001461CF"/>
    <w:rsid w:val="00150C49"/>
    <w:rsid w:val="00151332"/>
    <w:rsid w:val="00154152"/>
    <w:rsid w:val="0015419D"/>
    <w:rsid w:val="00154E40"/>
    <w:rsid w:val="00156B39"/>
    <w:rsid w:val="0016100F"/>
    <w:rsid w:val="00162B38"/>
    <w:rsid w:val="00163B8B"/>
    <w:rsid w:val="001644D4"/>
    <w:rsid w:val="0016720C"/>
    <w:rsid w:val="0016755A"/>
    <w:rsid w:val="00171DF3"/>
    <w:rsid w:val="00173FD8"/>
    <w:rsid w:val="00174BC0"/>
    <w:rsid w:val="0017640C"/>
    <w:rsid w:val="00183F74"/>
    <w:rsid w:val="0018413C"/>
    <w:rsid w:val="00185644"/>
    <w:rsid w:val="0018618F"/>
    <w:rsid w:val="00192EDE"/>
    <w:rsid w:val="001957E5"/>
    <w:rsid w:val="001A01D2"/>
    <w:rsid w:val="001A1422"/>
    <w:rsid w:val="001A1E71"/>
    <w:rsid w:val="001A1ED9"/>
    <w:rsid w:val="001A2CE6"/>
    <w:rsid w:val="001A5346"/>
    <w:rsid w:val="001A58D5"/>
    <w:rsid w:val="001A63FB"/>
    <w:rsid w:val="001A73CD"/>
    <w:rsid w:val="001B4AA2"/>
    <w:rsid w:val="001B4CB2"/>
    <w:rsid w:val="001B67C1"/>
    <w:rsid w:val="001B69B2"/>
    <w:rsid w:val="001C0894"/>
    <w:rsid w:val="001C1630"/>
    <w:rsid w:val="001C2180"/>
    <w:rsid w:val="001C428E"/>
    <w:rsid w:val="001C671F"/>
    <w:rsid w:val="001C69A0"/>
    <w:rsid w:val="001D056A"/>
    <w:rsid w:val="001D0B58"/>
    <w:rsid w:val="001D1063"/>
    <w:rsid w:val="001D1225"/>
    <w:rsid w:val="001D1707"/>
    <w:rsid w:val="001D1B71"/>
    <w:rsid w:val="001D1BEC"/>
    <w:rsid w:val="001D2D7F"/>
    <w:rsid w:val="001D3688"/>
    <w:rsid w:val="001D37D3"/>
    <w:rsid w:val="001D5953"/>
    <w:rsid w:val="001D6521"/>
    <w:rsid w:val="001E3489"/>
    <w:rsid w:val="001E57ED"/>
    <w:rsid w:val="001E5C63"/>
    <w:rsid w:val="001E7890"/>
    <w:rsid w:val="001F2BBF"/>
    <w:rsid w:val="001F6534"/>
    <w:rsid w:val="001F6B22"/>
    <w:rsid w:val="00201E6C"/>
    <w:rsid w:val="0020267A"/>
    <w:rsid w:val="002027D6"/>
    <w:rsid w:val="00203351"/>
    <w:rsid w:val="00203739"/>
    <w:rsid w:val="00203937"/>
    <w:rsid w:val="00205761"/>
    <w:rsid w:val="00206AFF"/>
    <w:rsid w:val="00207A45"/>
    <w:rsid w:val="002109FC"/>
    <w:rsid w:val="00211072"/>
    <w:rsid w:val="00216112"/>
    <w:rsid w:val="002163CC"/>
    <w:rsid w:val="00216839"/>
    <w:rsid w:val="00223992"/>
    <w:rsid w:val="00224F69"/>
    <w:rsid w:val="0022595D"/>
    <w:rsid w:val="002312AC"/>
    <w:rsid w:val="0023135D"/>
    <w:rsid w:val="002313B4"/>
    <w:rsid w:val="00236A83"/>
    <w:rsid w:val="002403E9"/>
    <w:rsid w:val="0024105D"/>
    <w:rsid w:val="00241C79"/>
    <w:rsid w:val="00242635"/>
    <w:rsid w:val="00242748"/>
    <w:rsid w:val="002446E1"/>
    <w:rsid w:val="00246C10"/>
    <w:rsid w:val="002476A5"/>
    <w:rsid w:val="0025259E"/>
    <w:rsid w:val="002541F0"/>
    <w:rsid w:val="00255BA0"/>
    <w:rsid w:val="002604B5"/>
    <w:rsid w:val="0026149A"/>
    <w:rsid w:val="00262B97"/>
    <w:rsid w:val="0026480A"/>
    <w:rsid w:val="002654A3"/>
    <w:rsid w:val="00267CC4"/>
    <w:rsid w:val="00267E5F"/>
    <w:rsid w:val="00267F5B"/>
    <w:rsid w:val="00270BBA"/>
    <w:rsid w:val="0027258F"/>
    <w:rsid w:val="002730BD"/>
    <w:rsid w:val="00275557"/>
    <w:rsid w:val="002761E1"/>
    <w:rsid w:val="0027715A"/>
    <w:rsid w:val="002777E1"/>
    <w:rsid w:val="002860C1"/>
    <w:rsid w:val="00290A3D"/>
    <w:rsid w:val="00291615"/>
    <w:rsid w:val="00293599"/>
    <w:rsid w:val="00294EFD"/>
    <w:rsid w:val="00297129"/>
    <w:rsid w:val="002A0610"/>
    <w:rsid w:val="002A0935"/>
    <w:rsid w:val="002A0F42"/>
    <w:rsid w:val="002A227D"/>
    <w:rsid w:val="002A3ED0"/>
    <w:rsid w:val="002A57C3"/>
    <w:rsid w:val="002A5949"/>
    <w:rsid w:val="002A714E"/>
    <w:rsid w:val="002A7F65"/>
    <w:rsid w:val="002B13A9"/>
    <w:rsid w:val="002B13E6"/>
    <w:rsid w:val="002B151C"/>
    <w:rsid w:val="002B476C"/>
    <w:rsid w:val="002B5C18"/>
    <w:rsid w:val="002B674C"/>
    <w:rsid w:val="002B70B9"/>
    <w:rsid w:val="002C0FC4"/>
    <w:rsid w:val="002C2328"/>
    <w:rsid w:val="002C3536"/>
    <w:rsid w:val="002C5307"/>
    <w:rsid w:val="002C545E"/>
    <w:rsid w:val="002D091C"/>
    <w:rsid w:val="002D26AA"/>
    <w:rsid w:val="002D335E"/>
    <w:rsid w:val="002D3B59"/>
    <w:rsid w:val="002D439F"/>
    <w:rsid w:val="002D6A8E"/>
    <w:rsid w:val="002E4662"/>
    <w:rsid w:val="002E5576"/>
    <w:rsid w:val="002F03C0"/>
    <w:rsid w:val="002F17D8"/>
    <w:rsid w:val="002F395A"/>
    <w:rsid w:val="002F3CB7"/>
    <w:rsid w:val="002F6B14"/>
    <w:rsid w:val="002F6C4C"/>
    <w:rsid w:val="002F7708"/>
    <w:rsid w:val="003007A9"/>
    <w:rsid w:val="00301726"/>
    <w:rsid w:val="00301BC8"/>
    <w:rsid w:val="00301F69"/>
    <w:rsid w:val="00305BDB"/>
    <w:rsid w:val="00307732"/>
    <w:rsid w:val="0031183F"/>
    <w:rsid w:val="00311DDE"/>
    <w:rsid w:val="003122D0"/>
    <w:rsid w:val="00313A17"/>
    <w:rsid w:val="003150A2"/>
    <w:rsid w:val="00316B84"/>
    <w:rsid w:val="00317289"/>
    <w:rsid w:val="003178ED"/>
    <w:rsid w:val="00320128"/>
    <w:rsid w:val="00320A89"/>
    <w:rsid w:val="00321B19"/>
    <w:rsid w:val="0032416D"/>
    <w:rsid w:val="00324507"/>
    <w:rsid w:val="0032635E"/>
    <w:rsid w:val="00326930"/>
    <w:rsid w:val="0032786F"/>
    <w:rsid w:val="00327A3D"/>
    <w:rsid w:val="00330877"/>
    <w:rsid w:val="00332DF6"/>
    <w:rsid w:val="003339A4"/>
    <w:rsid w:val="00335688"/>
    <w:rsid w:val="00340A51"/>
    <w:rsid w:val="00342C7E"/>
    <w:rsid w:val="003431EC"/>
    <w:rsid w:val="00343E6A"/>
    <w:rsid w:val="0034450D"/>
    <w:rsid w:val="00347E43"/>
    <w:rsid w:val="00351F14"/>
    <w:rsid w:val="00352B0B"/>
    <w:rsid w:val="00353065"/>
    <w:rsid w:val="0035369E"/>
    <w:rsid w:val="00353F27"/>
    <w:rsid w:val="003547AB"/>
    <w:rsid w:val="00354D79"/>
    <w:rsid w:val="003560F6"/>
    <w:rsid w:val="0035741A"/>
    <w:rsid w:val="00357993"/>
    <w:rsid w:val="003579F0"/>
    <w:rsid w:val="00357B2D"/>
    <w:rsid w:val="00362E36"/>
    <w:rsid w:val="00364BE7"/>
    <w:rsid w:val="00364D6A"/>
    <w:rsid w:val="00365907"/>
    <w:rsid w:val="0037022C"/>
    <w:rsid w:val="00371F5A"/>
    <w:rsid w:val="00371F96"/>
    <w:rsid w:val="00372E1B"/>
    <w:rsid w:val="003734A6"/>
    <w:rsid w:val="003736F8"/>
    <w:rsid w:val="00374A9F"/>
    <w:rsid w:val="00375688"/>
    <w:rsid w:val="003769DD"/>
    <w:rsid w:val="00381714"/>
    <w:rsid w:val="00382255"/>
    <w:rsid w:val="00383415"/>
    <w:rsid w:val="00387EB4"/>
    <w:rsid w:val="00390843"/>
    <w:rsid w:val="00391042"/>
    <w:rsid w:val="00394FA0"/>
    <w:rsid w:val="0039714F"/>
    <w:rsid w:val="00397280"/>
    <w:rsid w:val="003A0C82"/>
    <w:rsid w:val="003A3DEB"/>
    <w:rsid w:val="003A5214"/>
    <w:rsid w:val="003A5BF1"/>
    <w:rsid w:val="003A6688"/>
    <w:rsid w:val="003A6C2F"/>
    <w:rsid w:val="003A7E61"/>
    <w:rsid w:val="003B07D1"/>
    <w:rsid w:val="003B282D"/>
    <w:rsid w:val="003B3B7D"/>
    <w:rsid w:val="003B4489"/>
    <w:rsid w:val="003B6227"/>
    <w:rsid w:val="003B6563"/>
    <w:rsid w:val="003B6651"/>
    <w:rsid w:val="003C0A50"/>
    <w:rsid w:val="003C36A3"/>
    <w:rsid w:val="003C43F2"/>
    <w:rsid w:val="003C658F"/>
    <w:rsid w:val="003C6953"/>
    <w:rsid w:val="003C6E6A"/>
    <w:rsid w:val="003C73AB"/>
    <w:rsid w:val="003D0634"/>
    <w:rsid w:val="003D44E5"/>
    <w:rsid w:val="003D4D79"/>
    <w:rsid w:val="003D518A"/>
    <w:rsid w:val="003D5526"/>
    <w:rsid w:val="003D6121"/>
    <w:rsid w:val="003D64DE"/>
    <w:rsid w:val="003D731C"/>
    <w:rsid w:val="003E0A02"/>
    <w:rsid w:val="003E2CE8"/>
    <w:rsid w:val="003E4C3E"/>
    <w:rsid w:val="003E697F"/>
    <w:rsid w:val="003F00E2"/>
    <w:rsid w:val="003F07A3"/>
    <w:rsid w:val="003F19AC"/>
    <w:rsid w:val="003F53F1"/>
    <w:rsid w:val="003F66EA"/>
    <w:rsid w:val="00401338"/>
    <w:rsid w:val="0040506F"/>
    <w:rsid w:val="0040777B"/>
    <w:rsid w:val="0041308C"/>
    <w:rsid w:val="00413203"/>
    <w:rsid w:val="00417B9E"/>
    <w:rsid w:val="0042081D"/>
    <w:rsid w:val="00420D39"/>
    <w:rsid w:val="00422C4A"/>
    <w:rsid w:val="00424B3F"/>
    <w:rsid w:val="00425483"/>
    <w:rsid w:val="0042737D"/>
    <w:rsid w:val="004311D3"/>
    <w:rsid w:val="004315DC"/>
    <w:rsid w:val="00434200"/>
    <w:rsid w:val="00434A80"/>
    <w:rsid w:val="00436381"/>
    <w:rsid w:val="004366C5"/>
    <w:rsid w:val="00437EB6"/>
    <w:rsid w:val="00440361"/>
    <w:rsid w:val="0044145E"/>
    <w:rsid w:val="00441E40"/>
    <w:rsid w:val="00442BE0"/>
    <w:rsid w:val="0044497D"/>
    <w:rsid w:val="00444A9C"/>
    <w:rsid w:val="00446A4D"/>
    <w:rsid w:val="004503DD"/>
    <w:rsid w:val="004511BB"/>
    <w:rsid w:val="004529CE"/>
    <w:rsid w:val="00454072"/>
    <w:rsid w:val="00455F1C"/>
    <w:rsid w:val="00460E69"/>
    <w:rsid w:val="0046168C"/>
    <w:rsid w:val="00463ED1"/>
    <w:rsid w:val="00464B02"/>
    <w:rsid w:val="004655F4"/>
    <w:rsid w:val="0046610C"/>
    <w:rsid w:val="0046770E"/>
    <w:rsid w:val="00471928"/>
    <w:rsid w:val="00472399"/>
    <w:rsid w:val="00472877"/>
    <w:rsid w:val="00472F26"/>
    <w:rsid w:val="00473684"/>
    <w:rsid w:val="004741E3"/>
    <w:rsid w:val="004748AA"/>
    <w:rsid w:val="004753E6"/>
    <w:rsid w:val="0047764A"/>
    <w:rsid w:val="00480B02"/>
    <w:rsid w:val="00481235"/>
    <w:rsid w:val="00482CDF"/>
    <w:rsid w:val="00485184"/>
    <w:rsid w:val="0048595B"/>
    <w:rsid w:val="00486932"/>
    <w:rsid w:val="00486FC7"/>
    <w:rsid w:val="00492B6F"/>
    <w:rsid w:val="004A051D"/>
    <w:rsid w:val="004A1451"/>
    <w:rsid w:val="004A32FA"/>
    <w:rsid w:val="004A558C"/>
    <w:rsid w:val="004A64B2"/>
    <w:rsid w:val="004A65A1"/>
    <w:rsid w:val="004A6E6B"/>
    <w:rsid w:val="004A7734"/>
    <w:rsid w:val="004A774B"/>
    <w:rsid w:val="004B03E9"/>
    <w:rsid w:val="004B0EE4"/>
    <w:rsid w:val="004B3166"/>
    <w:rsid w:val="004B3568"/>
    <w:rsid w:val="004B47B8"/>
    <w:rsid w:val="004B56B2"/>
    <w:rsid w:val="004B6625"/>
    <w:rsid w:val="004C0521"/>
    <w:rsid w:val="004C07EC"/>
    <w:rsid w:val="004C1485"/>
    <w:rsid w:val="004C1631"/>
    <w:rsid w:val="004C1740"/>
    <w:rsid w:val="004C22E4"/>
    <w:rsid w:val="004C3B4F"/>
    <w:rsid w:val="004C45AE"/>
    <w:rsid w:val="004C4B2F"/>
    <w:rsid w:val="004D1832"/>
    <w:rsid w:val="004D4B91"/>
    <w:rsid w:val="004D5164"/>
    <w:rsid w:val="004D581B"/>
    <w:rsid w:val="004D65F9"/>
    <w:rsid w:val="004E231A"/>
    <w:rsid w:val="004E4491"/>
    <w:rsid w:val="004E572D"/>
    <w:rsid w:val="004E5B3D"/>
    <w:rsid w:val="004E62A6"/>
    <w:rsid w:val="004E72B4"/>
    <w:rsid w:val="004F130D"/>
    <w:rsid w:val="004F1A4D"/>
    <w:rsid w:val="004F2650"/>
    <w:rsid w:val="004F2A1E"/>
    <w:rsid w:val="004F34AA"/>
    <w:rsid w:val="004F78BA"/>
    <w:rsid w:val="00500679"/>
    <w:rsid w:val="00501B3E"/>
    <w:rsid w:val="00501C23"/>
    <w:rsid w:val="00503C0F"/>
    <w:rsid w:val="00505C55"/>
    <w:rsid w:val="00507B12"/>
    <w:rsid w:val="0051161D"/>
    <w:rsid w:val="00514825"/>
    <w:rsid w:val="00515F08"/>
    <w:rsid w:val="00516761"/>
    <w:rsid w:val="005174B6"/>
    <w:rsid w:val="005207C8"/>
    <w:rsid w:val="0052460B"/>
    <w:rsid w:val="005249FA"/>
    <w:rsid w:val="00524A1F"/>
    <w:rsid w:val="00524B4F"/>
    <w:rsid w:val="0053114B"/>
    <w:rsid w:val="00531C7F"/>
    <w:rsid w:val="005332D9"/>
    <w:rsid w:val="00533EBA"/>
    <w:rsid w:val="005343BC"/>
    <w:rsid w:val="00534AC9"/>
    <w:rsid w:val="00535186"/>
    <w:rsid w:val="0053548B"/>
    <w:rsid w:val="00537873"/>
    <w:rsid w:val="0054083D"/>
    <w:rsid w:val="005409F4"/>
    <w:rsid w:val="00542B9F"/>
    <w:rsid w:val="00544BD9"/>
    <w:rsid w:val="0054518F"/>
    <w:rsid w:val="00545D27"/>
    <w:rsid w:val="00546703"/>
    <w:rsid w:val="00546C1A"/>
    <w:rsid w:val="00546D83"/>
    <w:rsid w:val="00547BB0"/>
    <w:rsid w:val="005508B3"/>
    <w:rsid w:val="005521E6"/>
    <w:rsid w:val="0055267F"/>
    <w:rsid w:val="005545F8"/>
    <w:rsid w:val="00556322"/>
    <w:rsid w:val="00556FC0"/>
    <w:rsid w:val="00557416"/>
    <w:rsid w:val="00560752"/>
    <w:rsid w:val="00561886"/>
    <w:rsid w:val="005633A1"/>
    <w:rsid w:val="005653AF"/>
    <w:rsid w:val="005702F2"/>
    <w:rsid w:val="00572112"/>
    <w:rsid w:val="0057633D"/>
    <w:rsid w:val="00576D96"/>
    <w:rsid w:val="0058276F"/>
    <w:rsid w:val="00583A64"/>
    <w:rsid w:val="00585550"/>
    <w:rsid w:val="00586AB6"/>
    <w:rsid w:val="00587012"/>
    <w:rsid w:val="0059241C"/>
    <w:rsid w:val="0059329C"/>
    <w:rsid w:val="00594CE3"/>
    <w:rsid w:val="005A047E"/>
    <w:rsid w:val="005A4DDF"/>
    <w:rsid w:val="005A690F"/>
    <w:rsid w:val="005B1866"/>
    <w:rsid w:val="005B21FA"/>
    <w:rsid w:val="005B23D3"/>
    <w:rsid w:val="005B3ABA"/>
    <w:rsid w:val="005B3DCE"/>
    <w:rsid w:val="005B3EAD"/>
    <w:rsid w:val="005B6782"/>
    <w:rsid w:val="005B6904"/>
    <w:rsid w:val="005B71DA"/>
    <w:rsid w:val="005B74D6"/>
    <w:rsid w:val="005C00DD"/>
    <w:rsid w:val="005C048B"/>
    <w:rsid w:val="005C0504"/>
    <w:rsid w:val="005C0584"/>
    <w:rsid w:val="005C06BE"/>
    <w:rsid w:val="005C0BAD"/>
    <w:rsid w:val="005C242A"/>
    <w:rsid w:val="005C39BC"/>
    <w:rsid w:val="005C3D33"/>
    <w:rsid w:val="005C545B"/>
    <w:rsid w:val="005C553F"/>
    <w:rsid w:val="005D04F0"/>
    <w:rsid w:val="005D0FD7"/>
    <w:rsid w:val="005D1ECB"/>
    <w:rsid w:val="005D236A"/>
    <w:rsid w:val="005D302A"/>
    <w:rsid w:val="005E11E3"/>
    <w:rsid w:val="005E2812"/>
    <w:rsid w:val="005E2C24"/>
    <w:rsid w:val="005E4151"/>
    <w:rsid w:val="005E6614"/>
    <w:rsid w:val="005E6979"/>
    <w:rsid w:val="005E7E51"/>
    <w:rsid w:val="005F08F0"/>
    <w:rsid w:val="005F321E"/>
    <w:rsid w:val="005F462E"/>
    <w:rsid w:val="005F5427"/>
    <w:rsid w:val="005F6DE1"/>
    <w:rsid w:val="005F7046"/>
    <w:rsid w:val="005F7DDC"/>
    <w:rsid w:val="00601DBA"/>
    <w:rsid w:val="00603512"/>
    <w:rsid w:val="00603BBF"/>
    <w:rsid w:val="00606AA2"/>
    <w:rsid w:val="006122E7"/>
    <w:rsid w:val="006126AA"/>
    <w:rsid w:val="006154C5"/>
    <w:rsid w:val="006155B7"/>
    <w:rsid w:val="006169A0"/>
    <w:rsid w:val="0062064C"/>
    <w:rsid w:val="0062097C"/>
    <w:rsid w:val="006213F4"/>
    <w:rsid w:val="00621D56"/>
    <w:rsid w:val="00621DA1"/>
    <w:rsid w:val="00622FC2"/>
    <w:rsid w:val="00623DDE"/>
    <w:rsid w:val="0062568F"/>
    <w:rsid w:val="00631981"/>
    <w:rsid w:val="00631D65"/>
    <w:rsid w:val="00632AB0"/>
    <w:rsid w:val="00637043"/>
    <w:rsid w:val="00642D2A"/>
    <w:rsid w:val="00643011"/>
    <w:rsid w:val="0064540A"/>
    <w:rsid w:val="0065136C"/>
    <w:rsid w:val="006519B7"/>
    <w:rsid w:val="00654898"/>
    <w:rsid w:val="0065513C"/>
    <w:rsid w:val="00655243"/>
    <w:rsid w:val="0065679E"/>
    <w:rsid w:val="00657C67"/>
    <w:rsid w:val="00661506"/>
    <w:rsid w:val="00663208"/>
    <w:rsid w:val="0066368B"/>
    <w:rsid w:val="00664A2B"/>
    <w:rsid w:val="00664AF3"/>
    <w:rsid w:val="006670B4"/>
    <w:rsid w:val="00667B41"/>
    <w:rsid w:val="00670DAD"/>
    <w:rsid w:val="00671A48"/>
    <w:rsid w:val="00673616"/>
    <w:rsid w:val="0067534B"/>
    <w:rsid w:val="0068009B"/>
    <w:rsid w:val="006803C2"/>
    <w:rsid w:val="006812A1"/>
    <w:rsid w:val="006819C2"/>
    <w:rsid w:val="006837DA"/>
    <w:rsid w:val="006841BB"/>
    <w:rsid w:val="0068551F"/>
    <w:rsid w:val="00685B01"/>
    <w:rsid w:val="00687288"/>
    <w:rsid w:val="006904B2"/>
    <w:rsid w:val="00690FED"/>
    <w:rsid w:val="006910E6"/>
    <w:rsid w:val="006939C8"/>
    <w:rsid w:val="00694A7F"/>
    <w:rsid w:val="006978D5"/>
    <w:rsid w:val="006A0E02"/>
    <w:rsid w:val="006A178F"/>
    <w:rsid w:val="006A2845"/>
    <w:rsid w:val="006A2E35"/>
    <w:rsid w:val="006A3B01"/>
    <w:rsid w:val="006A42C2"/>
    <w:rsid w:val="006A5636"/>
    <w:rsid w:val="006A6E35"/>
    <w:rsid w:val="006B0256"/>
    <w:rsid w:val="006B0602"/>
    <w:rsid w:val="006B09E5"/>
    <w:rsid w:val="006B2BF3"/>
    <w:rsid w:val="006B3CFD"/>
    <w:rsid w:val="006B46C4"/>
    <w:rsid w:val="006B493C"/>
    <w:rsid w:val="006B4A20"/>
    <w:rsid w:val="006B646B"/>
    <w:rsid w:val="006B6DB2"/>
    <w:rsid w:val="006C32CA"/>
    <w:rsid w:val="006C3ADB"/>
    <w:rsid w:val="006C3F4D"/>
    <w:rsid w:val="006C6959"/>
    <w:rsid w:val="006C69B2"/>
    <w:rsid w:val="006C7E57"/>
    <w:rsid w:val="006D2BC1"/>
    <w:rsid w:val="006D33F4"/>
    <w:rsid w:val="006D3D0A"/>
    <w:rsid w:val="006D5212"/>
    <w:rsid w:val="006D60C6"/>
    <w:rsid w:val="006E21A1"/>
    <w:rsid w:val="006E2C4A"/>
    <w:rsid w:val="006E4A13"/>
    <w:rsid w:val="006F68ED"/>
    <w:rsid w:val="006F6BD7"/>
    <w:rsid w:val="00701490"/>
    <w:rsid w:val="00704003"/>
    <w:rsid w:val="00705660"/>
    <w:rsid w:val="0071149C"/>
    <w:rsid w:val="00711AAA"/>
    <w:rsid w:val="00712423"/>
    <w:rsid w:val="00713C83"/>
    <w:rsid w:val="00713DF7"/>
    <w:rsid w:val="0071431E"/>
    <w:rsid w:val="00715481"/>
    <w:rsid w:val="007179D0"/>
    <w:rsid w:val="00720B95"/>
    <w:rsid w:val="00723184"/>
    <w:rsid w:val="0072323B"/>
    <w:rsid w:val="00724443"/>
    <w:rsid w:val="00724635"/>
    <w:rsid w:val="007246B9"/>
    <w:rsid w:val="00724DC6"/>
    <w:rsid w:val="00725100"/>
    <w:rsid w:val="00727B40"/>
    <w:rsid w:val="0073066A"/>
    <w:rsid w:val="007310DA"/>
    <w:rsid w:val="00731DFF"/>
    <w:rsid w:val="00731F0E"/>
    <w:rsid w:val="00732E17"/>
    <w:rsid w:val="00734162"/>
    <w:rsid w:val="00736321"/>
    <w:rsid w:val="007406D6"/>
    <w:rsid w:val="00741AFF"/>
    <w:rsid w:val="007422F6"/>
    <w:rsid w:val="00742D6A"/>
    <w:rsid w:val="00747BC4"/>
    <w:rsid w:val="0075198B"/>
    <w:rsid w:val="00754B74"/>
    <w:rsid w:val="00757025"/>
    <w:rsid w:val="007602B5"/>
    <w:rsid w:val="00761857"/>
    <w:rsid w:val="00762E48"/>
    <w:rsid w:val="00763A16"/>
    <w:rsid w:val="00764439"/>
    <w:rsid w:val="00764549"/>
    <w:rsid w:val="00764CFE"/>
    <w:rsid w:val="0076693E"/>
    <w:rsid w:val="00767B7D"/>
    <w:rsid w:val="00767CD1"/>
    <w:rsid w:val="00770D06"/>
    <w:rsid w:val="007734B5"/>
    <w:rsid w:val="0077361E"/>
    <w:rsid w:val="00774D25"/>
    <w:rsid w:val="0077752C"/>
    <w:rsid w:val="007776CE"/>
    <w:rsid w:val="007777C7"/>
    <w:rsid w:val="00780A78"/>
    <w:rsid w:val="007829F9"/>
    <w:rsid w:val="00783853"/>
    <w:rsid w:val="00784216"/>
    <w:rsid w:val="007862C6"/>
    <w:rsid w:val="00786411"/>
    <w:rsid w:val="00786B36"/>
    <w:rsid w:val="007925FF"/>
    <w:rsid w:val="00792D3B"/>
    <w:rsid w:val="007951EA"/>
    <w:rsid w:val="0079544F"/>
    <w:rsid w:val="007958C4"/>
    <w:rsid w:val="00795F18"/>
    <w:rsid w:val="0079663F"/>
    <w:rsid w:val="00797318"/>
    <w:rsid w:val="007A017E"/>
    <w:rsid w:val="007A07F4"/>
    <w:rsid w:val="007A0F22"/>
    <w:rsid w:val="007A3E34"/>
    <w:rsid w:val="007B1490"/>
    <w:rsid w:val="007B28FA"/>
    <w:rsid w:val="007C1A2C"/>
    <w:rsid w:val="007C55F4"/>
    <w:rsid w:val="007D4FCD"/>
    <w:rsid w:val="007D7A04"/>
    <w:rsid w:val="007E2F26"/>
    <w:rsid w:val="007E71DF"/>
    <w:rsid w:val="007E7E1F"/>
    <w:rsid w:val="007F2D84"/>
    <w:rsid w:val="007F46EF"/>
    <w:rsid w:val="007F6638"/>
    <w:rsid w:val="007F718D"/>
    <w:rsid w:val="007F765F"/>
    <w:rsid w:val="00800404"/>
    <w:rsid w:val="00801410"/>
    <w:rsid w:val="0080148B"/>
    <w:rsid w:val="008014B2"/>
    <w:rsid w:val="00803134"/>
    <w:rsid w:val="00803835"/>
    <w:rsid w:val="00803FA7"/>
    <w:rsid w:val="00804676"/>
    <w:rsid w:val="00805032"/>
    <w:rsid w:val="00805A6C"/>
    <w:rsid w:val="008067D7"/>
    <w:rsid w:val="00807EE8"/>
    <w:rsid w:val="008109E6"/>
    <w:rsid w:val="00810D3F"/>
    <w:rsid w:val="00811191"/>
    <w:rsid w:val="00812A98"/>
    <w:rsid w:val="0081620B"/>
    <w:rsid w:val="0081734F"/>
    <w:rsid w:val="00817D6F"/>
    <w:rsid w:val="008204C4"/>
    <w:rsid w:val="00820913"/>
    <w:rsid w:val="00822318"/>
    <w:rsid w:val="008254CA"/>
    <w:rsid w:val="008257A0"/>
    <w:rsid w:val="00825D09"/>
    <w:rsid w:val="0083153F"/>
    <w:rsid w:val="00835C90"/>
    <w:rsid w:val="0083687B"/>
    <w:rsid w:val="00840CFC"/>
    <w:rsid w:val="0084444C"/>
    <w:rsid w:val="008457D0"/>
    <w:rsid w:val="00845CD1"/>
    <w:rsid w:val="00851CD4"/>
    <w:rsid w:val="00851D63"/>
    <w:rsid w:val="0085252B"/>
    <w:rsid w:val="00852ECB"/>
    <w:rsid w:val="0085349A"/>
    <w:rsid w:val="008540DB"/>
    <w:rsid w:val="00855401"/>
    <w:rsid w:val="00856926"/>
    <w:rsid w:val="00856B11"/>
    <w:rsid w:val="00856CAA"/>
    <w:rsid w:val="008607DF"/>
    <w:rsid w:val="00861608"/>
    <w:rsid w:val="00861E92"/>
    <w:rsid w:val="008621AE"/>
    <w:rsid w:val="00862935"/>
    <w:rsid w:val="0086451E"/>
    <w:rsid w:val="00867143"/>
    <w:rsid w:val="0086719F"/>
    <w:rsid w:val="00867894"/>
    <w:rsid w:val="0087231E"/>
    <w:rsid w:val="00873053"/>
    <w:rsid w:val="00874D25"/>
    <w:rsid w:val="00875979"/>
    <w:rsid w:val="00880CB7"/>
    <w:rsid w:val="00882A6A"/>
    <w:rsid w:val="00882DAE"/>
    <w:rsid w:val="0088385E"/>
    <w:rsid w:val="008842F8"/>
    <w:rsid w:val="0088585C"/>
    <w:rsid w:val="00887EFC"/>
    <w:rsid w:val="008900FF"/>
    <w:rsid w:val="00892DDE"/>
    <w:rsid w:val="00894D7E"/>
    <w:rsid w:val="00894E65"/>
    <w:rsid w:val="00896418"/>
    <w:rsid w:val="0089798C"/>
    <w:rsid w:val="008A0394"/>
    <w:rsid w:val="008A0C0B"/>
    <w:rsid w:val="008A0D50"/>
    <w:rsid w:val="008A1189"/>
    <w:rsid w:val="008A13ED"/>
    <w:rsid w:val="008A5FD5"/>
    <w:rsid w:val="008A6555"/>
    <w:rsid w:val="008A7D7B"/>
    <w:rsid w:val="008B11A2"/>
    <w:rsid w:val="008B460F"/>
    <w:rsid w:val="008B6F9E"/>
    <w:rsid w:val="008B725A"/>
    <w:rsid w:val="008C025C"/>
    <w:rsid w:val="008C0451"/>
    <w:rsid w:val="008C29F7"/>
    <w:rsid w:val="008C2CAE"/>
    <w:rsid w:val="008C4AFF"/>
    <w:rsid w:val="008C5B32"/>
    <w:rsid w:val="008C5B59"/>
    <w:rsid w:val="008C77E5"/>
    <w:rsid w:val="008D2D23"/>
    <w:rsid w:val="008D38F4"/>
    <w:rsid w:val="008D4712"/>
    <w:rsid w:val="008D74F4"/>
    <w:rsid w:val="008D7BF3"/>
    <w:rsid w:val="008E2CDE"/>
    <w:rsid w:val="008E356F"/>
    <w:rsid w:val="008E364E"/>
    <w:rsid w:val="008E3857"/>
    <w:rsid w:val="008E5943"/>
    <w:rsid w:val="008E7890"/>
    <w:rsid w:val="008E7FAA"/>
    <w:rsid w:val="008F0408"/>
    <w:rsid w:val="008F2CA2"/>
    <w:rsid w:val="008F3EBA"/>
    <w:rsid w:val="008F4725"/>
    <w:rsid w:val="009014F6"/>
    <w:rsid w:val="0090165D"/>
    <w:rsid w:val="00902280"/>
    <w:rsid w:val="009029F8"/>
    <w:rsid w:val="0090356E"/>
    <w:rsid w:val="00910372"/>
    <w:rsid w:val="00910B2D"/>
    <w:rsid w:val="00910E0E"/>
    <w:rsid w:val="00911D74"/>
    <w:rsid w:val="00911DB0"/>
    <w:rsid w:val="00912ADF"/>
    <w:rsid w:val="00912B96"/>
    <w:rsid w:val="00912EF6"/>
    <w:rsid w:val="00914615"/>
    <w:rsid w:val="00915BAF"/>
    <w:rsid w:val="00916FAC"/>
    <w:rsid w:val="009203A7"/>
    <w:rsid w:val="00920FD5"/>
    <w:rsid w:val="009251B9"/>
    <w:rsid w:val="00925CEC"/>
    <w:rsid w:val="0092614B"/>
    <w:rsid w:val="00932771"/>
    <w:rsid w:val="009328CF"/>
    <w:rsid w:val="00933F82"/>
    <w:rsid w:val="009347BA"/>
    <w:rsid w:val="0093539B"/>
    <w:rsid w:val="00935E38"/>
    <w:rsid w:val="0093616C"/>
    <w:rsid w:val="009365C7"/>
    <w:rsid w:val="00937228"/>
    <w:rsid w:val="00941850"/>
    <w:rsid w:val="00942B4F"/>
    <w:rsid w:val="00942C6D"/>
    <w:rsid w:val="00942D40"/>
    <w:rsid w:val="0094385B"/>
    <w:rsid w:val="00944D5F"/>
    <w:rsid w:val="00950EBF"/>
    <w:rsid w:val="00951D6B"/>
    <w:rsid w:val="00952C77"/>
    <w:rsid w:val="00953087"/>
    <w:rsid w:val="009534E7"/>
    <w:rsid w:val="00953CE5"/>
    <w:rsid w:val="00955277"/>
    <w:rsid w:val="0095680D"/>
    <w:rsid w:val="0095770E"/>
    <w:rsid w:val="00961542"/>
    <w:rsid w:val="00961743"/>
    <w:rsid w:val="00962194"/>
    <w:rsid w:val="0096220C"/>
    <w:rsid w:val="00963FE5"/>
    <w:rsid w:val="009671C6"/>
    <w:rsid w:val="00970596"/>
    <w:rsid w:val="009734A2"/>
    <w:rsid w:val="00976C14"/>
    <w:rsid w:val="00976F2B"/>
    <w:rsid w:val="009770AB"/>
    <w:rsid w:val="00984F58"/>
    <w:rsid w:val="00985573"/>
    <w:rsid w:val="00985D80"/>
    <w:rsid w:val="0098712D"/>
    <w:rsid w:val="00987629"/>
    <w:rsid w:val="00990F0C"/>
    <w:rsid w:val="00990F7D"/>
    <w:rsid w:val="009914FC"/>
    <w:rsid w:val="009971E0"/>
    <w:rsid w:val="00997A0F"/>
    <w:rsid w:val="00997F32"/>
    <w:rsid w:val="009A00BD"/>
    <w:rsid w:val="009A0453"/>
    <w:rsid w:val="009A3978"/>
    <w:rsid w:val="009A4BFB"/>
    <w:rsid w:val="009B0556"/>
    <w:rsid w:val="009B29BF"/>
    <w:rsid w:val="009B53DF"/>
    <w:rsid w:val="009B5649"/>
    <w:rsid w:val="009C0256"/>
    <w:rsid w:val="009C0DEA"/>
    <w:rsid w:val="009C2269"/>
    <w:rsid w:val="009C6757"/>
    <w:rsid w:val="009D08F8"/>
    <w:rsid w:val="009D1BF8"/>
    <w:rsid w:val="009D1D40"/>
    <w:rsid w:val="009D566C"/>
    <w:rsid w:val="009D6B7E"/>
    <w:rsid w:val="009D719F"/>
    <w:rsid w:val="009D7834"/>
    <w:rsid w:val="009E10C7"/>
    <w:rsid w:val="009E112E"/>
    <w:rsid w:val="009E261B"/>
    <w:rsid w:val="009F3C61"/>
    <w:rsid w:val="009F50CA"/>
    <w:rsid w:val="009F50FB"/>
    <w:rsid w:val="009F7534"/>
    <w:rsid w:val="00A00F24"/>
    <w:rsid w:val="00A02F02"/>
    <w:rsid w:val="00A034FD"/>
    <w:rsid w:val="00A06F28"/>
    <w:rsid w:val="00A13A87"/>
    <w:rsid w:val="00A23665"/>
    <w:rsid w:val="00A2578A"/>
    <w:rsid w:val="00A25E39"/>
    <w:rsid w:val="00A2690B"/>
    <w:rsid w:val="00A26EA3"/>
    <w:rsid w:val="00A2787A"/>
    <w:rsid w:val="00A33115"/>
    <w:rsid w:val="00A349D5"/>
    <w:rsid w:val="00A35957"/>
    <w:rsid w:val="00A35D8C"/>
    <w:rsid w:val="00A36627"/>
    <w:rsid w:val="00A36BC1"/>
    <w:rsid w:val="00A406B0"/>
    <w:rsid w:val="00A41C4F"/>
    <w:rsid w:val="00A43261"/>
    <w:rsid w:val="00A436F3"/>
    <w:rsid w:val="00A4449F"/>
    <w:rsid w:val="00A4496B"/>
    <w:rsid w:val="00A462CB"/>
    <w:rsid w:val="00A50AE0"/>
    <w:rsid w:val="00A50F47"/>
    <w:rsid w:val="00A55D18"/>
    <w:rsid w:val="00A560AF"/>
    <w:rsid w:val="00A63FE8"/>
    <w:rsid w:val="00A6546E"/>
    <w:rsid w:val="00A72A4C"/>
    <w:rsid w:val="00A745E0"/>
    <w:rsid w:val="00A75838"/>
    <w:rsid w:val="00A778BC"/>
    <w:rsid w:val="00A8051D"/>
    <w:rsid w:val="00A81450"/>
    <w:rsid w:val="00A82D72"/>
    <w:rsid w:val="00A834BC"/>
    <w:rsid w:val="00A8496C"/>
    <w:rsid w:val="00A84FE4"/>
    <w:rsid w:val="00A8556D"/>
    <w:rsid w:val="00A863B4"/>
    <w:rsid w:val="00A87581"/>
    <w:rsid w:val="00A914B7"/>
    <w:rsid w:val="00A93FB7"/>
    <w:rsid w:val="00A94DE4"/>
    <w:rsid w:val="00AA00A6"/>
    <w:rsid w:val="00AA2E26"/>
    <w:rsid w:val="00AA355C"/>
    <w:rsid w:val="00AA3D3A"/>
    <w:rsid w:val="00AA3D52"/>
    <w:rsid w:val="00AA4261"/>
    <w:rsid w:val="00AA47C3"/>
    <w:rsid w:val="00AA5E1C"/>
    <w:rsid w:val="00AB000A"/>
    <w:rsid w:val="00AB5B0F"/>
    <w:rsid w:val="00AB5CBD"/>
    <w:rsid w:val="00AB5EA1"/>
    <w:rsid w:val="00AB5F1F"/>
    <w:rsid w:val="00AB646C"/>
    <w:rsid w:val="00AB68DD"/>
    <w:rsid w:val="00AB77DC"/>
    <w:rsid w:val="00AC316A"/>
    <w:rsid w:val="00AC340E"/>
    <w:rsid w:val="00AC5BE4"/>
    <w:rsid w:val="00AC5D85"/>
    <w:rsid w:val="00AC6305"/>
    <w:rsid w:val="00AC7F39"/>
    <w:rsid w:val="00AD13D7"/>
    <w:rsid w:val="00AD2D88"/>
    <w:rsid w:val="00AD3790"/>
    <w:rsid w:val="00AD5955"/>
    <w:rsid w:val="00AD6510"/>
    <w:rsid w:val="00AE2844"/>
    <w:rsid w:val="00AE3F18"/>
    <w:rsid w:val="00AE4420"/>
    <w:rsid w:val="00AE5560"/>
    <w:rsid w:val="00AE57C7"/>
    <w:rsid w:val="00AE5FE0"/>
    <w:rsid w:val="00AE61CC"/>
    <w:rsid w:val="00AE7710"/>
    <w:rsid w:val="00AE7C8F"/>
    <w:rsid w:val="00AF1636"/>
    <w:rsid w:val="00AF2F8B"/>
    <w:rsid w:val="00AF4687"/>
    <w:rsid w:val="00AF4846"/>
    <w:rsid w:val="00AF7126"/>
    <w:rsid w:val="00B02131"/>
    <w:rsid w:val="00B05513"/>
    <w:rsid w:val="00B05F2A"/>
    <w:rsid w:val="00B074A8"/>
    <w:rsid w:val="00B07558"/>
    <w:rsid w:val="00B07CA0"/>
    <w:rsid w:val="00B1038B"/>
    <w:rsid w:val="00B12E88"/>
    <w:rsid w:val="00B12F8E"/>
    <w:rsid w:val="00B151FF"/>
    <w:rsid w:val="00B1536B"/>
    <w:rsid w:val="00B206FC"/>
    <w:rsid w:val="00B21605"/>
    <w:rsid w:val="00B239A3"/>
    <w:rsid w:val="00B23C9A"/>
    <w:rsid w:val="00B30817"/>
    <w:rsid w:val="00B31BE1"/>
    <w:rsid w:val="00B32166"/>
    <w:rsid w:val="00B340E8"/>
    <w:rsid w:val="00B34C6B"/>
    <w:rsid w:val="00B3512E"/>
    <w:rsid w:val="00B353C0"/>
    <w:rsid w:val="00B36475"/>
    <w:rsid w:val="00B40618"/>
    <w:rsid w:val="00B40AD5"/>
    <w:rsid w:val="00B41B62"/>
    <w:rsid w:val="00B42DD3"/>
    <w:rsid w:val="00B43354"/>
    <w:rsid w:val="00B435C8"/>
    <w:rsid w:val="00B44F2C"/>
    <w:rsid w:val="00B4642E"/>
    <w:rsid w:val="00B4771A"/>
    <w:rsid w:val="00B50837"/>
    <w:rsid w:val="00B52340"/>
    <w:rsid w:val="00B53D99"/>
    <w:rsid w:val="00B548D0"/>
    <w:rsid w:val="00B55FE4"/>
    <w:rsid w:val="00B613F0"/>
    <w:rsid w:val="00B62F5B"/>
    <w:rsid w:val="00B64A6C"/>
    <w:rsid w:val="00B65E91"/>
    <w:rsid w:val="00B65F5D"/>
    <w:rsid w:val="00B6680E"/>
    <w:rsid w:val="00B66CD4"/>
    <w:rsid w:val="00B67895"/>
    <w:rsid w:val="00B72B8D"/>
    <w:rsid w:val="00B738A8"/>
    <w:rsid w:val="00B73BCF"/>
    <w:rsid w:val="00B75BEC"/>
    <w:rsid w:val="00B76CCD"/>
    <w:rsid w:val="00B77930"/>
    <w:rsid w:val="00B77C21"/>
    <w:rsid w:val="00B851F1"/>
    <w:rsid w:val="00B90890"/>
    <w:rsid w:val="00B9149F"/>
    <w:rsid w:val="00B92E48"/>
    <w:rsid w:val="00B92F7A"/>
    <w:rsid w:val="00B9332E"/>
    <w:rsid w:val="00B93FE4"/>
    <w:rsid w:val="00B941D6"/>
    <w:rsid w:val="00B954DE"/>
    <w:rsid w:val="00B95A24"/>
    <w:rsid w:val="00B978F8"/>
    <w:rsid w:val="00BA050E"/>
    <w:rsid w:val="00BA48E4"/>
    <w:rsid w:val="00BA63CF"/>
    <w:rsid w:val="00BB022B"/>
    <w:rsid w:val="00BB0F8E"/>
    <w:rsid w:val="00BB2E91"/>
    <w:rsid w:val="00BB3FFF"/>
    <w:rsid w:val="00BB464C"/>
    <w:rsid w:val="00BB5D6D"/>
    <w:rsid w:val="00BB6BFD"/>
    <w:rsid w:val="00BB7ACC"/>
    <w:rsid w:val="00BC05FD"/>
    <w:rsid w:val="00BC4AD8"/>
    <w:rsid w:val="00BC5D66"/>
    <w:rsid w:val="00BC67CD"/>
    <w:rsid w:val="00BC6C8D"/>
    <w:rsid w:val="00BD03FD"/>
    <w:rsid w:val="00BD122E"/>
    <w:rsid w:val="00BD4B02"/>
    <w:rsid w:val="00BD4E0F"/>
    <w:rsid w:val="00BD6158"/>
    <w:rsid w:val="00BD69FE"/>
    <w:rsid w:val="00BE0760"/>
    <w:rsid w:val="00BE1032"/>
    <w:rsid w:val="00BE11C7"/>
    <w:rsid w:val="00BE212F"/>
    <w:rsid w:val="00BE2887"/>
    <w:rsid w:val="00BE32F7"/>
    <w:rsid w:val="00BF0FD4"/>
    <w:rsid w:val="00BF20E1"/>
    <w:rsid w:val="00BF223E"/>
    <w:rsid w:val="00BF3DDF"/>
    <w:rsid w:val="00BF5793"/>
    <w:rsid w:val="00BF6C4C"/>
    <w:rsid w:val="00C01A89"/>
    <w:rsid w:val="00C04748"/>
    <w:rsid w:val="00C0522A"/>
    <w:rsid w:val="00C06AFB"/>
    <w:rsid w:val="00C11D3E"/>
    <w:rsid w:val="00C11FEC"/>
    <w:rsid w:val="00C1337B"/>
    <w:rsid w:val="00C13544"/>
    <w:rsid w:val="00C140C2"/>
    <w:rsid w:val="00C1432F"/>
    <w:rsid w:val="00C15E53"/>
    <w:rsid w:val="00C20147"/>
    <w:rsid w:val="00C201E8"/>
    <w:rsid w:val="00C2579D"/>
    <w:rsid w:val="00C26334"/>
    <w:rsid w:val="00C27837"/>
    <w:rsid w:val="00C312D5"/>
    <w:rsid w:val="00C33B6C"/>
    <w:rsid w:val="00C35433"/>
    <w:rsid w:val="00C35917"/>
    <w:rsid w:val="00C37485"/>
    <w:rsid w:val="00C37DE0"/>
    <w:rsid w:val="00C41C51"/>
    <w:rsid w:val="00C4486D"/>
    <w:rsid w:val="00C45B07"/>
    <w:rsid w:val="00C4606D"/>
    <w:rsid w:val="00C5054D"/>
    <w:rsid w:val="00C53811"/>
    <w:rsid w:val="00C555AF"/>
    <w:rsid w:val="00C602BF"/>
    <w:rsid w:val="00C60D58"/>
    <w:rsid w:val="00C610DB"/>
    <w:rsid w:val="00C61E48"/>
    <w:rsid w:val="00C633A0"/>
    <w:rsid w:val="00C64009"/>
    <w:rsid w:val="00C6634A"/>
    <w:rsid w:val="00C667FD"/>
    <w:rsid w:val="00C7256C"/>
    <w:rsid w:val="00C74E06"/>
    <w:rsid w:val="00C7792D"/>
    <w:rsid w:val="00C77ECC"/>
    <w:rsid w:val="00C80DB5"/>
    <w:rsid w:val="00C82878"/>
    <w:rsid w:val="00C838F5"/>
    <w:rsid w:val="00C8412F"/>
    <w:rsid w:val="00C84219"/>
    <w:rsid w:val="00C848A7"/>
    <w:rsid w:val="00C86BCB"/>
    <w:rsid w:val="00C877D6"/>
    <w:rsid w:val="00C91783"/>
    <w:rsid w:val="00C91DE7"/>
    <w:rsid w:val="00C92BD0"/>
    <w:rsid w:val="00C95C83"/>
    <w:rsid w:val="00C968E8"/>
    <w:rsid w:val="00C9702D"/>
    <w:rsid w:val="00C97F1D"/>
    <w:rsid w:val="00CA1A48"/>
    <w:rsid w:val="00CA6E65"/>
    <w:rsid w:val="00CA7516"/>
    <w:rsid w:val="00CA7CEA"/>
    <w:rsid w:val="00CB4728"/>
    <w:rsid w:val="00CB5905"/>
    <w:rsid w:val="00CB5E21"/>
    <w:rsid w:val="00CB6409"/>
    <w:rsid w:val="00CB6A95"/>
    <w:rsid w:val="00CB6D72"/>
    <w:rsid w:val="00CB729F"/>
    <w:rsid w:val="00CB799F"/>
    <w:rsid w:val="00CC1BC9"/>
    <w:rsid w:val="00CC1BD9"/>
    <w:rsid w:val="00CC1F5D"/>
    <w:rsid w:val="00CC3B8B"/>
    <w:rsid w:val="00CD07A0"/>
    <w:rsid w:val="00CD250B"/>
    <w:rsid w:val="00CD51C5"/>
    <w:rsid w:val="00CD5D49"/>
    <w:rsid w:val="00CD7551"/>
    <w:rsid w:val="00CD7825"/>
    <w:rsid w:val="00CE05FC"/>
    <w:rsid w:val="00CE091F"/>
    <w:rsid w:val="00CE20AD"/>
    <w:rsid w:val="00CE5E60"/>
    <w:rsid w:val="00CE71BB"/>
    <w:rsid w:val="00CF12AC"/>
    <w:rsid w:val="00CF21B8"/>
    <w:rsid w:val="00CF38F9"/>
    <w:rsid w:val="00CF4CF7"/>
    <w:rsid w:val="00CF5639"/>
    <w:rsid w:val="00CF626E"/>
    <w:rsid w:val="00CF63BB"/>
    <w:rsid w:val="00CF78EC"/>
    <w:rsid w:val="00D021C4"/>
    <w:rsid w:val="00D03FEB"/>
    <w:rsid w:val="00D04732"/>
    <w:rsid w:val="00D04736"/>
    <w:rsid w:val="00D10618"/>
    <w:rsid w:val="00D107A4"/>
    <w:rsid w:val="00D128FE"/>
    <w:rsid w:val="00D12EC7"/>
    <w:rsid w:val="00D138B2"/>
    <w:rsid w:val="00D17488"/>
    <w:rsid w:val="00D21AC0"/>
    <w:rsid w:val="00D21F97"/>
    <w:rsid w:val="00D2306F"/>
    <w:rsid w:val="00D240F6"/>
    <w:rsid w:val="00D24F0D"/>
    <w:rsid w:val="00D25AB0"/>
    <w:rsid w:val="00D30D3E"/>
    <w:rsid w:val="00D31AC0"/>
    <w:rsid w:val="00D33C08"/>
    <w:rsid w:val="00D3593A"/>
    <w:rsid w:val="00D35F7C"/>
    <w:rsid w:val="00D41F0F"/>
    <w:rsid w:val="00D42261"/>
    <w:rsid w:val="00D4263F"/>
    <w:rsid w:val="00D42C37"/>
    <w:rsid w:val="00D43F16"/>
    <w:rsid w:val="00D44142"/>
    <w:rsid w:val="00D469C9"/>
    <w:rsid w:val="00D47BD0"/>
    <w:rsid w:val="00D5105E"/>
    <w:rsid w:val="00D5286C"/>
    <w:rsid w:val="00D52A13"/>
    <w:rsid w:val="00D55F37"/>
    <w:rsid w:val="00D57D62"/>
    <w:rsid w:val="00D6015F"/>
    <w:rsid w:val="00D60D48"/>
    <w:rsid w:val="00D61A86"/>
    <w:rsid w:val="00D623A2"/>
    <w:rsid w:val="00D63618"/>
    <w:rsid w:val="00D675CE"/>
    <w:rsid w:val="00D70D44"/>
    <w:rsid w:val="00D71152"/>
    <w:rsid w:val="00D71FA4"/>
    <w:rsid w:val="00D72075"/>
    <w:rsid w:val="00D72358"/>
    <w:rsid w:val="00D72A73"/>
    <w:rsid w:val="00D734C0"/>
    <w:rsid w:val="00D74A87"/>
    <w:rsid w:val="00D75A39"/>
    <w:rsid w:val="00D77120"/>
    <w:rsid w:val="00D773D9"/>
    <w:rsid w:val="00D7792E"/>
    <w:rsid w:val="00D81D27"/>
    <w:rsid w:val="00D82D6C"/>
    <w:rsid w:val="00D871D4"/>
    <w:rsid w:val="00D872E5"/>
    <w:rsid w:val="00D925D4"/>
    <w:rsid w:val="00D930A8"/>
    <w:rsid w:val="00D9504B"/>
    <w:rsid w:val="00D959AC"/>
    <w:rsid w:val="00DA0339"/>
    <w:rsid w:val="00DA28E0"/>
    <w:rsid w:val="00DA33B8"/>
    <w:rsid w:val="00DA40F1"/>
    <w:rsid w:val="00DA4CEE"/>
    <w:rsid w:val="00DA5E77"/>
    <w:rsid w:val="00DA605E"/>
    <w:rsid w:val="00DB0126"/>
    <w:rsid w:val="00DB26DC"/>
    <w:rsid w:val="00DB3BC1"/>
    <w:rsid w:val="00DB3BFB"/>
    <w:rsid w:val="00DB6731"/>
    <w:rsid w:val="00DB77F0"/>
    <w:rsid w:val="00DC03A9"/>
    <w:rsid w:val="00DC2C78"/>
    <w:rsid w:val="00DC558B"/>
    <w:rsid w:val="00DC5FD6"/>
    <w:rsid w:val="00DD28AA"/>
    <w:rsid w:val="00DD5763"/>
    <w:rsid w:val="00DD57F9"/>
    <w:rsid w:val="00DD672D"/>
    <w:rsid w:val="00DD6A3A"/>
    <w:rsid w:val="00DD7643"/>
    <w:rsid w:val="00DE0747"/>
    <w:rsid w:val="00DE1C8A"/>
    <w:rsid w:val="00DE26C5"/>
    <w:rsid w:val="00DE2CC4"/>
    <w:rsid w:val="00DE4131"/>
    <w:rsid w:val="00DE62BB"/>
    <w:rsid w:val="00DE6503"/>
    <w:rsid w:val="00DF1FB1"/>
    <w:rsid w:val="00DF4BB2"/>
    <w:rsid w:val="00DF64C4"/>
    <w:rsid w:val="00E04D41"/>
    <w:rsid w:val="00E0718F"/>
    <w:rsid w:val="00E07DDB"/>
    <w:rsid w:val="00E1070C"/>
    <w:rsid w:val="00E11BA6"/>
    <w:rsid w:val="00E14655"/>
    <w:rsid w:val="00E1473E"/>
    <w:rsid w:val="00E22375"/>
    <w:rsid w:val="00E23247"/>
    <w:rsid w:val="00E23AA2"/>
    <w:rsid w:val="00E23AB9"/>
    <w:rsid w:val="00E25EC8"/>
    <w:rsid w:val="00E266CE"/>
    <w:rsid w:val="00E26AE2"/>
    <w:rsid w:val="00E27455"/>
    <w:rsid w:val="00E3201E"/>
    <w:rsid w:val="00E35F0B"/>
    <w:rsid w:val="00E36452"/>
    <w:rsid w:val="00E36E03"/>
    <w:rsid w:val="00E4580B"/>
    <w:rsid w:val="00E47A98"/>
    <w:rsid w:val="00E53452"/>
    <w:rsid w:val="00E5384F"/>
    <w:rsid w:val="00E54E83"/>
    <w:rsid w:val="00E56B4A"/>
    <w:rsid w:val="00E63211"/>
    <w:rsid w:val="00E63215"/>
    <w:rsid w:val="00E6461E"/>
    <w:rsid w:val="00E6582E"/>
    <w:rsid w:val="00E660DF"/>
    <w:rsid w:val="00E70C1C"/>
    <w:rsid w:val="00E7182C"/>
    <w:rsid w:val="00E741DF"/>
    <w:rsid w:val="00E74E3E"/>
    <w:rsid w:val="00E80C9A"/>
    <w:rsid w:val="00E80E8F"/>
    <w:rsid w:val="00E827B0"/>
    <w:rsid w:val="00E84FB7"/>
    <w:rsid w:val="00E85B47"/>
    <w:rsid w:val="00E86913"/>
    <w:rsid w:val="00E91C53"/>
    <w:rsid w:val="00E9339F"/>
    <w:rsid w:val="00E975A9"/>
    <w:rsid w:val="00EA0451"/>
    <w:rsid w:val="00EA23AE"/>
    <w:rsid w:val="00EA5DCE"/>
    <w:rsid w:val="00EA69E7"/>
    <w:rsid w:val="00EA6E58"/>
    <w:rsid w:val="00EB0036"/>
    <w:rsid w:val="00EB0A5F"/>
    <w:rsid w:val="00EB1698"/>
    <w:rsid w:val="00EB3E73"/>
    <w:rsid w:val="00EB4C2A"/>
    <w:rsid w:val="00EB5C18"/>
    <w:rsid w:val="00EB61F5"/>
    <w:rsid w:val="00EB6465"/>
    <w:rsid w:val="00EB6DF2"/>
    <w:rsid w:val="00EC1CC9"/>
    <w:rsid w:val="00EC3D69"/>
    <w:rsid w:val="00ED0502"/>
    <w:rsid w:val="00ED1505"/>
    <w:rsid w:val="00ED1CB9"/>
    <w:rsid w:val="00ED3112"/>
    <w:rsid w:val="00ED39D1"/>
    <w:rsid w:val="00ED4B7C"/>
    <w:rsid w:val="00ED6C50"/>
    <w:rsid w:val="00EE2BF2"/>
    <w:rsid w:val="00EE3DD3"/>
    <w:rsid w:val="00EE5E68"/>
    <w:rsid w:val="00EE6A52"/>
    <w:rsid w:val="00EE7172"/>
    <w:rsid w:val="00EE7AF5"/>
    <w:rsid w:val="00EF19E2"/>
    <w:rsid w:val="00EF3F33"/>
    <w:rsid w:val="00EF48FC"/>
    <w:rsid w:val="00EF577B"/>
    <w:rsid w:val="00F01B13"/>
    <w:rsid w:val="00F01FFA"/>
    <w:rsid w:val="00F050B0"/>
    <w:rsid w:val="00F0579C"/>
    <w:rsid w:val="00F06493"/>
    <w:rsid w:val="00F06B66"/>
    <w:rsid w:val="00F06DB2"/>
    <w:rsid w:val="00F0798F"/>
    <w:rsid w:val="00F07FF6"/>
    <w:rsid w:val="00F126E1"/>
    <w:rsid w:val="00F132DE"/>
    <w:rsid w:val="00F157F6"/>
    <w:rsid w:val="00F1582F"/>
    <w:rsid w:val="00F2092A"/>
    <w:rsid w:val="00F22C80"/>
    <w:rsid w:val="00F254D8"/>
    <w:rsid w:val="00F2577F"/>
    <w:rsid w:val="00F26270"/>
    <w:rsid w:val="00F278E5"/>
    <w:rsid w:val="00F27FFC"/>
    <w:rsid w:val="00F300FA"/>
    <w:rsid w:val="00F3252D"/>
    <w:rsid w:val="00F32D2E"/>
    <w:rsid w:val="00F35AED"/>
    <w:rsid w:val="00F36BE8"/>
    <w:rsid w:val="00F43EDA"/>
    <w:rsid w:val="00F44A33"/>
    <w:rsid w:val="00F46064"/>
    <w:rsid w:val="00F47972"/>
    <w:rsid w:val="00F508D1"/>
    <w:rsid w:val="00F517E0"/>
    <w:rsid w:val="00F51982"/>
    <w:rsid w:val="00F52062"/>
    <w:rsid w:val="00F52CCE"/>
    <w:rsid w:val="00F532D8"/>
    <w:rsid w:val="00F54DF8"/>
    <w:rsid w:val="00F553AF"/>
    <w:rsid w:val="00F55C01"/>
    <w:rsid w:val="00F578B2"/>
    <w:rsid w:val="00F62FE8"/>
    <w:rsid w:val="00F64815"/>
    <w:rsid w:val="00F66441"/>
    <w:rsid w:val="00F67131"/>
    <w:rsid w:val="00F67271"/>
    <w:rsid w:val="00F70419"/>
    <w:rsid w:val="00F747A1"/>
    <w:rsid w:val="00F757B4"/>
    <w:rsid w:val="00F76760"/>
    <w:rsid w:val="00F8058D"/>
    <w:rsid w:val="00F81E49"/>
    <w:rsid w:val="00F827BE"/>
    <w:rsid w:val="00F830B7"/>
    <w:rsid w:val="00F84680"/>
    <w:rsid w:val="00F85A8B"/>
    <w:rsid w:val="00F869A4"/>
    <w:rsid w:val="00F86E0B"/>
    <w:rsid w:val="00F86F8D"/>
    <w:rsid w:val="00F872ED"/>
    <w:rsid w:val="00F90D6B"/>
    <w:rsid w:val="00F927CB"/>
    <w:rsid w:val="00F93B3E"/>
    <w:rsid w:val="00F951FB"/>
    <w:rsid w:val="00F9526C"/>
    <w:rsid w:val="00F95A47"/>
    <w:rsid w:val="00F96A8F"/>
    <w:rsid w:val="00FA2EC4"/>
    <w:rsid w:val="00FA5586"/>
    <w:rsid w:val="00FA565E"/>
    <w:rsid w:val="00FB4BBF"/>
    <w:rsid w:val="00FB5DA3"/>
    <w:rsid w:val="00FB6C17"/>
    <w:rsid w:val="00FC0CE2"/>
    <w:rsid w:val="00FC1490"/>
    <w:rsid w:val="00FC192F"/>
    <w:rsid w:val="00FC1E54"/>
    <w:rsid w:val="00FC282A"/>
    <w:rsid w:val="00FC4BB5"/>
    <w:rsid w:val="00FC5C97"/>
    <w:rsid w:val="00FD2489"/>
    <w:rsid w:val="00FD24AC"/>
    <w:rsid w:val="00FE0661"/>
    <w:rsid w:val="00FE182A"/>
    <w:rsid w:val="00FE2221"/>
    <w:rsid w:val="00FE4C0F"/>
    <w:rsid w:val="00FE4C44"/>
    <w:rsid w:val="00FE54CC"/>
    <w:rsid w:val="00FF042C"/>
    <w:rsid w:val="00FF4C5C"/>
    <w:rsid w:val="00FF5648"/>
    <w:rsid w:val="00FF6906"/>
    <w:rsid w:val="00FF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321C69"/>
  <w15:docId w15:val="{88D007FB-0E90-48A9-8537-EFA8EBF0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C8A"/>
    <w:pPr>
      <w:spacing w:after="120" w:line="36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E1C8A"/>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DE1C8A"/>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DE1C8A"/>
    <w:pPr>
      <w:keepNext/>
      <w:spacing w:before="240" w:after="60"/>
      <w:outlineLvl w:val="2"/>
    </w:pPr>
    <w:rPr>
      <w:rFonts w:cs="Arial"/>
      <w:b/>
      <w:bCs/>
      <w:sz w:val="26"/>
      <w:szCs w:val="26"/>
    </w:rPr>
  </w:style>
  <w:style w:type="paragraph" w:styleId="Heading4">
    <w:name w:val="heading 4"/>
    <w:basedOn w:val="Normal"/>
    <w:next w:val="Normal"/>
    <w:link w:val="Heading4Char"/>
    <w:qFormat/>
    <w:rsid w:val="00DE1C8A"/>
    <w:pPr>
      <w:keepNext/>
      <w:autoSpaceDE w:val="0"/>
      <w:autoSpaceDN w:val="0"/>
      <w:adjustRightInd w:val="0"/>
      <w:outlineLvl w:val="3"/>
    </w:pPr>
    <w:rPr>
      <w:rFonts w:cs="Arial"/>
      <w:i/>
    </w:rPr>
  </w:style>
  <w:style w:type="paragraph" w:styleId="Heading5">
    <w:name w:val="heading 5"/>
    <w:basedOn w:val="Normal"/>
    <w:next w:val="Normal"/>
    <w:link w:val="Heading5Char"/>
    <w:qFormat/>
    <w:rsid w:val="00DE1C8A"/>
    <w:pPr>
      <w:keepNext/>
      <w:autoSpaceDE w:val="0"/>
      <w:autoSpaceDN w:val="0"/>
      <w:adjustRightInd w:val="0"/>
      <w:jc w:val="center"/>
      <w:outlineLvl w:val="4"/>
    </w:pPr>
    <w:rPr>
      <w:b/>
      <w:bCs/>
      <w:color w:val="FF0000"/>
    </w:rPr>
  </w:style>
  <w:style w:type="paragraph" w:styleId="Heading6">
    <w:name w:val="heading 6"/>
    <w:basedOn w:val="Normal"/>
    <w:next w:val="Normal"/>
    <w:link w:val="Heading6Char"/>
    <w:qFormat/>
    <w:rsid w:val="00DE1C8A"/>
    <w:pPr>
      <w:keepNext/>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1C8A"/>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rsid w:val="00DE1C8A"/>
    <w:rPr>
      <w:rFonts w:ascii="Times New Roman" w:eastAsia="Times New Roman" w:hAnsi="Times New Roman" w:cs="Arial"/>
      <w:b/>
      <w:bCs/>
      <w:i/>
      <w:iCs/>
      <w:sz w:val="28"/>
      <w:szCs w:val="28"/>
    </w:rPr>
  </w:style>
  <w:style w:type="character" w:customStyle="1" w:styleId="Heading3Char">
    <w:name w:val="Heading 3 Char"/>
    <w:basedOn w:val="DefaultParagraphFont"/>
    <w:link w:val="Heading3"/>
    <w:rsid w:val="00DE1C8A"/>
    <w:rPr>
      <w:rFonts w:ascii="Times New Roman" w:eastAsia="Times New Roman" w:hAnsi="Times New Roman" w:cs="Arial"/>
      <w:b/>
      <w:bCs/>
      <w:sz w:val="26"/>
      <w:szCs w:val="26"/>
    </w:rPr>
  </w:style>
  <w:style w:type="character" w:customStyle="1" w:styleId="Heading4Char">
    <w:name w:val="Heading 4 Char"/>
    <w:basedOn w:val="DefaultParagraphFont"/>
    <w:link w:val="Heading4"/>
    <w:rsid w:val="00DE1C8A"/>
    <w:rPr>
      <w:rFonts w:ascii="Times New Roman" w:eastAsia="Times New Roman" w:hAnsi="Times New Roman" w:cs="Arial"/>
      <w:i/>
      <w:sz w:val="24"/>
      <w:szCs w:val="24"/>
    </w:rPr>
  </w:style>
  <w:style w:type="character" w:customStyle="1" w:styleId="Heading5Char">
    <w:name w:val="Heading 5 Char"/>
    <w:basedOn w:val="DefaultParagraphFont"/>
    <w:link w:val="Heading5"/>
    <w:rsid w:val="00DE1C8A"/>
    <w:rPr>
      <w:rFonts w:ascii="Times New Roman" w:eastAsia="Times New Roman" w:hAnsi="Times New Roman" w:cs="Times New Roman"/>
      <w:b/>
      <w:bCs/>
      <w:color w:val="FF0000"/>
      <w:sz w:val="24"/>
      <w:szCs w:val="24"/>
    </w:rPr>
  </w:style>
  <w:style w:type="character" w:customStyle="1" w:styleId="Heading6Char">
    <w:name w:val="Heading 6 Char"/>
    <w:basedOn w:val="DefaultParagraphFont"/>
    <w:link w:val="Heading6"/>
    <w:rsid w:val="00DE1C8A"/>
    <w:rPr>
      <w:rFonts w:ascii="Times New Roman" w:eastAsia="Times New Roman" w:hAnsi="Times New Roman" w:cs="Times New Roman"/>
      <w:b/>
      <w:szCs w:val="24"/>
    </w:rPr>
  </w:style>
  <w:style w:type="character" w:styleId="Hyperlink">
    <w:name w:val="Hyperlink"/>
    <w:basedOn w:val="DefaultParagraphFont"/>
    <w:uiPriority w:val="99"/>
    <w:rsid w:val="00DE1C8A"/>
    <w:rPr>
      <w:color w:val="003399"/>
      <w:u w:val="single"/>
    </w:rPr>
  </w:style>
  <w:style w:type="character" w:styleId="FollowedHyperlink">
    <w:name w:val="FollowedHyperlink"/>
    <w:basedOn w:val="DefaultParagraphFont"/>
    <w:rsid w:val="00DE1C8A"/>
    <w:rPr>
      <w:color w:val="800080"/>
      <w:u w:val="single"/>
    </w:rPr>
  </w:style>
  <w:style w:type="paragraph" w:styleId="NormalWeb">
    <w:name w:val="Normal (Web)"/>
    <w:basedOn w:val="Normal"/>
    <w:rsid w:val="00DE1C8A"/>
    <w:pPr>
      <w:spacing w:before="100" w:beforeAutospacing="1" w:after="100" w:afterAutospacing="1"/>
    </w:pPr>
  </w:style>
  <w:style w:type="paragraph" w:styleId="TOC1">
    <w:name w:val="toc 1"/>
    <w:basedOn w:val="Normal"/>
    <w:next w:val="Normal"/>
    <w:autoRedefine/>
    <w:uiPriority w:val="39"/>
    <w:rsid w:val="000969E1"/>
    <w:pPr>
      <w:tabs>
        <w:tab w:val="left" w:pos="540"/>
        <w:tab w:val="left" w:pos="720"/>
        <w:tab w:val="right" w:leader="dot" w:pos="9350"/>
      </w:tabs>
      <w:spacing w:before="120" w:line="240" w:lineRule="auto"/>
    </w:pPr>
    <w:rPr>
      <w:b/>
      <w:bCs/>
      <w:caps/>
    </w:rPr>
  </w:style>
  <w:style w:type="paragraph" w:styleId="TOC2">
    <w:name w:val="toc 2"/>
    <w:basedOn w:val="Normal"/>
    <w:next w:val="Normal"/>
    <w:autoRedefine/>
    <w:uiPriority w:val="39"/>
    <w:rsid w:val="00DE1C8A"/>
    <w:pPr>
      <w:ind w:left="240"/>
    </w:pPr>
    <w:rPr>
      <w:smallCaps/>
    </w:rPr>
  </w:style>
  <w:style w:type="paragraph" w:styleId="TOC3">
    <w:name w:val="toc 3"/>
    <w:basedOn w:val="Normal"/>
    <w:next w:val="Normal"/>
    <w:autoRedefine/>
    <w:semiHidden/>
    <w:rsid w:val="00DE1C8A"/>
    <w:pPr>
      <w:ind w:left="480"/>
    </w:pPr>
    <w:rPr>
      <w:i/>
      <w:iCs/>
    </w:rPr>
  </w:style>
  <w:style w:type="paragraph" w:styleId="Caption">
    <w:name w:val="caption"/>
    <w:basedOn w:val="Normal"/>
    <w:next w:val="Normal"/>
    <w:qFormat/>
    <w:rsid w:val="00DE1C8A"/>
    <w:pPr>
      <w:spacing w:before="120"/>
    </w:pPr>
    <w:rPr>
      <w:b/>
      <w:bCs/>
      <w:sz w:val="20"/>
      <w:szCs w:val="20"/>
    </w:rPr>
  </w:style>
  <w:style w:type="paragraph" w:styleId="TOC4">
    <w:name w:val="toc 4"/>
    <w:basedOn w:val="Normal"/>
    <w:next w:val="Normal"/>
    <w:autoRedefine/>
    <w:semiHidden/>
    <w:rsid w:val="00DE1C8A"/>
    <w:pPr>
      <w:ind w:left="720"/>
    </w:pPr>
    <w:rPr>
      <w:szCs w:val="21"/>
    </w:rPr>
  </w:style>
  <w:style w:type="paragraph" w:styleId="BodyText">
    <w:name w:val="Body Text"/>
    <w:basedOn w:val="Normal"/>
    <w:link w:val="BodyTextChar"/>
    <w:rsid w:val="00DE1C8A"/>
    <w:rPr>
      <w:rFonts w:cs="Arial"/>
      <w:color w:val="000000"/>
      <w:szCs w:val="32"/>
    </w:rPr>
  </w:style>
  <w:style w:type="character" w:customStyle="1" w:styleId="BodyTextChar">
    <w:name w:val="Body Text Char"/>
    <w:basedOn w:val="DefaultParagraphFont"/>
    <w:link w:val="BodyText"/>
    <w:rsid w:val="00DE1C8A"/>
    <w:rPr>
      <w:rFonts w:ascii="Times New Roman" w:eastAsia="Times New Roman" w:hAnsi="Times New Roman" w:cs="Arial"/>
      <w:color w:val="000000"/>
      <w:sz w:val="24"/>
      <w:szCs w:val="32"/>
    </w:rPr>
  </w:style>
  <w:style w:type="paragraph" w:styleId="BodyText2">
    <w:name w:val="Body Text 2"/>
    <w:basedOn w:val="Normal"/>
    <w:link w:val="BodyText2Char"/>
    <w:rsid w:val="00DE1C8A"/>
    <w:rPr>
      <w:color w:val="FF0000"/>
    </w:rPr>
  </w:style>
  <w:style w:type="character" w:customStyle="1" w:styleId="BodyText2Char">
    <w:name w:val="Body Text 2 Char"/>
    <w:basedOn w:val="DefaultParagraphFont"/>
    <w:link w:val="BodyText2"/>
    <w:rsid w:val="00DE1C8A"/>
    <w:rPr>
      <w:rFonts w:ascii="Times New Roman" w:eastAsia="Times New Roman" w:hAnsi="Times New Roman" w:cs="Times New Roman"/>
      <w:color w:val="FF0000"/>
      <w:sz w:val="24"/>
      <w:szCs w:val="24"/>
    </w:rPr>
  </w:style>
  <w:style w:type="paragraph" w:styleId="BodyText3">
    <w:name w:val="Body Text 3"/>
    <w:basedOn w:val="Normal"/>
    <w:link w:val="BodyText3Char"/>
    <w:rsid w:val="00DE1C8A"/>
    <w:rPr>
      <w:i/>
      <w:iCs/>
    </w:rPr>
  </w:style>
  <w:style w:type="character" w:customStyle="1" w:styleId="BodyText3Char">
    <w:name w:val="Body Text 3 Char"/>
    <w:basedOn w:val="DefaultParagraphFont"/>
    <w:link w:val="BodyText3"/>
    <w:rsid w:val="00DE1C8A"/>
    <w:rPr>
      <w:rFonts w:ascii="Times New Roman" w:eastAsia="Times New Roman" w:hAnsi="Times New Roman" w:cs="Times New Roman"/>
      <w:i/>
      <w:iCs/>
      <w:sz w:val="24"/>
      <w:szCs w:val="24"/>
    </w:rPr>
  </w:style>
  <w:style w:type="paragraph" w:styleId="DocumentMap">
    <w:name w:val="Document Map"/>
    <w:basedOn w:val="Normal"/>
    <w:link w:val="DocumentMapChar"/>
    <w:semiHidden/>
    <w:rsid w:val="00DE1C8A"/>
    <w:pPr>
      <w:shd w:val="clear" w:color="auto" w:fill="000080"/>
    </w:pPr>
    <w:rPr>
      <w:rFonts w:ascii="Tahoma" w:hAnsi="Tahoma" w:cs="Tahoma"/>
    </w:rPr>
  </w:style>
  <w:style w:type="character" w:customStyle="1" w:styleId="DocumentMapChar">
    <w:name w:val="Document Map Char"/>
    <w:basedOn w:val="DefaultParagraphFont"/>
    <w:link w:val="DocumentMap"/>
    <w:semiHidden/>
    <w:rsid w:val="00DE1C8A"/>
    <w:rPr>
      <w:rFonts w:ascii="Tahoma" w:eastAsia="Times New Roman" w:hAnsi="Tahoma" w:cs="Tahoma"/>
      <w:sz w:val="24"/>
      <w:szCs w:val="24"/>
      <w:shd w:val="clear" w:color="auto" w:fill="000080"/>
    </w:rPr>
  </w:style>
  <w:style w:type="paragraph" w:styleId="TOC5">
    <w:name w:val="toc 5"/>
    <w:basedOn w:val="Normal"/>
    <w:next w:val="Normal"/>
    <w:autoRedefine/>
    <w:semiHidden/>
    <w:rsid w:val="00DE1C8A"/>
    <w:pPr>
      <w:ind w:left="960"/>
    </w:pPr>
    <w:rPr>
      <w:szCs w:val="21"/>
    </w:rPr>
  </w:style>
  <w:style w:type="paragraph" w:styleId="TOC6">
    <w:name w:val="toc 6"/>
    <w:basedOn w:val="Normal"/>
    <w:next w:val="Normal"/>
    <w:autoRedefine/>
    <w:semiHidden/>
    <w:rsid w:val="00DE1C8A"/>
    <w:pPr>
      <w:ind w:left="1200"/>
    </w:pPr>
    <w:rPr>
      <w:szCs w:val="21"/>
    </w:rPr>
  </w:style>
  <w:style w:type="paragraph" w:styleId="TOC7">
    <w:name w:val="toc 7"/>
    <w:basedOn w:val="Normal"/>
    <w:next w:val="Normal"/>
    <w:autoRedefine/>
    <w:semiHidden/>
    <w:rsid w:val="00DE1C8A"/>
    <w:pPr>
      <w:ind w:left="1440"/>
    </w:pPr>
    <w:rPr>
      <w:szCs w:val="21"/>
    </w:rPr>
  </w:style>
  <w:style w:type="paragraph" w:styleId="TOC8">
    <w:name w:val="toc 8"/>
    <w:basedOn w:val="Normal"/>
    <w:next w:val="Normal"/>
    <w:autoRedefine/>
    <w:semiHidden/>
    <w:rsid w:val="00DE1C8A"/>
    <w:pPr>
      <w:ind w:left="1680"/>
    </w:pPr>
    <w:rPr>
      <w:szCs w:val="21"/>
    </w:rPr>
  </w:style>
  <w:style w:type="paragraph" w:styleId="TOC9">
    <w:name w:val="toc 9"/>
    <w:basedOn w:val="Normal"/>
    <w:next w:val="Normal"/>
    <w:autoRedefine/>
    <w:semiHidden/>
    <w:rsid w:val="00DE1C8A"/>
    <w:pPr>
      <w:ind w:left="1920"/>
    </w:pPr>
    <w:rPr>
      <w:szCs w:val="21"/>
    </w:rPr>
  </w:style>
  <w:style w:type="paragraph" w:styleId="HTMLPreformatted">
    <w:name w:val="HTML Preformatted"/>
    <w:basedOn w:val="Normal"/>
    <w:link w:val="HTMLPreformattedChar"/>
    <w:rsid w:val="00DE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E1C8A"/>
    <w:rPr>
      <w:rFonts w:ascii="Arial Unicode MS" w:eastAsia="Arial Unicode MS" w:hAnsi="Arial Unicode MS" w:cs="Arial Unicode MS"/>
      <w:sz w:val="20"/>
      <w:szCs w:val="20"/>
    </w:rPr>
  </w:style>
  <w:style w:type="character" w:styleId="HTMLCite">
    <w:name w:val="HTML Cite"/>
    <w:basedOn w:val="DefaultParagraphFont"/>
    <w:rsid w:val="00DE1C8A"/>
    <w:rPr>
      <w:i/>
      <w:iCs/>
    </w:rPr>
  </w:style>
  <w:style w:type="character" w:styleId="Emphasis">
    <w:name w:val="Emphasis"/>
    <w:basedOn w:val="DefaultParagraphFont"/>
    <w:qFormat/>
    <w:rsid w:val="00DE1C8A"/>
    <w:rPr>
      <w:i/>
      <w:iCs/>
    </w:rPr>
  </w:style>
  <w:style w:type="paragraph" w:styleId="BodyTextIndent">
    <w:name w:val="Body Text Indent"/>
    <w:basedOn w:val="Normal"/>
    <w:link w:val="BodyTextIndentChar"/>
    <w:rsid w:val="00DE1C8A"/>
    <w:pPr>
      <w:ind w:left="720" w:hanging="720"/>
    </w:pPr>
    <w:rPr>
      <w:iCs/>
    </w:rPr>
  </w:style>
  <w:style w:type="character" w:customStyle="1" w:styleId="BodyTextIndentChar">
    <w:name w:val="Body Text Indent Char"/>
    <w:basedOn w:val="DefaultParagraphFont"/>
    <w:link w:val="BodyTextIndent"/>
    <w:rsid w:val="00DE1C8A"/>
    <w:rPr>
      <w:rFonts w:ascii="Times New Roman" w:eastAsia="Times New Roman" w:hAnsi="Times New Roman" w:cs="Times New Roman"/>
      <w:iCs/>
      <w:sz w:val="24"/>
      <w:szCs w:val="24"/>
    </w:rPr>
  </w:style>
  <w:style w:type="paragraph" w:styleId="Header">
    <w:name w:val="header"/>
    <w:basedOn w:val="Normal"/>
    <w:link w:val="HeaderChar"/>
    <w:rsid w:val="00DE1C8A"/>
    <w:pPr>
      <w:tabs>
        <w:tab w:val="center" w:pos="4320"/>
        <w:tab w:val="right" w:pos="8640"/>
      </w:tabs>
      <w:spacing w:after="0" w:line="240" w:lineRule="auto"/>
    </w:pPr>
  </w:style>
  <w:style w:type="character" w:customStyle="1" w:styleId="HeaderChar">
    <w:name w:val="Header Char"/>
    <w:basedOn w:val="DefaultParagraphFont"/>
    <w:link w:val="Header"/>
    <w:rsid w:val="00DE1C8A"/>
    <w:rPr>
      <w:rFonts w:ascii="Times New Roman" w:eastAsia="Times New Roman" w:hAnsi="Times New Roman" w:cs="Times New Roman"/>
      <w:sz w:val="24"/>
      <w:szCs w:val="24"/>
    </w:rPr>
  </w:style>
  <w:style w:type="paragraph" w:customStyle="1" w:styleId="TableEntry">
    <w:name w:val="Table Entry"/>
    <w:basedOn w:val="Normal"/>
    <w:rsid w:val="00DE1C8A"/>
    <w:pPr>
      <w:spacing w:after="0" w:line="240" w:lineRule="auto"/>
    </w:pPr>
    <w:rPr>
      <w:sz w:val="22"/>
    </w:rPr>
  </w:style>
  <w:style w:type="paragraph" w:styleId="BodyTextIndent2">
    <w:name w:val="Body Text Indent 2"/>
    <w:basedOn w:val="Normal"/>
    <w:link w:val="BodyTextIndent2Char"/>
    <w:rsid w:val="00DE1C8A"/>
    <w:pPr>
      <w:spacing w:after="0" w:line="240" w:lineRule="auto"/>
      <w:ind w:left="720"/>
    </w:pPr>
  </w:style>
  <w:style w:type="character" w:customStyle="1" w:styleId="BodyTextIndent2Char">
    <w:name w:val="Body Text Indent 2 Char"/>
    <w:basedOn w:val="DefaultParagraphFont"/>
    <w:link w:val="BodyTextIndent2"/>
    <w:rsid w:val="00DE1C8A"/>
    <w:rPr>
      <w:rFonts w:ascii="Times New Roman" w:eastAsia="Times New Roman" w:hAnsi="Times New Roman" w:cs="Times New Roman"/>
      <w:sz w:val="24"/>
      <w:szCs w:val="24"/>
    </w:rPr>
  </w:style>
  <w:style w:type="paragraph" w:customStyle="1" w:styleId="Referencelist">
    <w:name w:val="Reference list"/>
    <w:basedOn w:val="ListContinue"/>
    <w:autoRedefine/>
    <w:rsid w:val="00DE1C8A"/>
    <w:pPr>
      <w:spacing w:line="240" w:lineRule="auto"/>
      <w:ind w:left="720" w:hanging="720"/>
    </w:pPr>
    <w:rPr>
      <w:rFonts w:eastAsia="Arial Unicode MS"/>
      <w:bCs/>
      <w:color w:val="000000"/>
    </w:rPr>
  </w:style>
  <w:style w:type="paragraph" w:styleId="ListContinue">
    <w:name w:val="List Continue"/>
    <w:basedOn w:val="Normal"/>
    <w:rsid w:val="00DE1C8A"/>
    <w:pPr>
      <w:ind w:left="360"/>
    </w:pPr>
  </w:style>
  <w:style w:type="paragraph" w:styleId="BalloonText">
    <w:name w:val="Balloon Text"/>
    <w:basedOn w:val="Normal"/>
    <w:link w:val="BalloonTextChar"/>
    <w:semiHidden/>
    <w:rsid w:val="00DE1C8A"/>
    <w:rPr>
      <w:rFonts w:ascii="Tahoma" w:hAnsi="Tahoma" w:cs="Tahoma"/>
      <w:sz w:val="16"/>
      <w:szCs w:val="16"/>
    </w:rPr>
  </w:style>
  <w:style w:type="character" w:customStyle="1" w:styleId="BalloonTextChar">
    <w:name w:val="Balloon Text Char"/>
    <w:basedOn w:val="DefaultParagraphFont"/>
    <w:link w:val="BalloonText"/>
    <w:semiHidden/>
    <w:rsid w:val="00DE1C8A"/>
    <w:rPr>
      <w:rFonts w:ascii="Tahoma" w:eastAsia="Times New Roman" w:hAnsi="Tahoma" w:cs="Tahoma"/>
      <w:sz w:val="16"/>
      <w:szCs w:val="16"/>
    </w:rPr>
  </w:style>
  <w:style w:type="table" w:styleId="TableGrid">
    <w:name w:val="Table Grid"/>
    <w:basedOn w:val="TableNormal"/>
    <w:rsid w:val="00DE1C8A"/>
    <w:pPr>
      <w:spacing w:after="120" w:line="36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E1C8A"/>
    <w:pPr>
      <w:tabs>
        <w:tab w:val="center" w:pos="4320"/>
        <w:tab w:val="right" w:pos="8640"/>
      </w:tabs>
    </w:pPr>
  </w:style>
  <w:style w:type="character" w:customStyle="1" w:styleId="FooterChar">
    <w:name w:val="Footer Char"/>
    <w:basedOn w:val="DefaultParagraphFont"/>
    <w:link w:val="Footer"/>
    <w:uiPriority w:val="99"/>
    <w:rsid w:val="00DE1C8A"/>
    <w:rPr>
      <w:rFonts w:ascii="Times New Roman" w:eastAsia="Times New Roman" w:hAnsi="Times New Roman" w:cs="Times New Roman"/>
      <w:sz w:val="24"/>
      <w:szCs w:val="24"/>
    </w:rPr>
  </w:style>
  <w:style w:type="character" w:styleId="PageNumber">
    <w:name w:val="page number"/>
    <w:basedOn w:val="DefaultParagraphFont"/>
    <w:rsid w:val="00DE1C8A"/>
  </w:style>
  <w:style w:type="paragraph" w:styleId="ListParagraph">
    <w:name w:val="List Paragraph"/>
    <w:basedOn w:val="Normal"/>
    <w:uiPriority w:val="34"/>
    <w:qFormat/>
    <w:rsid w:val="00932771"/>
    <w:pPr>
      <w:ind w:left="720"/>
      <w:contextualSpacing/>
    </w:pPr>
  </w:style>
  <w:style w:type="character" w:styleId="PlaceholderText">
    <w:name w:val="Placeholder Text"/>
    <w:basedOn w:val="DefaultParagraphFont"/>
    <w:uiPriority w:val="99"/>
    <w:semiHidden/>
    <w:rsid w:val="00902280"/>
    <w:rPr>
      <w:color w:val="808080"/>
    </w:rPr>
  </w:style>
  <w:style w:type="paragraph" w:styleId="ListNumber">
    <w:name w:val="List Number"/>
    <w:basedOn w:val="Normal"/>
    <w:unhideWhenUsed/>
    <w:qFormat/>
    <w:rsid w:val="00724635"/>
    <w:pPr>
      <w:numPr>
        <w:numId w:val="41"/>
      </w:numPr>
      <w:contextualSpacing/>
    </w:pPr>
  </w:style>
  <w:style w:type="paragraph" w:customStyle="1" w:styleId="FigureCaption">
    <w:name w:val="FigureCaption"/>
    <w:basedOn w:val="Normal"/>
    <w:next w:val="BodyText"/>
    <w:autoRedefine/>
    <w:qFormat/>
    <w:rsid w:val="0024105D"/>
    <w:pPr>
      <w:spacing w:before="240" w:after="240" w:line="240" w:lineRule="auto"/>
    </w:pPr>
    <w:rPr>
      <w:szCs w:val="18"/>
    </w:rPr>
  </w:style>
  <w:style w:type="paragraph" w:styleId="CommentText">
    <w:name w:val="annotation text"/>
    <w:basedOn w:val="Normal"/>
    <w:link w:val="CommentTextChar"/>
    <w:semiHidden/>
    <w:rsid w:val="00724635"/>
    <w:pPr>
      <w:spacing w:after="0" w:line="240" w:lineRule="auto"/>
    </w:pPr>
    <w:rPr>
      <w:sz w:val="20"/>
      <w:szCs w:val="20"/>
    </w:rPr>
  </w:style>
  <w:style w:type="character" w:customStyle="1" w:styleId="CommentTextChar">
    <w:name w:val="Comment Text Char"/>
    <w:basedOn w:val="DefaultParagraphFont"/>
    <w:link w:val="CommentText"/>
    <w:semiHidden/>
    <w:rsid w:val="00724635"/>
    <w:rPr>
      <w:rFonts w:ascii="Times New Roman" w:eastAsia="Times New Roman" w:hAnsi="Times New Roman" w:cs="Times New Roman"/>
      <w:sz w:val="20"/>
      <w:szCs w:val="20"/>
    </w:rPr>
  </w:style>
  <w:style w:type="character" w:customStyle="1" w:styleId="Subscript">
    <w:name w:val="Subscript"/>
    <w:basedOn w:val="DefaultParagraphFont"/>
    <w:qFormat/>
    <w:rsid w:val="00724635"/>
    <w:rPr>
      <w:vertAlign w:val="subscript"/>
    </w:rPr>
  </w:style>
  <w:style w:type="character" w:styleId="CommentReference">
    <w:name w:val="annotation reference"/>
    <w:semiHidden/>
    <w:rsid w:val="00724635"/>
    <w:rPr>
      <w:sz w:val="16"/>
      <w:szCs w:val="16"/>
    </w:rPr>
  </w:style>
  <w:style w:type="paragraph" w:customStyle="1" w:styleId="Tablecolumnheaders">
    <w:name w:val="Table column headers"/>
    <w:basedOn w:val="Normal"/>
    <w:autoRedefine/>
    <w:rsid w:val="00724635"/>
    <w:pPr>
      <w:keepNext/>
      <w:widowControl w:val="0"/>
      <w:spacing w:after="0" w:line="240" w:lineRule="auto"/>
      <w:jc w:val="center"/>
    </w:pPr>
    <w:rPr>
      <w:b/>
      <w:sz w:val="20"/>
      <w:szCs w:val="20"/>
    </w:rPr>
  </w:style>
  <w:style w:type="paragraph" w:customStyle="1" w:styleId="Tabletext">
    <w:name w:val="Table text"/>
    <w:basedOn w:val="Tablecolumnheaders"/>
    <w:rsid w:val="00724635"/>
    <w:rPr>
      <w:b w:val="0"/>
    </w:rPr>
  </w:style>
  <w:style w:type="paragraph" w:customStyle="1" w:styleId="BodyNoIndent">
    <w:name w:val="BodyNoIndent"/>
    <w:basedOn w:val="BodyText"/>
    <w:qFormat/>
    <w:rsid w:val="00724635"/>
    <w:pPr>
      <w:spacing w:after="0" w:line="480" w:lineRule="auto"/>
    </w:pPr>
    <w:rPr>
      <w:rFonts w:cs="Times New Roman"/>
      <w:color w:val="auto"/>
      <w:szCs w:val="20"/>
    </w:rPr>
  </w:style>
  <w:style w:type="paragraph" w:customStyle="1" w:styleId="SectionHeading">
    <w:name w:val="SectionHeading"/>
    <w:basedOn w:val="Normal"/>
    <w:qFormat/>
    <w:rsid w:val="00724635"/>
    <w:pPr>
      <w:spacing w:before="480" w:after="480" w:line="480" w:lineRule="exact"/>
    </w:pPr>
    <w:rPr>
      <w:rFonts w:ascii="Arial Narrow" w:hAnsi="Arial Narrow"/>
      <w:b/>
      <w:sz w:val="40"/>
      <w:szCs w:val="40"/>
    </w:rPr>
  </w:style>
  <w:style w:type="paragraph" w:styleId="CommentSubject">
    <w:name w:val="annotation subject"/>
    <w:basedOn w:val="CommentText"/>
    <w:next w:val="CommentText"/>
    <w:link w:val="CommentSubjectChar"/>
    <w:uiPriority w:val="99"/>
    <w:semiHidden/>
    <w:unhideWhenUsed/>
    <w:rsid w:val="008C025C"/>
    <w:pPr>
      <w:spacing w:after="120"/>
    </w:pPr>
    <w:rPr>
      <w:b/>
      <w:bCs/>
    </w:rPr>
  </w:style>
  <w:style w:type="character" w:customStyle="1" w:styleId="CommentSubjectChar">
    <w:name w:val="Comment Subject Char"/>
    <w:basedOn w:val="CommentTextChar"/>
    <w:link w:val="CommentSubject"/>
    <w:uiPriority w:val="99"/>
    <w:semiHidden/>
    <w:rsid w:val="008C025C"/>
    <w:rPr>
      <w:rFonts w:ascii="Times New Roman" w:eastAsia="Times New Roman" w:hAnsi="Times New Roman" w:cs="Times New Roman"/>
      <w:b/>
      <w:bCs/>
      <w:sz w:val="20"/>
      <w:szCs w:val="20"/>
    </w:rPr>
  </w:style>
  <w:style w:type="character" w:styleId="UnresolvedMention">
    <w:name w:val="Unresolved Mention"/>
    <w:basedOn w:val="DefaultParagraphFont"/>
    <w:uiPriority w:val="99"/>
    <w:semiHidden/>
    <w:unhideWhenUsed/>
    <w:rsid w:val="00690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474">
      <w:bodyDiv w:val="1"/>
      <w:marLeft w:val="0"/>
      <w:marRight w:val="0"/>
      <w:marTop w:val="0"/>
      <w:marBottom w:val="0"/>
      <w:divBdr>
        <w:top w:val="none" w:sz="0" w:space="0" w:color="auto"/>
        <w:left w:val="none" w:sz="0" w:space="0" w:color="auto"/>
        <w:bottom w:val="none" w:sz="0" w:space="0" w:color="auto"/>
        <w:right w:val="none" w:sz="0" w:space="0" w:color="auto"/>
      </w:divBdr>
    </w:div>
    <w:div w:id="214318177">
      <w:bodyDiv w:val="1"/>
      <w:marLeft w:val="0"/>
      <w:marRight w:val="0"/>
      <w:marTop w:val="0"/>
      <w:marBottom w:val="0"/>
      <w:divBdr>
        <w:top w:val="none" w:sz="0" w:space="0" w:color="auto"/>
        <w:left w:val="none" w:sz="0" w:space="0" w:color="auto"/>
        <w:bottom w:val="none" w:sz="0" w:space="0" w:color="auto"/>
        <w:right w:val="none" w:sz="0" w:space="0" w:color="auto"/>
      </w:divBdr>
      <w:divsChild>
        <w:div w:id="1465123060">
          <w:marLeft w:val="360"/>
          <w:marRight w:val="0"/>
          <w:marTop w:val="0"/>
          <w:marBottom w:val="0"/>
          <w:divBdr>
            <w:top w:val="none" w:sz="0" w:space="0" w:color="auto"/>
            <w:left w:val="none" w:sz="0" w:space="0" w:color="auto"/>
            <w:bottom w:val="none" w:sz="0" w:space="0" w:color="auto"/>
            <w:right w:val="none" w:sz="0" w:space="0" w:color="auto"/>
          </w:divBdr>
        </w:div>
        <w:div w:id="664894836">
          <w:marLeft w:val="360"/>
          <w:marRight w:val="0"/>
          <w:marTop w:val="0"/>
          <w:marBottom w:val="0"/>
          <w:divBdr>
            <w:top w:val="none" w:sz="0" w:space="0" w:color="auto"/>
            <w:left w:val="none" w:sz="0" w:space="0" w:color="auto"/>
            <w:bottom w:val="none" w:sz="0" w:space="0" w:color="auto"/>
            <w:right w:val="none" w:sz="0" w:space="0" w:color="auto"/>
          </w:divBdr>
        </w:div>
        <w:div w:id="125005613">
          <w:marLeft w:val="360"/>
          <w:marRight w:val="0"/>
          <w:marTop w:val="0"/>
          <w:marBottom w:val="0"/>
          <w:divBdr>
            <w:top w:val="none" w:sz="0" w:space="0" w:color="auto"/>
            <w:left w:val="none" w:sz="0" w:space="0" w:color="auto"/>
            <w:bottom w:val="none" w:sz="0" w:space="0" w:color="auto"/>
            <w:right w:val="none" w:sz="0" w:space="0" w:color="auto"/>
          </w:divBdr>
        </w:div>
        <w:div w:id="874343498">
          <w:marLeft w:val="360"/>
          <w:marRight w:val="0"/>
          <w:marTop w:val="0"/>
          <w:marBottom w:val="0"/>
          <w:divBdr>
            <w:top w:val="none" w:sz="0" w:space="0" w:color="auto"/>
            <w:left w:val="none" w:sz="0" w:space="0" w:color="auto"/>
            <w:bottom w:val="none" w:sz="0" w:space="0" w:color="auto"/>
            <w:right w:val="none" w:sz="0" w:space="0" w:color="auto"/>
          </w:divBdr>
        </w:div>
        <w:div w:id="2144347245">
          <w:marLeft w:val="360"/>
          <w:marRight w:val="0"/>
          <w:marTop w:val="0"/>
          <w:marBottom w:val="0"/>
          <w:divBdr>
            <w:top w:val="none" w:sz="0" w:space="0" w:color="auto"/>
            <w:left w:val="none" w:sz="0" w:space="0" w:color="auto"/>
            <w:bottom w:val="none" w:sz="0" w:space="0" w:color="auto"/>
            <w:right w:val="none" w:sz="0" w:space="0" w:color="auto"/>
          </w:divBdr>
        </w:div>
      </w:divsChild>
    </w:div>
    <w:div w:id="372652583">
      <w:bodyDiv w:val="1"/>
      <w:marLeft w:val="0"/>
      <w:marRight w:val="0"/>
      <w:marTop w:val="0"/>
      <w:marBottom w:val="0"/>
      <w:divBdr>
        <w:top w:val="none" w:sz="0" w:space="0" w:color="auto"/>
        <w:left w:val="none" w:sz="0" w:space="0" w:color="auto"/>
        <w:bottom w:val="none" w:sz="0" w:space="0" w:color="auto"/>
        <w:right w:val="none" w:sz="0" w:space="0" w:color="auto"/>
      </w:divBdr>
    </w:div>
    <w:div w:id="555580993">
      <w:bodyDiv w:val="1"/>
      <w:marLeft w:val="0"/>
      <w:marRight w:val="0"/>
      <w:marTop w:val="0"/>
      <w:marBottom w:val="0"/>
      <w:divBdr>
        <w:top w:val="none" w:sz="0" w:space="0" w:color="auto"/>
        <w:left w:val="none" w:sz="0" w:space="0" w:color="auto"/>
        <w:bottom w:val="none" w:sz="0" w:space="0" w:color="auto"/>
        <w:right w:val="none" w:sz="0" w:space="0" w:color="auto"/>
      </w:divBdr>
      <w:divsChild>
        <w:div w:id="1176962105">
          <w:marLeft w:val="360"/>
          <w:marRight w:val="0"/>
          <w:marTop w:val="0"/>
          <w:marBottom w:val="0"/>
          <w:divBdr>
            <w:top w:val="none" w:sz="0" w:space="0" w:color="auto"/>
            <w:left w:val="none" w:sz="0" w:space="0" w:color="auto"/>
            <w:bottom w:val="none" w:sz="0" w:space="0" w:color="auto"/>
            <w:right w:val="none" w:sz="0" w:space="0" w:color="auto"/>
          </w:divBdr>
        </w:div>
        <w:div w:id="1985963992">
          <w:marLeft w:val="360"/>
          <w:marRight w:val="0"/>
          <w:marTop w:val="0"/>
          <w:marBottom w:val="0"/>
          <w:divBdr>
            <w:top w:val="none" w:sz="0" w:space="0" w:color="auto"/>
            <w:left w:val="none" w:sz="0" w:space="0" w:color="auto"/>
            <w:bottom w:val="none" w:sz="0" w:space="0" w:color="auto"/>
            <w:right w:val="none" w:sz="0" w:space="0" w:color="auto"/>
          </w:divBdr>
        </w:div>
        <w:div w:id="2019230844">
          <w:marLeft w:val="360"/>
          <w:marRight w:val="0"/>
          <w:marTop w:val="0"/>
          <w:marBottom w:val="0"/>
          <w:divBdr>
            <w:top w:val="none" w:sz="0" w:space="0" w:color="auto"/>
            <w:left w:val="none" w:sz="0" w:space="0" w:color="auto"/>
            <w:bottom w:val="none" w:sz="0" w:space="0" w:color="auto"/>
            <w:right w:val="none" w:sz="0" w:space="0" w:color="auto"/>
          </w:divBdr>
        </w:div>
      </w:divsChild>
    </w:div>
    <w:div w:id="791703979">
      <w:bodyDiv w:val="1"/>
      <w:marLeft w:val="0"/>
      <w:marRight w:val="0"/>
      <w:marTop w:val="0"/>
      <w:marBottom w:val="0"/>
      <w:divBdr>
        <w:top w:val="none" w:sz="0" w:space="0" w:color="auto"/>
        <w:left w:val="none" w:sz="0" w:space="0" w:color="auto"/>
        <w:bottom w:val="none" w:sz="0" w:space="0" w:color="auto"/>
        <w:right w:val="none" w:sz="0" w:space="0" w:color="auto"/>
      </w:divBdr>
    </w:div>
    <w:div w:id="978681628">
      <w:bodyDiv w:val="1"/>
      <w:marLeft w:val="0"/>
      <w:marRight w:val="0"/>
      <w:marTop w:val="0"/>
      <w:marBottom w:val="0"/>
      <w:divBdr>
        <w:top w:val="none" w:sz="0" w:space="0" w:color="auto"/>
        <w:left w:val="none" w:sz="0" w:space="0" w:color="auto"/>
        <w:bottom w:val="none" w:sz="0" w:space="0" w:color="auto"/>
        <w:right w:val="none" w:sz="0" w:space="0" w:color="auto"/>
      </w:divBdr>
      <w:divsChild>
        <w:div w:id="1104494584">
          <w:marLeft w:val="360"/>
          <w:marRight w:val="0"/>
          <w:marTop w:val="0"/>
          <w:marBottom w:val="0"/>
          <w:divBdr>
            <w:top w:val="none" w:sz="0" w:space="0" w:color="auto"/>
            <w:left w:val="none" w:sz="0" w:space="0" w:color="auto"/>
            <w:bottom w:val="none" w:sz="0" w:space="0" w:color="auto"/>
            <w:right w:val="none" w:sz="0" w:space="0" w:color="auto"/>
          </w:divBdr>
        </w:div>
        <w:div w:id="809176506">
          <w:marLeft w:val="360"/>
          <w:marRight w:val="0"/>
          <w:marTop w:val="0"/>
          <w:marBottom w:val="0"/>
          <w:divBdr>
            <w:top w:val="none" w:sz="0" w:space="0" w:color="auto"/>
            <w:left w:val="none" w:sz="0" w:space="0" w:color="auto"/>
            <w:bottom w:val="none" w:sz="0" w:space="0" w:color="auto"/>
            <w:right w:val="none" w:sz="0" w:space="0" w:color="auto"/>
          </w:divBdr>
        </w:div>
        <w:div w:id="532765927">
          <w:marLeft w:val="360"/>
          <w:marRight w:val="0"/>
          <w:marTop w:val="0"/>
          <w:marBottom w:val="0"/>
          <w:divBdr>
            <w:top w:val="none" w:sz="0" w:space="0" w:color="auto"/>
            <w:left w:val="none" w:sz="0" w:space="0" w:color="auto"/>
            <w:bottom w:val="none" w:sz="0" w:space="0" w:color="auto"/>
            <w:right w:val="none" w:sz="0" w:space="0" w:color="auto"/>
          </w:divBdr>
        </w:div>
      </w:divsChild>
    </w:div>
    <w:div w:id="1698698077">
      <w:bodyDiv w:val="1"/>
      <w:marLeft w:val="0"/>
      <w:marRight w:val="0"/>
      <w:marTop w:val="0"/>
      <w:marBottom w:val="0"/>
      <w:divBdr>
        <w:top w:val="none" w:sz="0" w:space="0" w:color="auto"/>
        <w:left w:val="none" w:sz="0" w:space="0" w:color="auto"/>
        <w:bottom w:val="none" w:sz="0" w:space="0" w:color="auto"/>
        <w:right w:val="none" w:sz="0" w:space="0" w:color="auto"/>
      </w:divBdr>
    </w:div>
    <w:div w:id="2129397771">
      <w:bodyDiv w:val="1"/>
      <w:marLeft w:val="0"/>
      <w:marRight w:val="0"/>
      <w:marTop w:val="0"/>
      <w:marBottom w:val="0"/>
      <w:divBdr>
        <w:top w:val="none" w:sz="0" w:space="0" w:color="auto"/>
        <w:left w:val="none" w:sz="0" w:space="0" w:color="auto"/>
        <w:bottom w:val="none" w:sz="0" w:space="0" w:color="auto"/>
        <w:right w:val="none" w:sz="0" w:space="0" w:color="auto"/>
      </w:divBdr>
      <w:divsChild>
        <w:div w:id="1309552569">
          <w:marLeft w:val="360"/>
          <w:marRight w:val="0"/>
          <w:marTop w:val="0"/>
          <w:marBottom w:val="0"/>
          <w:divBdr>
            <w:top w:val="none" w:sz="0" w:space="0" w:color="auto"/>
            <w:left w:val="none" w:sz="0" w:space="0" w:color="auto"/>
            <w:bottom w:val="none" w:sz="0" w:space="0" w:color="auto"/>
            <w:right w:val="none" w:sz="0" w:space="0" w:color="auto"/>
          </w:divBdr>
        </w:div>
        <w:div w:id="1686906528">
          <w:marLeft w:val="360"/>
          <w:marRight w:val="0"/>
          <w:marTop w:val="0"/>
          <w:marBottom w:val="0"/>
          <w:divBdr>
            <w:top w:val="none" w:sz="0" w:space="0" w:color="auto"/>
            <w:left w:val="none" w:sz="0" w:space="0" w:color="auto"/>
            <w:bottom w:val="none" w:sz="0" w:space="0" w:color="auto"/>
            <w:right w:val="none" w:sz="0" w:space="0" w:color="auto"/>
          </w:divBdr>
        </w:div>
        <w:div w:id="1806698596">
          <w:marLeft w:val="360"/>
          <w:marRight w:val="0"/>
          <w:marTop w:val="0"/>
          <w:marBottom w:val="0"/>
          <w:divBdr>
            <w:top w:val="none" w:sz="0" w:space="0" w:color="auto"/>
            <w:left w:val="none" w:sz="0" w:space="0" w:color="auto"/>
            <w:bottom w:val="none" w:sz="0" w:space="0" w:color="auto"/>
            <w:right w:val="none" w:sz="0" w:space="0" w:color="auto"/>
          </w:divBdr>
        </w:div>
        <w:div w:id="2028484557">
          <w:marLeft w:val="360"/>
          <w:marRight w:val="0"/>
          <w:marTop w:val="0"/>
          <w:marBottom w:val="0"/>
          <w:divBdr>
            <w:top w:val="none" w:sz="0" w:space="0" w:color="auto"/>
            <w:left w:val="none" w:sz="0" w:space="0" w:color="auto"/>
            <w:bottom w:val="none" w:sz="0" w:space="0" w:color="auto"/>
            <w:right w:val="none" w:sz="0" w:space="0" w:color="auto"/>
          </w:divBdr>
        </w:div>
        <w:div w:id="111571151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yperlink" Target="https://doi.org/10.3133/tm6A5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s://pubs.usgs.gov/tm/2005/tm6A16/" TargetMode="Externa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yperlink" Target="https://pubs.er.usgs.gov/publication/tm6A37"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F0D81C-8263-4DA9-9EDC-3F4B0DD8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1390</TotalTime>
  <Pages>58</Pages>
  <Words>18158</Words>
  <Characters>103503</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vivekb</dc:creator>
  <cp:lastModifiedBy>Bedekar, Vivek</cp:lastModifiedBy>
  <cp:revision>14</cp:revision>
  <cp:lastPrinted>2019-05-08T20:40:00Z</cp:lastPrinted>
  <dcterms:created xsi:type="dcterms:W3CDTF">2019-06-24T22:27:00Z</dcterms:created>
  <dcterms:modified xsi:type="dcterms:W3CDTF">2021-09-17T13:17:00Z</dcterms:modified>
</cp:coreProperties>
</file>