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DE083" w14:textId="77777777" w:rsidR="00976C14" w:rsidRDefault="00976C14" w:rsidP="00413203">
      <w:pPr>
        <w:autoSpaceDE w:val="0"/>
        <w:autoSpaceDN w:val="0"/>
        <w:adjustRightInd w:val="0"/>
        <w:spacing w:after="0" w:line="240" w:lineRule="auto"/>
        <w:jc w:val="both"/>
        <w:rPr>
          <w:rFonts w:ascii="TimesNewRomanPSMT" w:eastAsiaTheme="minorHAnsi" w:hAnsi="TimesNewRomanPSMT" w:cs="TimesNewRomanPSMT"/>
        </w:rPr>
      </w:pPr>
    </w:p>
    <w:p w14:paraId="365AE4B9" w14:textId="77777777" w:rsidR="00F67271" w:rsidRDefault="00503C0F" w:rsidP="0075198B">
      <w:pPr>
        <w:pStyle w:val="Heading1"/>
        <w:numPr>
          <w:ilvl w:val="0"/>
          <w:numId w:val="9"/>
        </w:numPr>
        <w:ind w:left="540" w:hanging="540"/>
      </w:pPr>
      <w:bookmarkStart w:id="0" w:name="_Toc321942231"/>
      <w:r>
        <w:t>Input</w:t>
      </w:r>
      <w:bookmarkEnd w:id="0"/>
    </w:p>
    <w:p w14:paraId="58054C98" w14:textId="77777777"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For the packages that were present in original </w:t>
      </w:r>
      <w:r w:rsidR="00805A6C">
        <w:t>MT3DMS</w:t>
      </w:r>
      <w:r w:rsidR="003D0634">
        <w:t xml:space="preserve"> and have been modified in this version, the modifications are highlighted </w:t>
      </w:r>
      <w:r w:rsidR="00027C06">
        <w:t>for ease of identifying the modifications</w:t>
      </w:r>
      <w:r w:rsidR="003D0634">
        <w:t xml:space="preserve">. </w:t>
      </w:r>
      <w:r w:rsidR="00B65F5D">
        <w:t xml:space="preserve">For old </w:t>
      </w:r>
      <w:r w:rsidR="00805A6C">
        <w:t>MT3DMS</w:t>
      </w:r>
      <w:r w:rsidR="00B65F5D">
        <w:t xml:space="preserve"> packages, </w:t>
      </w:r>
      <w:r w:rsidR="00173FD8">
        <w:t xml:space="preserve">input instructions </w:t>
      </w:r>
      <w:r w:rsidR="00501C23">
        <w:t>have been</w:t>
      </w:r>
      <w:r w:rsidR="00173FD8">
        <w:t xml:space="preserve"> reproduced in this document from the original </w:t>
      </w:r>
      <w:r w:rsidR="00805A6C">
        <w:t>MT3DMS</w:t>
      </w:r>
      <w:r w:rsidR="001F6B22">
        <w:t xml:space="preserve"> m</w:t>
      </w:r>
      <w:r w:rsidR="00173FD8">
        <w:t xml:space="preserve">anuals </w:t>
      </w:r>
      <w:r w:rsidR="001F6B22">
        <w:t xml:space="preserve">for convenience of a unified document </w:t>
      </w:r>
      <w:r w:rsidR="00173FD8">
        <w:t>(</w:t>
      </w:r>
      <w:r w:rsidR="00763A16">
        <w:t>Zheng and Wang, 1999; Zheng, 2010</w:t>
      </w:r>
      <w:r w:rsidR="00173FD8">
        <w:t>).</w:t>
      </w:r>
      <w:r w:rsidR="00B65F5D">
        <w:t xml:space="preserve"> Th</w:t>
      </w:r>
      <w:r w:rsidR="004C45AE">
        <w:t>ese</w:t>
      </w:r>
      <w:r w:rsidR="00B65F5D">
        <w:t xml:space="preserve"> original manuals </w:t>
      </w:r>
      <w:r w:rsidR="00EC1CC9">
        <w:t xml:space="preserve">may </w:t>
      </w:r>
      <w:r w:rsidR="00B65F5D">
        <w:t xml:space="preserve">be referred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77777777"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1560026A" w:rsidR="00E11BA6" w:rsidRDefault="00E11BA6" w:rsidP="00413203">
      <w:pPr>
        <w:spacing w:after="0" w:line="240" w:lineRule="auto"/>
        <w:jc w:val="both"/>
      </w:pPr>
      <w:r>
        <w:t xml:space="preserve">The Name File contains one of the above records (item 1) for each file. All variables are free format. The length of each record must be </w:t>
      </w:r>
      <w:del w:id="2" w:author="Bedekar, Vivek" w:date="2016-05-20T13:27:00Z">
        <w:r w:rsidDel="0088585C">
          <w:delText>199</w:delText>
        </w:r>
      </w:del>
      <w:ins w:id="3" w:author="Bedekar, Vivek" w:date="2016-05-20T13:27:00Z">
        <w:r w:rsidR="0088585C">
          <w:t>2,000</w:t>
        </w:r>
      </w:ins>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77777777" w:rsidR="006939C8" w:rsidRPr="006939C8" w:rsidRDefault="006939C8" w:rsidP="00413203">
      <w:pPr>
        <w:spacing w:after="0" w:line="240" w:lineRule="auto"/>
        <w:jc w:val="both"/>
      </w:pPr>
      <w:r w:rsidRPr="006939C8">
        <w:rPr>
          <w:b/>
          <w:bCs/>
          <w:i/>
          <w:iCs/>
        </w:rPr>
        <w:t xml:space="preserve">LIST </w:t>
      </w:r>
      <w:r w:rsidRPr="006939C8">
        <w:t>for the standard MT3DMS output file – the Name File for MT3DMS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03D41D9C" w:rsidR="006939C8" w:rsidRPr="006939C8" w:rsidRDefault="006939C8" w:rsidP="00413203">
      <w:pPr>
        <w:spacing w:after="0" w:line="240" w:lineRule="auto"/>
        <w:jc w:val="both"/>
      </w:pPr>
      <w:r w:rsidRPr="006939C8">
        <w:rPr>
          <w:b/>
          <w:bCs/>
          <w:i/>
          <w:iCs/>
        </w:rPr>
        <w:t xml:space="preserve">BTN </w:t>
      </w:r>
      <w:r w:rsidRPr="006939C8">
        <w:t>for the MT3D</w:t>
      </w:r>
      <w:ins w:id="4" w:author="Bedekar, Vivek" w:date="2016-05-20T13:32:00Z">
        <w:r w:rsidR="00DF1FB1">
          <w:t>-USGS</w:t>
        </w:r>
      </w:ins>
      <w:del w:id="5" w:author="Bedekar, Vivek" w:date="2016-05-20T13:32:00Z">
        <w:r w:rsidRPr="006939C8" w:rsidDel="00DF1FB1">
          <w:delText>MS</w:delText>
        </w:r>
      </w:del>
      <w:r w:rsidRPr="006939C8">
        <w:t xml:space="preserve"> Basic Transport Package.</w:t>
      </w:r>
    </w:p>
    <w:p w14:paraId="5CF1DBE1" w14:textId="77777777" w:rsidR="006939C8" w:rsidRPr="006939C8" w:rsidRDefault="006939C8" w:rsidP="00413203">
      <w:pPr>
        <w:spacing w:after="0" w:line="240" w:lineRule="auto"/>
        <w:jc w:val="both"/>
      </w:pPr>
      <w:r w:rsidRPr="006939C8">
        <w:rPr>
          <w:b/>
          <w:bCs/>
          <w:i/>
          <w:iCs/>
        </w:rPr>
        <w:t xml:space="preserve">FTL </w:t>
      </w:r>
      <w:r w:rsidRPr="006939C8">
        <w:t>for the MODFLOW-produced flow-transport link file.</w:t>
      </w:r>
    </w:p>
    <w:p w14:paraId="458D2A51" w14:textId="29A79F8D" w:rsidR="006939C8" w:rsidRPr="006939C8" w:rsidRDefault="006939C8" w:rsidP="00413203">
      <w:pPr>
        <w:spacing w:after="0" w:line="240" w:lineRule="auto"/>
        <w:jc w:val="both"/>
      </w:pPr>
      <w:r w:rsidRPr="006939C8">
        <w:rPr>
          <w:b/>
          <w:bCs/>
          <w:i/>
          <w:iCs/>
        </w:rPr>
        <w:lastRenderedPageBreak/>
        <w:t xml:space="preserve">ADV </w:t>
      </w:r>
      <w:r w:rsidRPr="006939C8">
        <w:t>for the MT3D</w:t>
      </w:r>
      <w:ins w:id="6" w:author="Bedekar, Vivek" w:date="2016-05-20T13:32:00Z">
        <w:r w:rsidR="00DF1FB1">
          <w:t>-USGS</w:t>
        </w:r>
        <w:r w:rsidR="00DF1FB1" w:rsidRPr="006939C8" w:rsidDel="00DF1FB1">
          <w:t xml:space="preserve"> </w:t>
        </w:r>
      </w:ins>
      <w:del w:id="7" w:author="Bedekar, Vivek" w:date="2016-05-20T13:32:00Z">
        <w:r w:rsidRPr="006939C8" w:rsidDel="00DF1FB1">
          <w:delText>MS</w:delText>
        </w:r>
      </w:del>
      <w:r w:rsidRPr="006939C8">
        <w:t xml:space="preserve"> Advection Package.</w:t>
      </w:r>
    </w:p>
    <w:p w14:paraId="539D4EA0" w14:textId="12F9936B" w:rsidR="006939C8" w:rsidRPr="006939C8" w:rsidRDefault="006939C8" w:rsidP="00413203">
      <w:pPr>
        <w:spacing w:after="0" w:line="240" w:lineRule="auto"/>
        <w:jc w:val="both"/>
      </w:pPr>
      <w:r w:rsidRPr="006939C8">
        <w:rPr>
          <w:b/>
          <w:bCs/>
          <w:i/>
          <w:iCs/>
        </w:rPr>
        <w:t xml:space="preserve">DSP </w:t>
      </w:r>
      <w:r w:rsidRPr="006939C8">
        <w:t>for the MT3D</w:t>
      </w:r>
      <w:ins w:id="8" w:author="Bedekar, Vivek" w:date="2016-05-20T13:32:00Z">
        <w:r w:rsidR="00DF1FB1">
          <w:t>-USGS</w:t>
        </w:r>
        <w:r w:rsidR="00DF1FB1" w:rsidRPr="006939C8" w:rsidDel="00DF1FB1">
          <w:t xml:space="preserve"> </w:t>
        </w:r>
      </w:ins>
      <w:del w:id="9" w:author="Bedekar, Vivek" w:date="2016-05-20T13:32:00Z">
        <w:r w:rsidRPr="006939C8" w:rsidDel="00DF1FB1">
          <w:delText>MS</w:delText>
        </w:r>
      </w:del>
      <w:r w:rsidRPr="006939C8">
        <w:t xml:space="preserve"> Dispersion Package.</w:t>
      </w:r>
    </w:p>
    <w:p w14:paraId="54DE2ADD" w14:textId="0BAECD5D" w:rsidR="006939C8" w:rsidRPr="006939C8" w:rsidRDefault="006939C8" w:rsidP="00413203">
      <w:pPr>
        <w:spacing w:after="0" w:line="240" w:lineRule="auto"/>
        <w:jc w:val="both"/>
      </w:pPr>
      <w:r w:rsidRPr="006939C8">
        <w:rPr>
          <w:b/>
          <w:bCs/>
          <w:i/>
          <w:iCs/>
        </w:rPr>
        <w:t xml:space="preserve">SSM </w:t>
      </w:r>
      <w:r w:rsidRPr="006939C8">
        <w:t>for the MT3D</w:t>
      </w:r>
      <w:ins w:id="10" w:author="Bedekar, Vivek" w:date="2016-05-20T13:32:00Z">
        <w:r w:rsidR="00DF1FB1">
          <w:t>-USGS</w:t>
        </w:r>
        <w:r w:rsidR="00DF1FB1" w:rsidRPr="006939C8" w:rsidDel="00DF1FB1">
          <w:t xml:space="preserve"> </w:t>
        </w:r>
      </w:ins>
      <w:del w:id="11" w:author="Bedekar, Vivek" w:date="2016-05-20T13:32:00Z">
        <w:r w:rsidRPr="006939C8" w:rsidDel="00DF1FB1">
          <w:delText>MS</w:delText>
        </w:r>
      </w:del>
      <w:r w:rsidRPr="006939C8">
        <w:t xml:space="preserve"> Sink/Source Mixing Package.</w:t>
      </w:r>
    </w:p>
    <w:p w14:paraId="6A1F38D9" w14:textId="140CADD6" w:rsidR="006939C8" w:rsidRPr="006939C8" w:rsidRDefault="006939C8" w:rsidP="00413203">
      <w:pPr>
        <w:spacing w:after="0" w:line="240" w:lineRule="auto"/>
        <w:jc w:val="both"/>
      </w:pPr>
      <w:r w:rsidRPr="006939C8">
        <w:rPr>
          <w:b/>
          <w:bCs/>
          <w:i/>
          <w:iCs/>
        </w:rPr>
        <w:t xml:space="preserve">RCT </w:t>
      </w:r>
      <w:r w:rsidRPr="006939C8">
        <w:t>for the MT3D</w:t>
      </w:r>
      <w:ins w:id="12" w:author="Bedekar, Vivek" w:date="2016-05-20T13:32:00Z">
        <w:r w:rsidR="00DF1FB1">
          <w:t>-USGS</w:t>
        </w:r>
        <w:r w:rsidR="00DF1FB1" w:rsidRPr="006939C8" w:rsidDel="00DF1FB1">
          <w:t xml:space="preserve"> </w:t>
        </w:r>
      </w:ins>
      <w:del w:id="13" w:author="Bedekar, Vivek" w:date="2016-05-20T13:32:00Z">
        <w:r w:rsidRPr="006939C8" w:rsidDel="00DF1FB1">
          <w:delText>MS</w:delText>
        </w:r>
      </w:del>
      <w:r w:rsidRPr="006939C8">
        <w:t xml:space="preserve"> Reaction Package.</w:t>
      </w:r>
    </w:p>
    <w:p w14:paraId="4AD4D17F" w14:textId="4B3E07C9" w:rsidR="006939C8" w:rsidRPr="006939C8" w:rsidRDefault="006939C8" w:rsidP="00413203">
      <w:pPr>
        <w:spacing w:after="0" w:line="240" w:lineRule="auto"/>
        <w:jc w:val="both"/>
      </w:pPr>
      <w:r w:rsidRPr="006939C8">
        <w:rPr>
          <w:b/>
          <w:bCs/>
          <w:i/>
          <w:iCs/>
        </w:rPr>
        <w:t xml:space="preserve">GCG </w:t>
      </w:r>
      <w:r w:rsidRPr="006939C8">
        <w:t>for the MT3D</w:t>
      </w:r>
      <w:ins w:id="14" w:author="Bedekar, Vivek" w:date="2016-05-20T13:32:00Z">
        <w:r w:rsidR="00DF1FB1">
          <w:t>-USGS</w:t>
        </w:r>
        <w:r w:rsidR="00DF1FB1" w:rsidRPr="006939C8" w:rsidDel="00DF1FB1">
          <w:t xml:space="preserve"> </w:t>
        </w:r>
      </w:ins>
      <w:del w:id="15" w:author="Bedekar, Vivek" w:date="2016-05-20T13:32:00Z">
        <w:r w:rsidRPr="006939C8" w:rsidDel="00DF1FB1">
          <w:delText>MS</w:delText>
        </w:r>
      </w:del>
      <w:r w:rsidRPr="006939C8">
        <w:t xml:space="preserve"> Generalized Conjugate-Gradient Solver Package.</w:t>
      </w:r>
    </w:p>
    <w:p w14:paraId="6175C7DB" w14:textId="711C903D" w:rsidR="006939C8" w:rsidRDefault="006939C8" w:rsidP="00413203">
      <w:pPr>
        <w:spacing w:after="0" w:line="240" w:lineRule="auto"/>
        <w:jc w:val="both"/>
        <w:rPr>
          <w:ins w:id="16" w:author="Bedekar, Vivek" w:date="2016-05-20T13:31:00Z"/>
        </w:rPr>
      </w:pPr>
      <w:r w:rsidRPr="006939C8">
        <w:rPr>
          <w:b/>
          <w:bCs/>
          <w:i/>
          <w:iCs/>
        </w:rPr>
        <w:t xml:space="preserve">TOB </w:t>
      </w:r>
      <w:r w:rsidRPr="006939C8">
        <w:t>for the MT3D</w:t>
      </w:r>
      <w:ins w:id="17" w:author="Bedekar, Vivek" w:date="2016-05-20T13:32:00Z">
        <w:r w:rsidR="00DF1FB1">
          <w:t>-USGS</w:t>
        </w:r>
        <w:r w:rsidR="00DF1FB1" w:rsidRPr="006939C8" w:rsidDel="00DF1FB1">
          <w:t xml:space="preserve"> </w:t>
        </w:r>
      </w:ins>
      <w:del w:id="18" w:author="Bedekar, Vivek" w:date="2016-05-20T13:32:00Z">
        <w:r w:rsidRPr="006939C8" w:rsidDel="00DF1FB1">
          <w:delText>MS</w:delText>
        </w:r>
      </w:del>
      <w:r w:rsidRPr="006939C8">
        <w:t xml:space="preserve"> Transport Observation Package.</w:t>
      </w:r>
    </w:p>
    <w:p w14:paraId="446B9DC5" w14:textId="1794ADBD" w:rsidR="00DA605E" w:rsidRPr="006939C8" w:rsidRDefault="00DA605E" w:rsidP="00413203">
      <w:pPr>
        <w:spacing w:after="0" w:line="240" w:lineRule="auto"/>
        <w:jc w:val="both"/>
      </w:pPr>
      <w:ins w:id="19" w:author="Bedekar, Vivek" w:date="2016-05-20T13:31:00Z">
        <w:r w:rsidRPr="00DA605E">
          <w:rPr>
            <w:b/>
            <w:i/>
            <w:rPrChange w:id="20" w:author="Bedekar, Vivek" w:date="2016-05-20T13:31:00Z">
              <w:rPr/>
            </w:rPrChange>
          </w:rPr>
          <w:t>HSS</w:t>
        </w:r>
        <w:r w:rsidR="00DF1FB1">
          <w:t xml:space="preserve"> for the MT3D</w:t>
        </w:r>
      </w:ins>
      <w:ins w:id="21" w:author="Bedekar, Vivek" w:date="2016-05-20T13:32:00Z">
        <w:r w:rsidR="00DF1FB1">
          <w:t>-USGS</w:t>
        </w:r>
      </w:ins>
      <w:ins w:id="22" w:author="Bedekar, Vivek" w:date="2016-05-20T13:31:00Z">
        <w:r w:rsidRPr="00DA605E">
          <w:t xml:space="preserve"> HSS Time-Varying Source Package</w:t>
        </w:r>
      </w:ins>
    </w:p>
    <w:p w14:paraId="7E810AC6" w14:textId="693B3FEE" w:rsidR="00CA7516" w:rsidRDefault="00CA7516" w:rsidP="00413203">
      <w:pPr>
        <w:spacing w:after="0" w:line="240" w:lineRule="auto"/>
        <w:jc w:val="both"/>
      </w:pPr>
      <w:r w:rsidRPr="00CA7516">
        <w:rPr>
          <w:b/>
          <w:bCs/>
          <w:i/>
          <w:iCs/>
          <w:highlight w:val="lightGray"/>
        </w:rPr>
        <w:t xml:space="preserve">CTS </w:t>
      </w:r>
      <w:r w:rsidRPr="00CA7516">
        <w:rPr>
          <w:highlight w:val="lightGray"/>
        </w:rPr>
        <w:t>for the MT3D</w:t>
      </w:r>
      <w:ins w:id="23" w:author="Bedekar, Vivek" w:date="2016-05-20T13:32:00Z">
        <w:r w:rsidR="00DF1FB1">
          <w:t>-USGS</w:t>
        </w:r>
        <w:r w:rsidR="00DF1FB1" w:rsidRPr="00CA7516" w:rsidDel="00DF1FB1">
          <w:rPr>
            <w:highlight w:val="lightGray"/>
          </w:rPr>
          <w:t xml:space="preserve"> </w:t>
        </w:r>
      </w:ins>
      <w:del w:id="24" w:author="Bedekar, Vivek" w:date="2016-05-20T13:32:00Z">
        <w:r w:rsidRPr="00CA7516" w:rsidDel="00DF1FB1">
          <w:rPr>
            <w:highlight w:val="lightGray"/>
          </w:rPr>
          <w:delText>MS</w:delText>
        </w:r>
      </w:del>
      <w:r w:rsidRPr="00CA7516">
        <w:rPr>
          <w:highlight w:val="lightGray"/>
        </w:rPr>
        <w:t xml:space="preserve"> Contaminant Treatment System Package.</w:t>
      </w:r>
    </w:p>
    <w:p w14:paraId="3787558D" w14:textId="77777777" w:rsidR="00EA0451" w:rsidRDefault="00EA0451" w:rsidP="00EA0451">
      <w:pPr>
        <w:spacing w:after="0" w:line="240" w:lineRule="auto"/>
        <w:jc w:val="both"/>
        <w:rPr>
          <w:ins w:id="25" w:author="Bedekar, Vivek" w:date="2016-05-20T13:29:00Z"/>
        </w:rPr>
      </w:pPr>
      <w:r>
        <w:rPr>
          <w:b/>
          <w:bCs/>
          <w:i/>
          <w:iCs/>
          <w:highlight w:val="lightGray"/>
        </w:rPr>
        <w:t>TSO</w:t>
      </w:r>
      <w:r w:rsidRPr="00EA0451">
        <w:rPr>
          <w:b/>
          <w:bCs/>
          <w:i/>
          <w:iCs/>
          <w:highlight w:val="lightGray"/>
        </w:rPr>
        <w:t xml:space="preserve"> </w:t>
      </w:r>
      <w:r w:rsidRPr="00EA0451">
        <w:rPr>
          <w:highlight w:val="lightGray"/>
        </w:rPr>
        <w:t xml:space="preserve">for </w:t>
      </w:r>
      <w:r>
        <w:rPr>
          <w:highlight w:val="lightGray"/>
        </w:rPr>
        <w:t xml:space="preserve">reading </w:t>
      </w:r>
      <w:r w:rsidRPr="00EA0451">
        <w:rPr>
          <w:highlight w:val="lightGray"/>
        </w:rPr>
        <w:t xml:space="preserve">the </w:t>
      </w:r>
      <w:r>
        <w:rPr>
          <w:highlight w:val="lightGray"/>
        </w:rPr>
        <w:t>adaptive-time-stepping information generated by MF2K-SSPA</w:t>
      </w:r>
      <w:r w:rsidRPr="00EA0451">
        <w:rPr>
          <w:highlight w:val="lightGray"/>
        </w:rPr>
        <w:t>.</w:t>
      </w:r>
    </w:p>
    <w:p w14:paraId="38C9A9D9" w14:textId="4997EEA0" w:rsidR="00DA605E" w:rsidRDefault="00DA605E" w:rsidP="00EA0451">
      <w:pPr>
        <w:spacing w:after="0" w:line="240" w:lineRule="auto"/>
        <w:jc w:val="both"/>
        <w:rPr>
          <w:ins w:id="26" w:author="Bedekar, Vivek" w:date="2016-05-20T13:33:00Z"/>
        </w:rPr>
      </w:pPr>
      <w:ins w:id="27" w:author="Bedekar, Vivek" w:date="2016-05-20T13:30:00Z">
        <w:r w:rsidRPr="00DD6A3A">
          <w:rPr>
            <w:b/>
            <w:i/>
            <w:rPrChange w:id="28" w:author="Bedekar, Vivek" w:date="2016-05-20T13:33:00Z">
              <w:rPr/>
            </w:rPrChange>
          </w:rPr>
          <w:t>UZT</w:t>
        </w:r>
        <w:r>
          <w:t xml:space="preserve"> for the MT3D-USGS </w:t>
        </w:r>
      </w:ins>
      <w:ins w:id="29" w:author="Bedekar, Vivek" w:date="2016-05-20T13:33:00Z">
        <w:r w:rsidR="00DD6A3A">
          <w:t>Unsaturated-Zone Transport Package</w:t>
        </w:r>
      </w:ins>
    </w:p>
    <w:p w14:paraId="24002238" w14:textId="62D2BEB6" w:rsidR="00DD6A3A" w:rsidRDefault="00DD6A3A" w:rsidP="00DD6A3A">
      <w:pPr>
        <w:spacing w:after="0" w:line="240" w:lineRule="auto"/>
        <w:jc w:val="both"/>
        <w:rPr>
          <w:ins w:id="30" w:author="Bedekar, Vivek" w:date="2016-05-20T13:33:00Z"/>
        </w:rPr>
      </w:pPr>
      <w:ins w:id="31" w:author="Bedekar, Vivek" w:date="2016-05-20T13:33:00Z">
        <w:r>
          <w:rPr>
            <w:b/>
            <w:i/>
          </w:rPr>
          <w:t>LK</w:t>
        </w:r>
        <w:r w:rsidRPr="004F29C9">
          <w:rPr>
            <w:b/>
            <w:i/>
          </w:rPr>
          <w:t>T</w:t>
        </w:r>
        <w:r>
          <w:t xml:space="preserve"> for the MT3D-USGS Lake Transport Package</w:t>
        </w:r>
      </w:ins>
    </w:p>
    <w:p w14:paraId="342D9004" w14:textId="726B8A42" w:rsidR="00DD6A3A" w:rsidRDefault="00DD6A3A" w:rsidP="00DD6A3A">
      <w:pPr>
        <w:spacing w:after="0" w:line="240" w:lineRule="auto"/>
        <w:jc w:val="both"/>
        <w:rPr>
          <w:ins w:id="32" w:author="Bedekar, Vivek" w:date="2016-05-20T13:33:00Z"/>
        </w:rPr>
      </w:pPr>
      <w:ins w:id="33" w:author="Bedekar, Vivek" w:date="2016-05-20T13:33:00Z">
        <w:r w:rsidRPr="00DD6A3A">
          <w:rPr>
            <w:b/>
            <w:i/>
            <w:rPrChange w:id="34" w:author="Bedekar, Vivek" w:date="2016-05-20T13:33:00Z">
              <w:rPr/>
            </w:rPrChange>
          </w:rPr>
          <w:t>SFT</w:t>
        </w:r>
        <w:r>
          <w:t xml:space="preserve"> for the MT3D-USGS Stream-Flow Transport Package</w:t>
        </w:r>
      </w:ins>
    </w:p>
    <w:p w14:paraId="64AA3CED" w14:textId="099C3F1E" w:rsidR="00DD6A3A" w:rsidDel="00BA050E" w:rsidRDefault="00DD6A3A" w:rsidP="00EA0451">
      <w:pPr>
        <w:spacing w:after="0" w:line="240" w:lineRule="auto"/>
        <w:jc w:val="both"/>
        <w:rPr>
          <w:del w:id="35" w:author="Bedekar, Vivek" w:date="2016-05-20T13:34:00Z"/>
        </w:rPr>
      </w:pPr>
    </w:p>
    <w:p w14:paraId="5DE9D35E" w14:textId="77777777" w:rsidR="006939C8" w:rsidRPr="006939C8" w:rsidRDefault="006939C8" w:rsidP="00413203">
      <w:pPr>
        <w:spacing w:after="0" w:line="240" w:lineRule="auto"/>
        <w:jc w:val="both"/>
      </w:pPr>
      <w:proofErr w:type="gramStart"/>
      <w:r w:rsidRPr="006939C8">
        <w:rPr>
          <w:b/>
          <w:bCs/>
          <w:i/>
          <w:iCs/>
        </w:rPr>
        <w:t>DATA(</w:t>
      </w:r>
      <w:proofErr w:type="gramEnd"/>
      <w:r w:rsidRPr="006939C8">
        <w:rPr>
          <w:b/>
          <w:bCs/>
          <w:i/>
          <w:iCs/>
        </w:rPr>
        <w:t xml:space="preserve">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77777777" w:rsidR="00CC1BC9" w:rsidRDefault="00CC1BC9" w:rsidP="00413203">
      <w:pPr>
        <w:spacing w:after="0" w:line="240" w:lineRule="auto"/>
        <w:jc w:val="both"/>
      </w:pPr>
      <w:del w:id="36" w:author="Bedekar, Vivek" w:date="2016-05-20T09:17:00Z">
        <w:r w:rsidDel="00201E6C">
          <w:rPr>
            <w:noProof/>
          </w:rPr>
          <w:drawing>
            <wp:inline distT="0" distB="0" distL="0" distR="0" wp14:anchorId="62FA783E" wp14:editId="6EF215E8">
              <wp:extent cx="5486400" cy="4505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3D_Nam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505325"/>
                      </a:xfrm>
                      <a:prstGeom prst="rect">
                        <a:avLst/>
                      </a:prstGeom>
                    </pic:spPr>
                  </pic:pic>
                </a:graphicData>
              </a:graphic>
            </wp:inline>
          </w:drawing>
        </w:r>
      </w:del>
    </w:p>
    <w:p w14:paraId="6CECB0D3" w14:textId="77777777" w:rsidR="00CC1BC9" w:rsidRDefault="00CC1BC9" w:rsidP="00413203">
      <w:pPr>
        <w:spacing w:after="0" w:line="240" w:lineRule="auto"/>
        <w:jc w:val="both"/>
      </w:pPr>
    </w:p>
    <w:p w14:paraId="4F488890" w14:textId="77777777" w:rsidR="00AB5F1F" w:rsidRDefault="006939C8" w:rsidP="00413203">
      <w:pPr>
        <w:spacing w:after="0" w:line="240" w:lineRule="auto"/>
        <w:jc w:val="both"/>
      </w:pPr>
      <w:r w:rsidRPr="006939C8">
        <w:lastRenderedPageBreak/>
        <w:t>Various output control options of MT3DMS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719F5BE4" w14:textId="5B61616D" w:rsidR="001060C1" w:rsidRPr="001060C1" w:rsidDel="00CB729F" w:rsidRDefault="001060C1" w:rsidP="00413203">
      <w:pPr>
        <w:pStyle w:val="ListParagraph"/>
        <w:numPr>
          <w:ilvl w:val="0"/>
          <w:numId w:val="13"/>
        </w:numPr>
        <w:spacing w:after="0" w:line="240" w:lineRule="auto"/>
        <w:jc w:val="both"/>
        <w:rPr>
          <w:del w:id="37" w:author="Bedekar, Vivek" w:date="2016-05-20T13:37:00Z"/>
          <w:highlight w:val="lightGray"/>
        </w:rPr>
      </w:pPr>
      <w:del w:id="38" w:author="Bedekar, Vivek" w:date="2016-05-20T13:37:00Z">
        <w:r w:rsidRPr="001060C1" w:rsidDel="00CB729F">
          <w:rPr>
            <w:b/>
            <w:bCs/>
            <w:highlight w:val="lightGray"/>
          </w:rPr>
          <w:delText xml:space="preserve">C2DRY.UCN </w:delText>
        </w:r>
        <w:r w:rsidRPr="001060C1" w:rsidDel="00CB729F">
          <w:rPr>
            <w:highlight w:val="lightGray"/>
          </w:rPr>
          <w:delText xml:space="preserve">for the unformatted file containing mass flowing into dry cells; </w:delText>
        </w:r>
      </w:del>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ins w:id="39" w:author="Bedekar, Vivek" w:date="2016-05-20T13:37:00Z">
        <w:r w:rsidR="0089798C">
          <w:t>and</w:t>
        </w:r>
      </w:ins>
    </w:p>
    <w:p w14:paraId="37A95C88" w14:textId="7FC22EBE" w:rsidR="001060C1" w:rsidRPr="001060C1" w:rsidDel="0089798C" w:rsidRDefault="001060C1" w:rsidP="00413203">
      <w:pPr>
        <w:pStyle w:val="ListParagraph"/>
        <w:numPr>
          <w:ilvl w:val="0"/>
          <w:numId w:val="13"/>
        </w:numPr>
        <w:spacing w:after="0" w:line="240" w:lineRule="auto"/>
        <w:jc w:val="both"/>
        <w:rPr>
          <w:del w:id="40" w:author="Bedekar, Vivek" w:date="2016-05-20T13:37:00Z"/>
          <w:highlight w:val="lightGray"/>
        </w:rPr>
      </w:pPr>
      <w:del w:id="41" w:author="Bedekar, Vivek" w:date="2016-05-20T13:37:00Z">
        <w:r w:rsidRPr="001060C1" w:rsidDel="0089798C">
          <w:rPr>
            <w:b/>
            <w:bCs/>
            <w:highlight w:val="lightGray"/>
          </w:rPr>
          <w:delText xml:space="preserve">MT3Dnnn.DRY </w:delText>
        </w:r>
        <w:r w:rsidRPr="001060C1" w:rsidDel="0089798C">
          <w:rPr>
            <w:highlight w:val="lightGray"/>
          </w:rPr>
          <w:delText>for the formatted mass budget summary files that lists budget terms for mass flowing through dry cells and budget terms for cell-by-cell advection; and</w:delText>
        </w:r>
      </w:del>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250EF736" w:rsidR="006939C8" w:rsidRDefault="006939C8" w:rsidP="00413203">
      <w:pPr>
        <w:spacing w:after="0" w:line="240" w:lineRule="auto"/>
        <w:jc w:val="both"/>
        <w:rPr>
          <w:ins w:id="42" w:author="Bedekar, Vivek" w:date="2016-06-16T16:00:00Z"/>
        </w:rPr>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del w:id="43" w:author="Bedekar, Vivek" w:date="2016-05-20T13:38:00Z">
        <w:r w:rsidR="00501C23" w:rsidDel="0089798C">
          <w:delText>p</w:delText>
        </w:r>
      </w:del>
      <w:r w:rsidR="00501C23">
        <w:t>reserved by the MT3DMS program</w:t>
      </w:r>
      <w:r w:rsidRPr="006939C8">
        <w:t xml:space="preserve">. To use the </w:t>
      </w:r>
      <w:del w:id="44" w:author="Bedekar, Vivek" w:date="2016-05-20T13:38:00Z">
        <w:r w:rsidRPr="006939C8" w:rsidDel="004F2A1E">
          <w:delText>p</w:delText>
        </w:r>
      </w:del>
      <w:r w:rsidRPr="006939C8">
        <w:t xml:space="preserve">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a </w:t>
      </w:r>
      <w:del w:id="45" w:author="Bedekar, Vivek" w:date="2016-05-20T13:38:00Z">
        <w:r w:rsidRPr="006939C8" w:rsidDel="00A4449F">
          <w:delText>p</w:delText>
        </w:r>
      </w:del>
      <w:r w:rsidRPr="006939C8">
        <w:t>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 xml:space="preserve">units for those files that do not have a </w:t>
      </w:r>
      <w:del w:id="46" w:author="Bedekar, Vivek" w:date="2016-05-20T13:39:00Z">
        <w:r w:rsidRPr="006939C8" w:rsidDel="00A4449F">
          <w:delText>p</w:delText>
        </w:r>
      </w:del>
      <w:r w:rsidRPr="006939C8">
        <w:t>reserved unit</w:t>
      </w:r>
      <w:ins w:id="47" w:author="Bedekar, Vivek" w:date="2016-05-24T10:46:00Z">
        <w:r w:rsidR="00E56B4A">
          <w:t xml:space="preserve"> number</w:t>
        </w:r>
      </w:ins>
      <w:r w:rsidRPr="006939C8">
        <w:t>.</w:t>
      </w:r>
      <w:r w:rsidR="008A0C0B">
        <w:t xml:space="preserve"> </w:t>
      </w:r>
      <w:ins w:id="48" w:author="Bedekar, Vivek" w:date="2016-05-20T13:41:00Z">
        <w:r w:rsidR="003D731C">
          <w:t>A</w:t>
        </w:r>
        <w:r w:rsidR="00343E6A">
          <w:t xml:space="preserve"> complete list of reserved unit</w:t>
        </w:r>
        <w:r w:rsidR="003D731C">
          <w:t xml:space="preserve"> number</w:t>
        </w:r>
        <w:r w:rsidR="00343E6A">
          <w:t>s</w:t>
        </w:r>
        <w:r w:rsidR="003D731C">
          <w:t xml:space="preserve"> is provided in Table </w:t>
        </w:r>
        <w:r w:rsidR="003D731C" w:rsidRPr="003D731C">
          <w:rPr>
            <w:highlight w:val="yellow"/>
            <w:rPrChange w:id="49" w:author="Bedekar, Vivek" w:date="2016-05-20T13:41:00Z">
              <w:rPr/>
            </w:rPrChange>
          </w:rPr>
          <w:t>xx</w:t>
        </w:r>
        <w:r w:rsidR="003D731C">
          <w:t xml:space="preserve">. </w:t>
        </w:r>
      </w:ins>
      <w:del w:id="50" w:author="Bedekar, Vivek" w:date="2016-05-20T13:41:00Z">
        <w:r w:rsidR="00A33115" w:rsidDel="003D731C">
          <w:delText>Refer the original MT3DMS manual (Zheng, 2010) f</w:delText>
        </w:r>
        <w:r w:rsidR="008A0C0B" w:rsidDel="003D731C">
          <w:delText xml:space="preserve">or a complete list of </w:delText>
        </w:r>
      </w:del>
      <w:del w:id="51" w:author="Bedekar, Vivek" w:date="2016-05-20T13:39:00Z">
        <w:r w:rsidR="008A0C0B" w:rsidDel="00A4449F">
          <w:delText>p</w:delText>
        </w:r>
      </w:del>
      <w:del w:id="52" w:author="Bedekar, Vivek" w:date="2016-05-20T13:41:00Z">
        <w:r w:rsidR="008A0C0B" w:rsidDel="003D731C">
          <w:delText>reserved unit</w:delText>
        </w:r>
        <w:r w:rsidR="00501C23" w:rsidDel="003D731C">
          <w:delText xml:space="preserve"> numbers</w:delText>
        </w:r>
        <w:r w:rsidR="008A0C0B" w:rsidDel="003D731C">
          <w:delText>.</w:delText>
        </w:r>
      </w:del>
    </w:p>
    <w:p w14:paraId="7206ADE4" w14:textId="77777777" w:rsidR="00CF38F9" w:rsidRDefault="00CF38F9" w:rsidP="00413203">
      <w:pPr>
        <w:spacing w:after="0" w:line="240" w:lineRule="auto"/>
        <w:jc w:val="both"/>
        <w:rPr>
          <w:ins w:id="53" w:author="Bedekar, Vivek" w:date="2016-06-16T16:00:00Z"/>
        </w:rPr>
      </w:pPr>
    </w:p>
    <w:p w14:paraId="0549E9CF" w14:textId="440884F3" w:rsidR="00CF38F9" w:rsidRDefault="00CF38F9" w:rsidP="00413203">
      <w:pPr>
        <w:spacing w:after="0" w:line="240" w:lineRule="auto"/>
        <w:jc w:val="both"/>
      </w:pPr>
      <w:ins w:id="54" w:author="Bedekar, Vivek" w:date="2016-06-16T16:00:00Z">
        <w:r>
          <w:t xml:space="preserve">A negative </w:t>
        </w:r>
      </w:ins>
      <w:ins w:id="55" w:author="Bedekar, Vivek" w:date="2016-06-16T16:01:00Z">
        <w:r>
          <w:t>sign may be assigned to u</w:t>
        </w:r>
      </w:ins>
      <w:ins w:id="56" w:author="Bedekar, Vivek" w:date="2016-06-16T16:00:00Z">
        <w:r>
          <w:t>nit numbers 200+ and 300+</w:t>
        </w:r>
      </w:ins>
      <w:ins w:id="57" w:author="Bedekar, Vivek" w:date="2016-06-16T16:01:00Z">
        <w:r>
          <w:t>,</w:t>
        </w:r>
      </w:ins>
      <w:ins w:id="58" w:author="Bedekar, Vivek" w:date="2016-06-16T16:00:00Z">
        <w:r>
          <w:t xml:space="preserve"> that are reserved for UCN files</w:t>
        </w:r>
      </w:ins>
      <w:ins w:id="59" w:author="Bedekar, Vivek" w:date="2016-06-16T16:01:00Z">
        <w:r>
          <w:t>, to switch off the saving of a particular UCN file.</w:t>
        </w:r>
      </w:ins>
      <w:bookmarkStart w:id="60" w:name="_GoBack"/>
      <w:bookmarkEnd w:id="60"/>
    </w:p>
    <w:p w14:paraId="5A10B2ED" w14:textId="77777777" w:rsidR="004A65A1" w:rsidRPr="006939C8" w:rsidRDefault="004A65A1" w:rsidP="00413203">
      <w:pPr>
        <w:spacing w:after="0" w:line="240" w:lineRule="auto"/>
        <w:jc w:val="both"/>
      </w:pPr>
    </w:p>
    <w:p w14:paraId="4DAD1520" w14:textId="77777777"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xml:space="preserve">– </w:t>
      </w:r>
      <w:proofErr w:type="gramStart"/>
      <w:r w:rsidRPr="006939C8">
        <w:t>optional</w:t>
      </w:r>
      <w:proofErr w:type="gramEnd"/>
      <w:r w:rsidRPr="006939C8">
        <w:t xml:space="preserve"> keywords that may be used for the corresponding input/output file.</w:t>
      </w:r>
    </w:p>
    <w:p w14:paraId="180906FA" w14:textId="77777777" w:rsidR="005F6DE1" w:rsidRDefault="00051BCD" w:rsidP="00413203">
      <w:pPr>
        <w:spacing w:after="0" w:line="240" w:lineRule="auto"/>
        <w:ind w:firstLine="72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413203">
      <w:pPr>
        <w:pStyle w:val="ListParagraph"/>
        <w:numPr>
          <w:ilvl w:val="0"/>
          <w:numId w:val="14"/>
        </w:numPr>
        <w:spacing w:after="0" w:line="240" w:lineRule="auto"/>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E56B4A">
      <w:pPr>
        <w:pStyle w:val="ListParagraph"/>
        <w:numPr>
          <w:ilvl w:val="0"/>
          <w:numId w:val="14"/>
        </w:numPr>
        <w:spacing w:after="0" w:line="240" w:lineRule="auto"/>
        <w:jc w:val="both"/>
      </w:pPr>
      <w:r w:rsidRPr="006939C8">
        <w:lastRenderedPageBreak/>
        <w:t>PRINT</w:t>
      </w:r>
      <w:r>
        <w:t xml:space="preserve"> indicates that the </w:t>
      </w:r>
      <w:r w:rsidRPr="006939C8">
        <w:t>content of the flow-transport link file is printed to the</w:t>
      </w:r>
      <w:r>
        <w:t xml:space="preserve"> </w:t>
      </w:r>
      <w:r w:rsidRPr="006939C8">
        <w:t>standard output file for checking and debugging purposes</w:t>
      </w:r>
      <w:ins w:id="61" w:author="Bedekar, Vivek" w:date="2016-05-24T10:50:00Z">
        <w:r w:rsidR="00E56B4A">
          <w:t>.</w:t>
        </w:r>
      </w:ins>
      <w:ins w:id="62" w:author="Bedekar, Vivek" w:date="2016-05-24T10:51:00Z">
        <w:r w:rsidR="00E56B4A">
          <w:t xml:space="preserve"> This option is available in </w:t>
        </w:r>
      </w:ins>
      <w:ins w:id="63" w:author="Bedekar, Vivek" w:date="2016-05-24T11:01:00Z">
        <w:r w:rsidR="002D439F">
          <w:t xml:space="preserve">two places: (1) </w:t>
        </w:r>
      </w:ins>
      <w:ins w:id="64" w:author="Bedekar, Vivek" w:date="2016-05-24T11:02:00Z">
        <w:r w:rsidR="002D439F">
          <w:t>a</w:t>
        </w:r>
      </w:ins>
      <w:ins w:id="65" w:author="Bedekar, Vivek" w:date="2016-05-24T11:01:00Z">
        <w:r w:rsidR="002D439F">
          <w:t>s an option in the NAM file (for compatibility with MT3DMS) as described here</w:t>
        </w:r>
      </w:ins>
      <w:ins w:id="66" w:author="Bedekar, Vivek" w:date="2016-05-24T11:02:00Z">
        <w:r w:rsidR="002D439F">
          <w:t>; and (2)</w:t>
        </w:r>
      </w:ins>
      <w:ins w:id="67" w:author="Bedekar, Vivek" w:date="2016-05-24T11:01:00Z">
        <w:r w:rsidR="002D439F">
          <w:t xml:space="preserve"> </w:t>
        </w:r>
      </w:ins>
      <w:ins w:id="68" w:author="Bedekar, Vivek" w:date="2016-05-24T11:02:00Z">
        <w:r w:rsidR="002D439F">
          <w:t>as an optional keyword “</w:t>
        </w:r>
      </w:ins>
      <w:ins w:id="69" w:author="Bedekar, Vivek" w:date="2016-05-24T10:51:00Z">
        <w:r w:rsidR="00E56B4A" w:rsidRPr="00E56B4A">
          <w:t>FTLPRINT</w:t>
        </w:r>
      </w:ins>
      <w:ins w:id="70" w:author="Bedekar, Vivek" w:date="2016-05-24T11:02:00Z">
        <w:r w:rsidR="002D439F">
          <w:t>” in the BTN package, described below.</w:t>
        </w:r>
      </w:ins>
    </w:p>
    <w:p w14:paraId="561FE9DE" w14:textId="027CBE39" w:rsidR="00051BCD" w:rsidRPr="00631D65" w:rsidDel="006154C5" w:rsidRDefault="00051BCD" w:rsidP="00413203">
      <w:pPr>
        <w:spacing w:after="0" w:line="240" w:lineRule="auto"/>
        <w:ind w:firstLine="720"/>
        <w:jc w:val="both"/>
        <w:rPr>
          <w:del w:id="71" w:author="Bedekar, Vivek" w:date="2016-05-24T11:03:00Z"/>
          <w:highlight w:val="lightGray"/>
        </w:rPr>
      </w:pPr>
      <w:del w:id="72" w:author="Bedekar, Vivek" w:date="2016-05-24T11:03:00Z">
        <w:r w:rsidRPr="00A33115" w:rsidDel="006154C5">
          <w:rPr>
            <w:highlight w:val="lightGray"/>
            <w:u w:val="single"/>
          </w:rPr>
          <w:delText>BTN file</w:delText>
        </w:r>
        <w:r w:rsidRPr="00631D65" w:rsidDel="006154C5">
          <w:rPr>
            <w:highlight w:val="lightGray"/>
          </w:rPr>
          <w:delText xml:space="preserve"> – </w:delText>
        </w:r>
        <w:r w:rsidR="00F36BE8" w:rsidRPr="00631D65" w:rsidDel="006154C5">
          <w:rPr>
            <w:highlight w:val="lightGray"/>
          </w:rPr>
          <w:delText xml:space="preserve">the following </w:delText>
        </w:r>
        <w:r w:rsidRPr="00631D65" w:rsidDel="006154C5">
          <w:rPr>
            <w:highlight w:val="lightGray"/>
          </w:rPr>
          <w:delText xml:space="preserve">three </w:delText>
        </w:r>
        <w:r w:rsidR="00F36BE8" w:rsidRPr="00631D65" w:rsidDel="006154C5">
          <w:rPr>
            <w:highlight w:val="lightGray"/>
          </w:rPr>
          <w:delText xml:space="preserve">keywords may be specified in conjunction with the BTN file. </w:delText>
        </w:r>
      </w:del>
    </w:p>
    <w:p w14:paraId="215BC6A3" w14:textId="06663F3C" w:rsidR="00F36BE8" w:rsidRPr="00631D65" w:rsidDel="006154C5" w:rsidRDefault="00051BCD" w:rsidP="00413203">
      <w:pPr>
        <w:pStyle w:val="ListParagraph"/>
        <w:numPr>
          <w:ilvl w:val="0"/>
          <w:numId w:val="15"/>
        </w:numPr>
        <w:spacing w:after="0" w:line="240" w:lineRule="auto"/>
        <w:jc w:val="both"/>
        <w:rPr>
          <w:del w:id="73" w:author="Bedekar, Vivek" w:date="2016-05-24T11:03:00Z"/>
          <w:highlight w:val="lightGray"/>
        </w:rPr>
      </w:pPr>
      <w:del w:id="74" w:author="Bedekar, Vivek" w:date="2016-05-24T11:03:00Z">
        <w:r w:rsidRPr="00631D65" w:rsidDel="006154C5">
          <w:rPr>
            <w:highlight w:val="lightGray"/>
          </w:rPr>
          <w:delText>MUTDRY – suppresses following messages to reduce the size of standard output file</w:delText>
        </w:r>
      </w:del>
    </w:p>
    <w:p w14:paraId="58E01EA6" w14:textId="2FE63DA2" w:rsidR="00F36BE8" w:rsidRPr="00631D65" w:rsidDel="006154C5" w:rsidRDefault="00051BCD" w:rsidP="00413203">
      <w:pPr>
        <w:pStyle w:val="ListParagraph"/>
        <w:numPr>
          <w:ilvl w:val="1"/>
          <w:numId w:val="15"/>
        </w:numPr>
        <w:spacing w:after="0" w:line="240" w:lineRule="auto"/>
        <w:jc w:val="both"/>
        <w:rPr>
          <w:del w:id="75" w:author="Bedekar, Vivek" w:date="2016-05-24T11:03:00Z"/>
          <w:highlight w:val="lightGray"/>
        </w:rPr>
      </w:pPr>
      <w:del w:id="76" w:author="Bedekar, Vivek" w:date="2016-05-24T11:03:00Z">
        <w:r w:rsidRPr="00631D65" w:rsidDel="006154C5">
          <w:rPr>
            <w:highlight w:val="lightGray"/>
          </w:rPr>
          <w:delText>Dry cell reactivated</w:delText>
        </w:r>
      </w:del>
    </w:p>
    <w:p w14:paraId="2904B26E" w14:textId="02B00448" w:rsidR="00F36BE8" w:rsidRPr="00631D65" w:rsidDel="006154C5" w:rsidRDefault="00051BCD" w:rsidP="00413203">
      <w:pPr>
        <w:pStyle w:val="ListParagraph"/>
        <w:numPr>
          <w:ilvl w:val="1"/>
          <w:numId w:val="15"/>
        </w:numPr>
        <w:spacing w:after="0" w:line="240" w:lineRule="auto"/>
        <w:jc w:val="both"/>
        <w:rPr>
          <w:del w:id="77" w:author="Bedekar, Vivek" w:date="2016-05-24T11:03:00Z"/>
          <w:highlight w:val="lightGray"/>
        </w:rPr>
      </w:pPr>
      <w:del w:id="78" w:author="Bedekar, Vivek" w:date="2016-05-24T11:03:00Z">
        <w:r w:rsidRPr="00631D65" w:rsidDel="006154C5">
          <w:rPr>
            <w:highlight w:val="lightGray"/>
          </w:rPr>
          <w:delText>Saturated thickness is less</w:delText>
        </w:r>
        <w:r w:rsidR="00A33115" w:rsidDel="006154C5">
          <w:rPr>
            <w:highlight w:val="lightGray"/>
          </w:rPr>
          <w:delText xml:space="preserve"> than</w:delText>
        </w:r>
        <w:r w:rsidRPr="00631D65" w:rsidDel="006154C5">
          <w:rPr>
            <w:highlight w:val="lightGray"/>
          </w:rPr>
          <w:delText xml:space="preserve"> or equal to zero</w:delText>
        </w:r>
      </w:del>
    </w:p>
    <w:p w14:paraId="343DDD8F" w14:textId="7C0C1262" w:rsidR="00F36BE8" w:rsidRPr="00631D65" w:rsidDel="006154C5" w:rsidRDefault="00051BCD" w:rsidP="00413203">
      <w:pPr>
        <w:pStyle w:val="ListParagraph"/>
        <w:numPr>
          <w:ilvl w:val="1"/>
          <w:numId w:val="15"/>
        </w:numPr>
        <w:spacing w:after="0" w:line="240" w:lineRule="auto"/>
        <w:jc w:val="both"/>
        <w:rPr>
          <w:del w:id="79" w:author="Bedekar, Vivek" w:date="2016-05-24T11:03:00Z"/>
          <w:highlight w:val="lightGray"/>
        </w:rPr>
      </w:pPr>
      <w:del w:id="80" w:author="Bedekar, Vivek" w:date="2016-05-24T11:03:00Z">
        <w:r w:rsidRPr="00631D65" w:rsidDel="006154C5">
          <w:rPr>
            <w:highlight w:val="lightGray"/>
          </w:rPr>
          <w:delText>Saturated thickness is less than the specified minimum thickness</w:delText>
        </w:r>
      </w:del>
    </w:p>
    <w:p w14:paraId="4469883F" w14:textId="287FF9D8" w:rsidR="001C2180" w:rsidDel="006154C5" w:rsidRDefault="00F36BE8" w:rsidP="00413203">
      <w:pPr>
        <w:pStyle w:val="ListParagraph"/>
        <w:numPr>
          <w:ilvl w:val="0"/>
          <w:numId w:val="15"/>
        </w:numPr>
        <w:spacing w:after="0" w:line="240" w:lineRule="auto"/>
        <w:jc w:val="both"/>
        <w:rPr>
          <w:del w:id="81" w:author="Bedekar, Vivek" w:date="2016-05-24T11:03:00Z"/>
          <w:highlight w:val="lightGray"/>
        </w:rPr>
      </w:pPr>
      <w:del w:id="82" w:author="Bedekar, Vivek" w:date="2016-05-24T11:03:00Z">
        <w:r w:rsidRPr="00631D65" w:rsidDel="006154C5">
          <w:rPr>
            <w:highlight w:val="lightGray"/>
          </w:rPr>
          <w:delText>C2DRY – create</w:delText>
        </w:r>
        <w:r w:rsidR="002A714E" w:rsidRPr="00631D65" w:rsidDel="006154C5">
          <w:rPr>
            <w:highlight w:val="lightGray"/>
          </w:rPr>
          <w:delText>s</w:delText>
        </w:r>
        <w:r w:rsidRPr="00631D65" w:rsidDel="006154C5">
          <w:rPr>
            <w:highlight w:val="lightGray"/>
          </w:rPr>
          <w:delText xml:space="preserve"> and write</w:delText>
        </w:r>
        <w:r w:rsidR="002A714E" w:rsidRPr="00631D65" w:rsidDel="006154C5">
          <w:rPr>
            <w:highlight w:val="lightGray"/>
          </w:rPr>
          <w:delText>s</w:delText>
        </w:r>
        <w:r w:rsidRPr="00631D65" w:rsidDel="006154C5">
          <w:rPr>
            <w:highlight w:val="lightGray"/>
          </w:rPr>
          <w:delText xml:space="preserve"> to the output file C2DRY.UCN when MST and/or DRY options are used</w:delText>
        </w:r>
        <w:r w:rsidR="002A714E" w:rsidRPr="00631D65" w:rsidDel="006154C5">
          <w:rPr>
            <w:highlight w:val="lightGray"/>
          </w:rPr>
          <w:delText xml:space="preserve"> during program execution</w:delText>
        </w:r>
      </w:del>
    </w:p>
    <w:p w14:paraId="7FD878A6" w14:textId="39CA1C2E" w:rsidR="00201E6C" w:rsidRPr="00201E6C" w:rsidDel="006154C5" w:rsidRDefault="00F36BE8" w:rsidP="00201E6C">
      <w:pPr>
        <w:pStyle w:val="ListParagraph"/>
        <w:numPr>
          <w:ilvl w:val="0"/>
          <w:numId w:val="15"/>
        </w:numPr>
        <w:spacing w:after="0" w:line="240" w:lineRule="auto"/>
        <w:jc w:val="both"/>
        <w:rPr>
          <w:del w:id="83" w:author="Bedekar, Vivek" w:date="2016-05-24T11:03:00Z"/>
        </w:rPr>
      </w:pPr>
      <w:del w:id="84" w:author="Bedekar, Vivek" w:date="2016-05-24T11:03:00Z">
        <w:r w:rsidRPr="001C2180" w:rsidDel="006154C5">
          <w:rPr>
            <w:highlight w:val="lightGray"/>
          </w:rPr>
          <w:delText>DRYBUD –</w:delText>
        </w:r>
        <w:r w:rsidR="005545F8" w:rsidRPr="001C2180" w:rsidDel="006154C5">
          <w:rPr>
            <w:highlight w:val="lightGray"/>
          </w:rPr>
          <w:delText xml:space="preserve"> </w:delText>
        </w:r>
        <w:r w:rsidRPr="001C2180" w:rsidDel="006154C5">
          <w:rPr>
            <w:highlight w:val="lightGray"/>
          </w:rPr>
          <w:delText>include</w:delText>
        </w:r>
        <w:r w:rsidR="005545F8" w:rsidRPr="001C2180" w:rsidDel="006154C5">
          <w:rPr>
            <w:highlight w:val="lightGray"/>
          </w:rPr>
          <w:delText>s</w:delText>
        </w:r>
        <w:r w:rsidRPr="001C2180" w:rsidDel="006154C5">
          <w:rPr>
            <w:highlight w:val="lightGray"/>
          </w:rPr>
          <w:delText xml:space="preserve"> mass flowing through dry cells as part of the mass balance summary reported </w:delText>
        </w:r>
        <w:r w:rsidR="005545F8" w:rsidRPr="001C2180" w:rsidDel="006154C5">
          <w:rPr>
            <w:highlight w:val="lightGray"/>
          </w:rPr>
          <w:delText xml:space="preserve">to </w:delText>
        </w:r>
        <w:r w:rsidRPr="001C2180" w:rsidDel="006154C5">
          <w:rPr>
            <w:highlight w:val="lightGray"/>
          </w:rPr>
          <w:delText>the standard output file</w:delText>
        </w:r>
        <w:r w:rsidDel="006154C5">
          <w:delText xml:space="preserve"> </w:delText>
        </w:r>
      </w:del>
    </w:p>
    <w:p w14:paraId="725EFFAC" w14:textId="77777777" w:rsidR="00201E6C" w:rsidRDefault="00201E6C" w:rsidP="00201E6C">
      <w:pPr>
        <w:spacing w:after="0" w:line="240" w:lineRule="auto"/>
        <w:jc w:val="both"/>
        <w:rPr>
          <w:highlight w:val="lightGray"/>
        </w:rPr>
      </w:pPr>
    </w:p>
    <w:p w14:paraId="12A635EE" w14:textId="3B614C4A" w:rsidR="00201E6C" w:rsidRPr="00201E6C" w:rsidRDefault="001D6521" w:rsidP="00201E6C">
      <w:pPr>
        <w:spacing w:after="0" w:line="240" w:lineRule="auto"/>
        <w:jc w:val="both"/>
      </w:pPr>
      <w:ins w:id="85" w:author="Bedekar, Vivek" w:date="2016-05-20T09:23:00Z">
        <w:r>
          <w:t xml:space="preserve">Table </w:t>
        </w:r>
        <w:r w:rsidRPr="006154C5">
          <w:rPr>
            <w:highlight w:val="yellow"/>
            <w:rPrChange w:id="86" w:author="Bedekar, Vivek" w:date="2016-05-24T11:03:00Z">
              <w:rPr/>
            </w:rPrChange>
          </w:rPr>
          <w:t>xx</w:t>
        </w:r>
        <w:r>
          <w:t xml:space="preserve"> – </w:t>
        </w:r>
      </w:ins>
      <w:ins w:id="87" w:author="Bedekar, Vivek" w:date="2016-05-20T09:25:00Z">
        <w:r>
          <w:t>Reserved Unit Numbers for MT3D-USGS Input and Output File</w:t>
        </w:r>
      </w:ins>
      <w:ins w:id="88" w:author="Bedekar, Vivek" w:date="2016-05-20T09:27:00Z">
        <w:r w:rsidR="008A0394">
          <w:t>s</w:t>
        </w:r>
      </w:ins>
      <w:ins w:id="89" w:author="Bedekar, Vivek" w:date="2016-05-20T09:25:00Z">
        <w:r>
          <w:t xml:space="preserve"> (</w:t>
        </w:r>
      </w:ins>
      <w:ins w:id="90" w:author="Bedekar, Vivek" w:date="2016-05-20T09:32:00Z">
        <w:r w:rsidR="00BE32F7">
          <w:t xml:space="preserve">modified </w:t>
        </w:r>
      </w:ins>
      <w:ins w:id="91" w:author="Bedekar, Vivek" w:date="2016-05-20T09:23:00Z">
        <w:r>
          <w:t xml:space="preserve">from </w:t>
        </w:r>
      </w:ins>
      <w:ins w:id="92" w:author="Bedekar, Vivek" w:date="2016-05-20T09:24:00Z">
        <w:r w:rsidR="008A0394">
          <w:t>t</w:t>
        </w:r>
      </w:ins>
      <w:ins w:id="93" w:author="Bedekar, Vivek" w:date="2016-05-20T09:23:00Z">
        <w:r>
          <w:t xml:space="preserve">able in </w:t>
        </w:r>
      </w:ins>
      <w:ins w:id="94" w:author="Bedekar, Vivek" w:date="2016-05-20T09:24:00Z">
        <w:r>
          <w:t>MT3DMS v5.3 Supplemental User’s Guide</w:t>
        </w:r>
      </w:ins>
      <w:ins w:id="95" w:author="Bedekar, Vivek" w:date="2016-05-20T09:25:00Z">
        <w:r>
          <w:t>)</w:t>
        </w:r>
      </w:ins>
    </w:p>
    <w:tbl>
      <w:tblPr>
        <w:tblStyle w:val="TableGrid"/>
        <w:tblW w:w="0" w:type="auto"/>
        <w:tblLook w:val="04A0" w:firstRow="1" w:lastRow="0" w:firstColumn="1" w:lastColumn="0" w:noHBand="0" w:noVBand="1"/>
      </w:tblPr>
      <w:tblGrid>
        <w:gridCol w:w="5312"/>
        <w:gridCol w:w="1810"/>
        <w:gridCol w:w="1734"/>
      </w:tblGrid>
      <w:tr w:rsidR="001D6521" w:rsidRPr="001D6521" w14:paraId="6257078C" w14:textId="77777777" w:rsidTr="008A0394">
        <w:trPr>
          <w:trHeight w:val="300"/>
          <w:ins w:id="96" w:author="Bedekar, Vivek" w:date="2016-05-20T09:23:00Z"/>
        </w:trPr>
        <w:tc>
          <w:tcPr>
            <w:tcW w:w="5312" w:type="dxa"/>
            <w:noWrap/>
            <w:hideMark/>
          </w:tcPr>
          <w:p w14:paraId="7E255559" w14:textId="25E1E9D7" w:rsidR="001D6521" w:rsidRPr="001D6521" w:rsidRDefault="001D6521">
            <w:pPr>
              <w:spacing w:after="0" w:line="240" w:lineRule="auto"/>
              <w:jc w:val="center"/>
              <w:rPr>
                <w:ins w:id="97" w:author="Bedekar, Vivek" w:date="2016-05-20T09:23:00Z"/>
              </w:rPr>
              <w:pPrChange w:id="98" w:author="Bedekar, Vivek" w:date="2016-05-20T09:28:00Z">
                <w:pPr>
                  <w:spacing w:after="0" w:line="240" w:lineRule="auto"/>
                  <w:jc w:val="both"/>
                </w:pPr>
              </w:pPrChange>
            </w:pPr>
            <w:ins w:id="99" w:author="Bedekar, Vivek" w:date="2016-05-20T09:23:00Z">
              <w:r w:rsidRPr="001D6521">
                <w:t xml:space="preserve">MT3DMS </w:t>
              </w:r>
              <w:proofErr w:type="spellStart"/>
              <w:r w:rsidRPr="001D6521">
                <w:t>Input/Output</w:t>
              </w:r>
              <w:proofErr w:type="spellEnd"/>
              <w:r w:rsidRPr="001D6521">
                <w:t xml:space="preserve"> Files</w:t>
              </w:r>
            </w:ins>
          </w:p>
        </w:tc>
        <w:tc>
          <w:tcPr>
            <w:tcW w:w="1810" w:type="dxa"/>
            <w:noWrap/>
            <w:hideMark/>
          </w:tcPr>
          <w:p w14:paraId="794844A5" w14:textId="66D49287" w:rsidR="001D6521" w:rsidRPr="001D6521" w:rsidRDefault="001D6521">
            <w:pPr>
              <w:spacing w:after="0" w:line="240" w:lineRule="auto"/>
              <w:jc w:val="center"/>
              <w:rPr>
                <w:ins w:id="100" w:author="Bedekar, Vivek" w:date="2016-05-20T09:23:00Z"/>
              </w:rPr>
              <w:pPrChange w:id="101" w:author="Bedekar, Vivek" w:date="2016-05-20T09:28:00Z">
                <w:pPr>
                  <w:spacing w:after="0" w:line="240" w:lineRule="auto"/>
                  <w:jc w:val="both"/>
                </w:pPr>
              </w:pPrChange>
            </w:pPr>
            <w:ins w:id="102" w:author="Bedekar, Vivek" w:date="2016-05-20T09:23:00Z">
              <w:r w:rsidRPr="001D6521">
                <w:t>File Type</w:t>
              </w:r>
            </w:ins>
          </w:p>
        </w:tc>
        <w:tc>
          <w:tcPr>
            <w:tcW w:w="1734" w:type="dxa"/>
            <w:noWrap/>
            <w:hideMark/>
          </w:tcPr>
          <w:p w14:paraId="647E74E3" w14:textId="0FBB3F1D" w:rsidR="001D6521" w:rsidRPr="001D6521" w:rsidRDefault="0042081D">
            <w:pPr>
              <w:spacing w:after="0" w:line="240" w:lineRule="auto"/>
              <w:jc w:val="center"/>
              <w:rPr>
                <w:ins w:id="103" w:author="Bedekar, Vivek" w:date="2016-05-20T09:23:00Z"/>
              </w:rPr>
              <w:pPrChange w:id="104" w:author="Bedekar, Vivek" w:date="2016-05-20T09:28:00Z">
                <w:pPr>
                  <w:spacing w:after="0" w:line="240" w:lineRule="auto"/>
                  <w:jc w:val="both"/>
                </w:pPr>
              </w:pPrChange>
            </w:pPr>
            <w:ins w:id="105" w:author="Bedekar, Vivek" w:date="2016-05-20T09:23:00Z">
              <w:r>
                <w:t>R</w:t>
              </w:r>
              <w:r w:rsidR="001D6521" w:rsidRPr="001D6521">
                <w:t>eserved Unit</w:t>
              </w:r>
            </w:ins>
          </w:p>
        </w:tc>
      </w:tr>
      <w:tr w:rsidR="001D6521" w:rsidRPr="001D6521" w14:paraId="2DAFF874" w14:textId="77777777" w:rsidTr="008A0394">
        <w:trPr>
          <w:trHeight w:val="300"/>
          <w:ins w:id="106" w:author="Bedekar, Vivek" w:date="2016-05-20T09:26:00Z"/>
        </w:trPr>
        <w:tc>
          <w:tcPr>
            <w:tcW w:w="5312" w:type="dxa"/>
            <w:noWrap/>
          </w:tcPr>
          <w:p w14:paraId="159871B2" w14:textId="4A4968D4" w:rsidR="001D6521" w:rsidRPr="001D6521" w:rsidRDefault="001D6521">
            <w:pPr>
              <w:spacing w:after="0" w:line="240" w:lineRule="auto"/>
              <w:jc w:val="center"/>
              <w:rPr>
                <w:ins w:id="107" w:author="Bedekar, Vivek" w:date="2016-05-20T09:26:00Z"/>
              </w:rPr>
              <w:pPrChange w:id="108" w:author="Bedekar, Vivek" w:date="2016-05-20T09:28:00Z">
                <w:pPr>
                  <w:spacing w:after="0" w:line="240" w:lineRule="auto"/>
                  <w:jc w:val="both"/>
                </w:pPr>
              </w:pPrChange>
            </w:pPr>
            <w:ins w:id="109" w:author="Bedekar, Vivek" w:date="2016-05-20T09:26:00Z">
              <w:r>
                <w:t>Name File*</w:t>
              </w:r>
            </w:ins>
          </w:p>
        </w:tc>
        <w:tc>
          <w:tcPr>
            <w:tcW w:w="1810" w:type="dxa"/>
            <w:noWrap/>
          </w:tcPr>
          <w:p w14:paraId="144E8857" w14:textId="034226E2" w:rsidR="001D6521" w:rsidRPr="001D6521" w:rsidRDefault="00BE32F7">
            <w:pPr>
              <w:spacing w:after="0" w:line="240" w:lineRule="auto"/>
              <w:jc w:val="center"/>
              <w:rPr>
                <w:ins w:id="110" w:author="Bedekar, Vivek" w:date="2016-05-20T09:26:00Z"/>
              </w:rPr>
              <w:pPrChange w:id="111" w:author="Bedekar, Vivek" w:date="2016-05-20T09:28:00Z">
                <w:pPr>
                  <w:spacing w:after="0" w:line="240" w:lineRule="auto"/>
                  <w:jc w:val="both"/>
                </w:pPr>
              </w:pPrChange>
            </w:pPr>
            <w:ins w:id="112" w:author="Bedekar, Vivek" w:date="2016-05-20T09:26:00Z">
              <w:r>
                <w:t>---</w:t>
              </w:r>
            </w:ins>
          </w:p>
        </w:tc>
        <w:tc>
          <w:tcPr>
            <w:tcW w:w="1734" w:type="dxa"/>
            <w:noWrap/>
          </w:tcPr>
          <w:p w14:paraId="23D140CF" w14:textId="38B1A0AD" w:rsidR="001D6521" w:rsidRPr="001D6521" w:rsidRDefault="001D6521">
            <w:pPr>
              <w:spacing w:after="0" w:line="240" w:lineRule="auto"/>
              <w:jc w:val="center"/>
              <w:rPr>
                <w:ins w:id="113" w:author="Bedekar, Vivek" w:date="2016-05-20T09:26:00Z"/>
              </w:rPr>
              <w:pPrChange w:id="114" w:author="Bedekar, Vivek" w:date="2016-05-20T09:28:00Z">
                <w:pPr>
                  <w:spacing w:after="0" w:line="240" w:lineRule="auto"/>
                  <w:jc w:val="both"/>
                </w:pPr>
              </w:pPrChange>
            </w:pPr>
            <w:ins w:id="115" w:author="Bedekar, Vivek" w:date="2016-05-20T09:26:00Z">
              <w:r>
                <w:t>99</w:t>
              </w:r>
            </w:ins>
          </w:p>
        </w:tc>
      </w:tr>
      <w:tr w:rsidR="008A0394" w:rsidRPr="001D6521" w14:paraId="193CBD46" w14:textId="77777777" w:rsidTr="00E56B4A">
        <w:trPr>
          <w:trHeight w:val="300"/>
          <w:ins w:id="116" w:author="Bedekar, Vivek" w:date="2016-05-20T09:23:00Z"/>
        </w:trPr>
        <w:tc>
          <w:tcPr>
            <w:tcW w:w="8856" w:type="dxa"/>
            <w:gridSpan w:val="3"/>
            <w:noWrap/>
            <w:hideMark/>
          </w:tcPr>
          <w:p w14:paraId="7012B87E" w14:textId="20E78B05" w:rsidR="008A0394" w:rsidRPr="001D6521" w:rsidRDefault="008A0394" w:rsidP="006213F4">
            <w:pPr>
              <w:spacing w:after="0" w:line="240" w:lineRule="auto"/>
              <w:jc w:val="center"/>
              <w:rPr>
                <w:ins w:id="117" w:author="Bedekar, Vivek" w:date="2016-05-20T09:23:00Z"/>
              </w:rPr>
            </w:pPr>
            <w:ins w:id="118" w:author="Bedekar, Vivek" w:date="2016-05-20T09:23:00Z">
              <w:r w:rsidRPr="001D6521">
                <w:t>Package Options</w:t>
              </w:r>
            </w:ins>
          </w:p>
        </w:tc>
      </w:tr>
      <w:tr w:rsidR="001D6521" w:rsidRPr="001D6521" w14:paraId="7CED0E3C" w14:textId="77777777" w:rsidTr="008A0394">
        <w:trPr>
          <w:trHeight w:val="300"/>
          <w:ins w:id="119" w:author="Bedekar, Vivek" w:date="2016-05-20T09:23:00Z"/>
        </w:trPr>
        <w:tc>
          <w:tcPr>
            <w:tcW w:w="5312" w:type="dxa"/>
            <w:noWrap/>
            <w:hideMark/>
          </w:tcPr>
          <w:p w14:paraId="4A35F7E0" w14:textId="65D79BC8" w:rsidR="001D6521" w:rsidRPr="001D6521" w:rsidRDefault="001D6521">
            <w:pPr>
              <w:spacing w:after="0" w:line="240" w:lineRule="auto"/>
              <w:jc w:val="center"/>
              <w:rPr>
                <w:ins w:id="120" w:author="Bedekar, Vivek" w:date="2016-05-20T09:23:00Z"/>
              </w:rPr>
              <w:pPrChange w:id="121" w:author="Bedekar, Vivek" w:date="2016-05-20T09:28:00Z">
                <w:pPr>
                  <w:spacing w:after="0" w:line="240" w:lineRule="auto"/>
                  <w:jc w:val="both"/>
                </w:pPr>
              </w:pPrChange>
            </w:pPr>
            <w:ins w:id="122" w:author="Bedekar, Vivek" w:date="2016-05-20T09:23:00Z">
              <w:r w:rsidRPr="001D6521">
                <w:t>Basic Transport*</w:t>
              </w:r>
            </w:ins>
          </w:p>
        </w:tc>
        <w:tc>
          <w:tcPr>
            <w:tcW w:w="1810" w:type="dxa"/>
            <w:noWrap/>
            <w:hideMark/>
          </w:tcPr>
          <w:p w14:paraId="1373373A" w14:textId="1B802B17" w:rsidR="001D6521" w:rsidRPr="001D6521" w:rsidRDefault="001D6521">
            <w:pPr>
              <w:spacing w:after="0" w:line="240" w:lineRule="auto"/>
              <w:jc w:val="center"/>
              <w:rPr>
                <w:ins w:id="123" w:author="Bedekar, Vivek" w:date="2016-05-20T09:23:00Z"/>
              </w:rPr>
              <w:pPrChange w:id="124" w:author="Bedekar, Vivek" w:date="2016-05-20T09:28:00Z">
                <w:pPr>
                  <w:spacing w:after="0" w:line="240" w:lineRule="auto"/>
                  <w:jc w:val="both"/>
                </w:pPr>
              </w:pPrChange>
            </w:pPr>
            <w:ins w:id="125" w:author="Bedekar, Vivek" w:date="2016-05-20T09:23:00Z">
              <w:r w:rsidRPr="001D6521">
                <w:t>BTN</w:t>
              </w:r>
            </w:ins>
          </w:p>
        </w:tc>
        <w:tc>
          <w:tcPr>
            <w:tcW w:w="1734" w:type="dxa"/>
            <w:noWrap/>
            <w:hideMark/>
          </w:tcPr>
          <w:p w14:paraId="461A604C" w14:textId="77777777" w:rsidR="001D6521" w:rsidRPr="001D6521" w:rsidRDefault="001D6521">
            <w:pPr>
              <w:spacing w:after="0" w:line="240" w:lineRule="auto"/>
              <w:jc w:val="center"/>
              <w:rPr>
                <w:ins w:id="126" w:author="Bedekar, Vivek" w:date="2016-05-20T09:23:00Z"/>
              </w:rPr>
              <w:pPrChange w:id="127" w:author="Bedekar, Vivek" w:date="2016-05-20T09:28:00Z">
                <w:pPr>
                  <w:spacing w:after="0" w:line="240" w:lineRule="auto"/>
                  <w:jc w:val="both"/>
                </w:pPr>
              </w:pPrChange>
            </w:pPr>
            <w:ins w:id="128" w:author="Bedekar, Vivek" w:date="2016-05-20T09:23:00Z">
              <w:r w:rsidRPr="001D6521">
                <w:t>1</w:t>
              </w:r>
            </w:ins>
          </w:p>
        </w:tc>
      </w:tr>
      <w:tr w:rsidR="001D6521" w:rsidRPr="001D6521" w14:paraId="615E4091" w14:textId="77777777" w:rsidTr="008A0394">
        <w:trPr>
          <w:trHeight w:val="300"/>
          <w:ins w:id="129" w:author="Bedekar, Vivek" w:date="2016-05-20T09:23:00Z"/>
        </w:trPr>
        <w:tc>
          <w:tcPr>
            <w:tcW w:w="5312" w:type="dxa"/>
            <w:noWrap/>
            <w:hideMark/>
          </w:tcPr>
          <w:p w14:paraId="2D4810B4" w14:textId="1F01C642" w:rsidR="001D6521" w:rsidRPr="001D6521" w:rsidRDefault="001D6521">
            <w:pPr>
              <w:spacing w:after="0" w:line="240" w:lineRule="auto"/>
              <w:jc w:val="center"/>
              <w:rPr>
                <w:ins w:id="130" w:author="Bedekar, Vivek" w:date="2016-05-20T09:23:00Z"/>
              </w:rPr>
              <w:pPrChange w:id="131" w:author="Bedekar, Vivek" w:date="2016-05-20T09:28:00Z">
                <w:pPr>
                  <w:spacing w:after="0" w:line="240" w:lineRule="auto"/>
                  <w:jc w:val="both"/>
                </w:pPr>
              </w:pPrChange>
            </w:pPr>
            <w:ins w:id="132" w:author="Bedekar, Vivek" w:date="2016-05-20T09:23:00Z">
              <w:r w:rsidRPr="001D6521">
                <w:t>Flow-Transport Link*</w:t>
              </w:r>
            </w:ins>
          </w:p>
        </w:tc>
        <w:tc>
          <w:tcPr>
            <w:tcW w:w="1810" w:type="dxa"/>
            <w:noWrap/>
            <w:hideMark/>
          </w:tcPr>
          <w:p w14:paraId="40B59B70" w14:textId="221F8E99" w:rsidR="001D6521" w:rsidRPr="001D6521" w:rsidRDefault="001D6521">
            <w:pPr>
              <w:spacing w:after="0" w:line="240" w:lineRule="auto"/>
              <w:jc w:val="center"/>
              <w:rPr>
                <w:ins w:id="133" w:author="Bedekar, Vivek" w:date="2016-05-20T09:23:00Z"/>
              </w:rPr>
              <w:pPrChange w:id="134" w:author="Bedekar, Vivek" w:date="2016-05-20T09:28:00Z">
                <w:pPr>
                  <w:spacing w:after="0" w:line="240" w:lineRule="auto"/>
                  <w:jc w:val="both"/>
                </w:pPr>
              </w:pPrChange>
            </w:pPr>
            <w:ins w:id="135" w:author="Bedekar, Vivek" w:date="2016-05-20T09:23:00Z">
              <w:r w:rsidRPr="001D6521">
                <w:t>FTL</w:t>
              </w:r>
            </w:ins>
          </w:p>
        </w:tc>
        <w:tc>
          <w:tcPr>
            <w:tcW w:w="1734" w:type="dxa"/>
            <w:noWrap/>
            <w:hideMark/>
          </w:tcPr>
          <w:p w14:paraId="1218ED8F" w14:textId="77777777" w:rsidR="001D6521" w:rsidRPr="001D6521" w:rsidRDefault="001D6521">
            <w:pPr>
              <w:spacing w:after="0" w:line="240" w:lineRule="auto"/>
              <w:jc w:val="center"/>
              <w:rPr>
                <w:ins w:id="136" w:author="Bedekar, Vivek" w:date="2016-05-20T09:23:00Z"/>
              </w:rPr>
              <w:pPrChange w:id="137" w:author="Bedekar, Vivek" w:date="2016-05-20T09:28:00Z">
                <w:pPr>
                  <w:spacing w:after="0" w:line="240" w:lineRule="auto"/>
                  <w:jc w:val="both"/>
                </w:pPr>
              </w:pPrChange>
            </w:pPr>
            <w:ins w:id="138" w:author="Bedekar, Vivek" w:date="2016-05-20T09:23:00Z">
              <w:r w:rsidRPr="001D6521">
                <w:t>10</w:t>
              </w:r>
            </w:ins>
          </w:p>
        </w:tc>
      </w:tr>
      <w:tr w:rsidR="001D6521" w:rsidRPr="001D6521" w14:paraId="636BB8D0" w14:textId="77777777" w:rsidTr="008A0394">
        <w:trPr>
          <w:trHeight w:val="300"/>
          <w:ins w:id="139" w:author="Bedekar, Vivek" w:date="2016-05-20T09:23:00Z"/>
        </w:trPr>
        <w:tc>
          <w:tcPr>
            <w:tcW w:w="5312" w:type="dxa"/>
            <w:noWrap/>
            <w:hideMark/>
          </w:tcPr>
          <w:p w14:paraId="77DFEEA9" w14:textId="2FAE3509" w:rsidR="001D6521" w:rsidRPr="001D6521" w:rsidRDefault="001D6521">
            <w:pPr>
              <w:spacing w:after="0" w:line="240" w:lineRule="auto"/>
              <w:jc w:val="center"/>
              <w:rPr>
                <w:ins w:id="140" w:author="Bedekar, Vivek" w:date="2016-05-20T09:23:00Z"/>
              </w:rPr>
              <w:pPrChange w:id="141" w:author="Bedekar, Vivek" w:date="2016-05-20T09:28:00Z">
                <w:pPr>
                  <w:spacing w:after="0" w:line="240" w:lineRule="auto"/>
                  <w:jc w:val="both"/>
                </w:pPr>
              </w:pPrChange>
            </w:pPr>
            <w:ins w:id="142" w:author="Bedekar, Vivek" w:date="2016-05-20T09:23:00Z">
              <w:r w:rsidRPr="001D6521">
                <w:t>Advection</w:t>
              </w:r>
            </w:ins>
          </w:p>
        </w:tc>
        <w:tc>
          <w:tcPr>
            <w:tcW w:w="1810" w:type="dxa"/>
            <w:noWrap/>
            <w:hideMark/>
          </w:tcPr>
          <w:p w14:paraId="64D3D07D" w14:textId="49356F9D" w:rsidR="001D6521" w:rsidRPr="001D6521" w:rsidRDefault="001D6521">
            <w:pPr>
              <w:spacing w:after="0" w:line="240" w:lineRule="auto"/>
              <w:jc w:val="center"/>
              <w:rPr>
                <w:ins w:id="143" w:author="Bedekar, Vivek" w:date="2016-05-20T09:23:00Z"/>
              </w:rPr>
              <w:pPrChange w:id="144" w:author="Bedekar, Vivek" w:date="2016-05-20T09:28:00Z">
                <w:pPr>
                  <w:spacing w:after="0" w:line="240" w:lineRule="auto"/>
                  <w:jc w:val="both"/>
                </w:pPr>
              </w:pPrChange>
            </w:pPr>
            <w:ins w:id="145" w:author="Bedekar, Vivek" w:date="2016-05-20T09:23:00Z">
              <w:r w:rsidRPr="001D6521">
                <w:t>ADV</w:t>
              </w:r>
            </w:ins>
          </w:p>
        </w:tc>
        <w:tc>
          <w:tcPr>
            <w:tcW w:w="1734" w:type="dxa"/>
            <w:noWrap/>
            <w:hideMark/>
          </w:tcPr>
          <w:p w14:paraId="2CF2386F" w14:textId="77777777" w:rsidR="001D6521" w:rsidRPr="001D6521" w:rsidRDefault="001D6521">
            <w:pPr>
              <w:spacing w:after="0" w:line="240" w:lineRule="auto"/>
              <w:jc w:val="center"/>
              <w:rPr>
                <w:ins w:id="146" w:author="Bedekar, Vivek" w:date="2016-05-20T09:23:00Z"/>
              </w:rPr>
              <w:pPrChange w:id="147" w:author="Bedekar, Vivek" w:date="2016-05-20T09:28:00Z">
                <w:pPr>
                  <w:spacing w:after="0" w:line="240" w:lineRule="auto"/>
                  <w:jc w:val="both"/>
                </w:pPr>
              </w:pPrChange>
            </w:pPr>
            <w:ins w:id="148" w:author="Bedekar, Vivek" w:date="2016-05-20T09:23:00Z">
              <w:r w:rsidRPr="001D6521">
                <w:t>2</w:t>
              </w:r>
            </w:ins>
          </w:p>
        </w:tc>
      </w:tr>
      <w:tr w:rsidR="001D6521" w:rsidRPr="001D6521" w14:paraId="44A6594E" w14:textId="77777777" w:rsidTr="008A0394">
        <w:trPr>
          <w:trHeight w:val="300"/>
          <w:ins w:id="149" w:author="Bedekar, Vivek" w:date="2016-05-20T09:23:00Z"/>
        </w:trPr>
        <w:tc>
          <w:tcPr>
            <w:tcW w:w="5312" w:type="dxa"/>
            <w:noWrap/>
            <w:hideMark/>
          </w:tcPr>
          <w:p w14:paraId="369DF022" w14:textId="2207AF9B" w:rsidR="001D6521" w:rsidRPr="001D6521" w:rsidRDefault="001D6521">
            <w:pPr>
              <w:spacing w:after="0" w:line="240" w:lineRule="auto"/>
              <w:jc w:val="center"/>
              <w:rPr>
                <w:ins w:id="150" w:author="Bedekar, Vivek" w:date="2016-05-20T09:23:00Z"/>
              </w:rPr>
              <w:pPrChange w:id="151" w:author="Bedekar, Vivek" w:date="2016-05-20T09:28:00Z">
                <w:pPr>
                  <w:spacing w:after="0" w:line="240" w:lineRule="auto"/>
                  <w:jc w:val="both"/>
                </w:pPr>
              </w:pPrChange>
            </w:pPr>
            <w:ins w:id="152" w:author="Bedekar, Vivek" w:date="2016-05-20T09:23:00Z">
              <w:r w:rsidRPr="001D6521">
                <w:t>Dispersion</w:t>
              </w:r>
            </w:ins>
          </w:p>
        </w:tc>
        <w:tc>
          <w:tcPr>
            <w:tcW w:w="1810" w:type="dxa"/>
            <w:noWrap/>
            <w:hideMark/>
          </w:tcPr>
          <w:p w14:paraId="641229C2" w14:textId="1BE8916C" w:rsidR="001D6521" w:rsidRPr="001D6521" w:rsidRDefault="001D6521">
            <w:pPr>
              <w:spacing w:after="0" w:line="240" w:lineRule="auto"/>
              <w:jc w:val="center"/>
              <w:rPr>
                <w:ins w:id="153" w:author="Bedekar, Vivek" w:date="2016-05-20T09:23:00Z"/>
              </w:rPr>
              <w:pPrChange w:id="154" w:author="Bedekar, Vivek" w:date="2016-05-20T09:28:00Z">
                <w:pPr>
                  <w:spacing w:after="0" w:line="240" w:lineRule="auto"/>
                  <w:jc w:val="both"/>
                </w:pPr>
              </w:pPrChange>
            </w:pPr>
            <w:ins w:id="155" w:author="Bedekar, Vivek" w:date="2016-05-20T09:23:00Z">
              <w:r w:rsidRPr="001D6521">
                <w:t>DSP</w:t>
              </w:r>
            </w:ins>
          </w:p>
        </w:tc>
        <w:tc>
          <w:tcPr>
            <w:tcW w:w="1734" w:type="dxa"/>
            <w:noWrap/>
            <w:hideMark/>
          </w:tcPr>
          <w:p w14:paraId="27D8D66A" w14:textId="77777777" w:rsidR="001D6521" w:rsidRPr="001D6521" w:rsidRDefault="001D6521">
            <w:pPr>
              <w:spacing w:after="0" w:line="240" w:lineRule="auto"/>
              <w:jc w:val="center"/>
              <w:rPr>
                <w:ins w:id="156" w:author="Bedekar, Vivek" w:date="2016-05-20T09:23:00Z"/>
              </w:rPr>
              <w:pPrChange w:id="157" w:author="Bedekar, Vivek" w:date="2016-05-20T09:28:00Z">
                <w:pPr>
                  <w:spacing w:after="0" w:line="240" w:lineRule="auto"/>
                  <w:jc w:val="both"/>
                </w:pPr>
              </w:pPrChange>
            </w:pPr>
            <w:ins w:id="158" w:author="Bedekar, Vivek" w:date="2016-05-20T09:23:00Z">
              <w:r w:rsidRPr="001D6521">
                <w:t>3</w:t>
              </w:r>
            </w:ins>
          </w:p>
        </w:tc>
      </w:tr>
      <w:tr w:rsidR="001D6521" w:rsidRPr="001D6521" w14:paraId="0C04FEA2" w14:textId="77777777" w:rsidTr="008A0394">
        <w:trPr>
          <w:trHeight w:val="300"/>
          <w:ins w:id="159" w:author="Bedekar, Vivek" w:date="2016-05-20T09:23:00Z"/>
        </w:trPr>
        <w:tc>
          <w:tcPr>
            <w:tcW w:w="5312" w:type="dxa"/>
            <w:noWrap/>
            <w:hideMark/>
          </w:tcPr>
          <w:p w14:paraId="3CBCD309" w14:textId="441F93FB" w:rsidR="001D6521" w:rsidRPr="001D6521" w:rsidRDefault="001D6521">
            <w:pPr>
              <w:spacing w:after="0" w:line="240" w:lineRule="auto"/>
              <w:jc w:val="center"/>
              <w:rPr>
                <w:ins w:id="160" w:author="Bedekar, Vivek" w:date="2016-05-20T09:23:00Z"/>
              </w:rPr>
              <w:pPrChange w:id="161" w:author="Bedekar, Vivek" w:date="2016-05-20T09:28:00Z">
                <w:pPr>
                  <w:spacing w:after="0" w:line="240" w:lineRule="auto"/>
                  <w:jc w:val="both"/>
                </w:pPr>
              </w:pPrChange>
            </w:pPr>
            <w:ins w:id="162" w:author="Bedekar, Vivek" w:date="2016-05-20T09:23:00Z">
              <w:r w:rsidRPr="001D6521">
                <w:t>Sink/Source Mixing</w:t>
              </w:r>
            </w:ins>
          </w:p>
        </w:tc>
        <w:tc>
          <w:tcPr>
            <w:tcW w:w="1810" w:type="dxa"/>
            <w:noWrap/>
            <w:hideMark/>
          </w:tcPr>
          <w:p w14:paraId="32F8E7F9" w14:textId="0A7CE36C" w:rsidR="001D6521" w:rsidRPr="001D6521" w:rsidRDefault="001D6521">
            <w:pPr>
              <w:spacing w:after="0" w:line="240" w:lineRule="auto"/>
              <w:jc w:val="center"/>
              <w:rPr>
                <w:ins w:id="163" w:author="Bedekar, Vivek" w:date="2016-05-20T09:23:00Z"/>
              </w:rPr>
              <w:pPrChange w:id="164" w:author="Bedekar, Vivek" w:date="2016-05-20T09:28:00Z">
                <w:pPr>
                  <w:spacing w:after="0" w:line="240" w:lineRule="auto"/>
                  <w:jc w:val="both"/>
                </w:pPr>
              </w:pPrChange>
            </w:pPr>
            <w:ins w:id="165" w:author="Bedekar, Vivek" w:date="2016-05-20T09:23:00Z">
              <w:r w:rsidRPr="001D6521">
                <w:t>SSM</w:t>
              </w:r>
            </w:ins>
          </w:p>
        </w:tc>
        <w:tc>
          <w:tcPr>
            <w:tcW w:w="1734" w:type="dxa"/>
            <w:noWrap/>
            <w:hideMark/>
          </w:tcPr>
          <w:p w14:paraId="11E7FDEC" w14:textId="77777777" w:rsidR="001D6521" w:rsidRPr="001D6521" w:rsidRDefault="001D6521">
            <w:pPr>
              <w:spacing w:after="0" w:line="240" w:lineRule="auto"/>
              <w:jc w:val="center"/>
              <w:rPr>
                <w:ins w:id="166" w:author="Bedekar, Vivek" w:date="2016-05-20T09:23:00Z"/>
              </w:rPr>
              <w:pPrChange w:id="167" w:author="Bedekar, Vivek" w:date="2016-05-20T09:28:00Z">
                <w:pPr>
                  <w:spacing w:after="0" w:line="240" w:lineRule="auto"/>
                  <w:jc w:val="both"/>
                </w:pPr>
              </w:pPrChange>
            </w:pPr>
            <w:ins w:id="168" w:author="Bedekar, Vivek" w:date="2016-05-20T09:23:00Z">
              <w:r w:rsidRPr="001D6521">
                <w:t>4</w:t>
              </w:r>
            </w:ins>
          </w:p>
        </w:tc>
      </w:tr>
      <w:tr w:rsidR="00BE32F7" w:rsidRPr="001D6521" w14:paraId="62656FBF" w14:textId="77777777" w:rsidTr="008A0394">
        <w:trPr>
          <w:trHeight w:val="300"/>
          <w:ins w:id="169" w:author="Bedekar, Vivek" w:date="2016-05-20T09:31:00Z"/>
        </w:trPr>
        <w:tc>
          <w:tcPr>
            <w:tcW w:w="5312" w:type="dxa"/>
            <w:noWrap/>
          </w:tcPr>
          <w:p w14:paraId="78F57CEA" w14:textId="22D3CAFA" w:rsidR="00BE32F7" w:rsidRPr="001D6521" w:rsidRDefault="00BE32F7" w:rsidP="00BE32F7">
            <w:pPr>
              <w:spacing w:after="0" w:line="240" w:lineRule="auto"/>
              <w:jc w:val="center"/>
              <w:rPr>
                <w:ins w:id="170" w:author="Bedekar, Vivek" w:date="2016-05-20T09:31:00Z"/>
              </w:rPr>
            </w:pPr>
            <w:ins w:id="171" w:author="Bedekar, Vivek" w:date="2016-05-20T09:31:00Z">
              <w:r>
                <w:t>Conta</w:t>
              </w:r>
            </w:ins>
            <w:ins w:id="172" w:author="Bedekar, Vivek" w:date="2016-05-20T09:32:00Z">
              <w:r>
                <w:t>m</w:t>
              </w:r>
            </w:ins>
            <w:ins w:id="173" w:author="Bedekar, Vivek" w:date="2016-05-20T09:31:00Z">
              <w:r>
                <w:t>inant Treatment System</w:t>
              </w:r>
            </w:ins>
          </w:p>
        </w:tc>
        <w:tc>
          <w:tcPr>
            <w:tcW w:w="1810" w:type="dxa"/>
            <w:noWrap/>
          </w:tcPr>
          <w:p w14:paraId="7CC61C28" w14:textId="321EA64C" w:rsidR="00BE32F7" w:rsidRPr="001D6521" w:rsidRDefault="00BE32F7" w:rsidP="006213F4">
            <w:pPr>
              <w:spacing w:after="0" w:line="240" w:lineRule="auto"/>
              <w:jc w:val="center"/>
              <w:rPr>
                <w:ins w:id="174" w:author="Bedekar, Vivek" w:date="2016-05-20T09:31:00Z"/>
              </w:rPr>
            </w:pPr>
            <w:ins w:id="175" w:author="Bedekar, Vivek" w:date="2016-05-20T09:32:00Z">
              <w:r>
                <w:t>CTS</w:t>
              </w:r>
            </w:ins>
          </w:p>
        </w:tc>
        <w:tc>
          <w:tcPr>
            <w:tcW w:w="1734" w:type="dxa"/>
            <w:noWrap/>
          </w:tcPr>
          <w:p w14:paraId="5733342C" w14:textId="5CDE8467" w:rsidR="00BE32F7" w:rsidRPr="001D6521" w:rsidRDefault="00BE32F7" w:rsidP="006213F4">
            <w:pPr>
              <w:spacing w:after="0" w:line="240" w:lineRule="auto"/>
              <w:jc w:val="center"/>
              <w:rPr>
                <w:ins w:id="176" w:author="Bedekar, Vivek" w:date="2016-05-20T09:31:00Z"/>
              </w:rPr>
            </w:pPr>
            <w:ins w:id="177" w:author="Bedekar, Vivek" w:date="2016-05-20T09:32:00Z">
              <w:r>
                <w:t>6</w:t>
              </w:r>
            </w:ins>
          </w:p>
        </w:tc>
      </w:tr>
      <w:tr w:rsidR="00BE32F7" w:rsidRPr="001D6521" w14:paraId="39F89C12" w14:textId="77777777" w:rsidTr="008A0394">
        <w:trPr>
          <w:trHeight w:val="300"/>
          <w:ins w:id="178" w:author="Bedekar, Vivek" w:date="2016-05-20T09:32:00Z"/>
        </w:trPr>
        <w:tc>
          <w:tcPr>
            <w:tcW w:w="5312" w:type="dxa"/>
            <w:noWrap/>
          </w:tcPr>
          <w:p w14:paraId="7CF057E5" w14:textId="11881EE8" w:rsidR="00BE32F7" w:rsidRDefault="00BE32F7" w:rsidP="00BE32F7">
            <w:pPr>
              <w:spacing w:after="0" w:line="240" w:lineRule="auto"/>
              <w:jc w:val="center"/>
              <w:rPr>
                <w:ins w:id="179" w:author="Bedekar, Vivek" w:date="2016-05-20T09:32:00Z"/>
              </w:rPr>
            </w:pPr>
            <w:ins w:id="180" w:author="Bedekar, Vivek" w:date="2016-05-20T09:32:00Z">
              <w:r>
                <w:t>Unsaturated-Zone Transport</w:t>
              </w:r>
            </w:ins>
          </w:p>
        </w:tc>
        <w:tc>
          <w:tcPr>
            <w:tcW w:w="1810" w:type="dxa"/>
            <w:noWrap/>
          </w:tcPr>
          <w:p w14:paraId="2B68F144" w14:textId="2E165EE2" w:rsidR="00BE32F7" w:rsidRDefault="00BE32F7" w:rsidP="006213F4">
            <w:pPr>
              <w:spacing w:after="0" w:line="240" w:lineRule="auto"/>
              <w:jc w:val="center"/>
              <w:rPr>
                <w:ins w:id="181" w:author="Bedekar, Vivek" w:date="2016-05-20T09:32:00Z"/>
              </w:rPr>
            </w:pPr>
            <w:ins w:id="182" w:author="Bedekar, Vivek" w:date="2016-05-20T09:32:00Z">
              <w:r>
                <w:t>UZT</w:t>
              </w:r>
            </w:ins>
          </w:p>
        </w:tc>
        <w:tc>
          <w:tcPr>
            <w:tcW w:w="1734" w:type="dxa"/>
            <w:noWrap/>
          </w:tcPr>
          <w:p w14:paraId="73FC87F4" w14:textId="2B42CB36" w:rsidR="00BE32F7" w:rsidRDefault="00BE32F7" w:rsidP="006213F4">
            <w:pPr>
              <w:spacing w:after="0" w:line="240" w:lineRule="auto"/>
              <w:jc w:val="center"/>
              <w:rPr>
                <w:ins w:id="183" w:author="Bedekar, Vivek" w:date="2016-05-20T09:32:00Z"/>
              </w:rPr>
            </w:pPr>
            <w:ins w:id="184" w:author="Bedekar, Vivek" w:date="2016-05-20T09:32:00Z">
              <w:r>
                <w:t>7</w:t>
              </w:r>
            </w:ins>
          </w:p>
        </w:tc>
      </w:tr>
      <w:tr w:rsidR="001D6521" w:rsidRPr="001D6521" w14:paraId="69E1F18D" w14:textId="77777777" w:rsidTr="008A0394">
        <w:trPr>
          <w:trHeight w:val="300"/>
          <w:ins w:id="185" w:author="Bedekar, Vivek" w:date="2016-05-20T09:23:00Z"/>
        </w:trPr>
        <w:tc>
          <w:tcPr>
            <w:tcW w:w="5312" w:type="dxa"/>
            <w:noWrap/>
            <w:hideMark/>
          </w:tcPr>
          <w:p w14:paraId="36A953A9" w14:textId="742D548A" w:rsidR="001D6521" w:rsidRPr="001D6521" w:rsidRDefault="001D6521">
            <w:pPr>
              <w:spacing w:after="0" w:line="240" w:lineRule="auto"/>
              <w:jc w:val="center"/>
              <w:rPr>
                <w:ins w:id="186" w:author="Bedekar, Vivek" w:date="2016-05-20T09:23:00Z"/>
              </w:rPr>
              <w:pPrChange w:id="187" w:author="Bedekar, Vivek" w:date="2016-05-20T09:28:00Z">
                <w:pPr>
                  <w:spacing w:after="0" w:line="240" w:lineRule="auto"/>
                  <w:jc w:val="both"/>
                </w:pPr>
              </w:pPrChange>
            </w:pPr>
            <w:ins w:id="188" w:author="Bedekar, Vivek" w:date="2016-05-20T09:23:00Z">
              <w:r w:rsidRPr="001D6521">
                <w:t>Reaction</w:t>
              </w:r>
            </w:ins>
          </w:p>
        </w:tc>
        <w:tc>
          <w:tcPr>
            <w:tcW w:w="1810" w:type="dxa"/>
            <w:noWrap/>
            <w:hideMark/>
          </w:tcPr>
          <w:p w14:paraId="18FB46D3" w14:textId="0A1115B7" w:rsidR="001D6521" w:rsidRPr="001D6521" w:rsidRDefault="001D6521">
            <w:pPr>
              <w:spacing w:after="0" w:line="240" w:lineRule="auto"/>
              <w:jc w:val="center"/>
              <w:rPr>
                <w:ins w:id="189" w:author="Bedekar, Vivek" w:date="2016-05-20T09:23:00Z"/>
              </w:rPr>
              <w:pPrChange w:id="190" w:author="Bedekar, Vivek" w:date="2016-05-20T09:28:00Z">
                <w:pPr>
                  <w:spacing w:after="0" w:line="240" w:lineRule="auto"/>
                  <w:jc w:val="both"/>
                </w:pPr>
              </w:pPrChange>
            </w:pPr>
            <w:ins w:id="191" w:author="Bedekar, Vivek" w:date="2016-05-20T09:23:00Z">
              <w:r w:rsidRPr="001D6521">
                <w:t>RCT</w:t>
              </w:r>
            </w:ins>
          </w:p>
        </w:tc>
        <w:tc>
          <w:tcPr>
            <w:tcW w:w="1734" w:type="dxa"/>
            <w:noWrap/>
            <w:hideMark/>
          </w:tcPr>
          <w:p w14:paraId="7AD8CA9D" w14:textId="77777777" w:rsidR="001D6521" w:rsidRPr="001D6521" w:rsidRDefault="001D6521">
            <w:pPr>
              <w:spacing w:after="0" w:line="240" w:lineRule="auto"/>
              <w:jc w:val="center"/>
              <w:rPr>
                <w:ins w:id="192" w:author="Bedekar, Vivek" w:date="2016-05-20T09:23:00Z"/>
              </w:rPr>
              <w:pPrChange w:id="193" w:author="Bedekar, Vivek" w:date="2016-05-20T09:28:00Z">
                <w:pPr>
                  <w:spacing w:after="0" w:line="240" w:lineRule="auto"/>
                  <w:jc w:val="both"/>
                </w:pPr>
              </w:pPrChange>
            </w:pPr>
            <w:ins w:id="194" w:author="Bedekar, Vivek" w:date="2016-05-20T09:23:00Z">
              <w:r w:rsidRPr="001D6521">
                <w:t>8</w:t>
              </w:r>
            </w:ins>
          </w:p>
        </w:tc>
      </w:tr>
      <w:tr w:rsidR="001D6521" w:rsidRPr="001D6521" w14:paraId="5B1146DC" w14:textId="77777777" w:rsidTr="008A0394">
        <w:trPr>
          <w:trHeight w:val="300"/>
          <w:ins w:id="195" w:author="Bedekar, Vivek" w:date="2016-05-20T09:23:00Z"/>
        </w:trPr>
        <w:tc>
          <w:tcPr>
            <w:tcW w:w="5312" w:type="dxa"/>
            <w:noWrap/>
            <w:hideMark/>
          </w:tcPr>
          <w:p w14:paraId="1BFCACA1" w14:textId="4C7AD064" w:rsidR="001D6521" w:rsidRPr="001D6521" w:rsidRDefault="001D6521">
            <w:pPr>
              <w:spacing w:after="0" w:line="240" w:lineRule="auto"/>
              <w:jc w:val="center"/>
              <w:rPr>
                <w:ins w:id="196" w:author="Bedekar, Vivek" w:date="2016-05-20T09:23:00Z"/>
              </w:rPr>
              <w:pPrChange w:id="197" w:author="Bedekar, Vivek" w:date="2016-05-20T09:28:00Z">
                <w:pPr>
                  <w:spacing w:after="0" w:line="240" w:lineRule="auto"/>
                  <w:jc w:val="both"/>
                </w:pPr>
              </w:pPrChange>
            </w:pPr>
            <w:ins w:id="198" w:author="Bedekar, Vivek" w:date="2016-05-20T09:23:00Z">
              <w:r w:rsidRPr="001D6521">
                <w:t>Generalized Conjugate Gradient</w:t>
              </w:r>
            </w:ins>
          </w:p>
        </w:tc>
        <w:tc>
          <w:tcPr>
            <w:tcW w:w="1810" w:type="dxa"/>
            <w:noWrap/>
            <w:hideMark/>
          </w:tcPr>
          <w:p w14:paraId="47776060" w14:textId="1E996E09" w:rsidR="001D6521" w:rsidRPr="001D6521" w:rsidRDefault="001D6521">
            <w:pPr>
              <w:spacing w:after="0" w:line="240" w:lineRule="auto"/>
              <w:jc w:val="center"/>
              <w:rPr>
                <w:ins w:id="199" w:author="Bedekar, Vivek" w:date="2016-05-20T09:23:00Z"/>
              </w:rPr>
              <w:pPrChange w:id="200" w:author="Bedekar, Vivek" w:date="2016-05-20T09:28:00Z">
                <w:pPr>
                  <w:spacing w:after="0" w:line="240" w:lineRule="auto"/>
                  <w:jc w:val="both"/>
                </w:pPr>
              </w:pPrChange>
            </w:pPr>
            <w:ins w:id="201" w:author="Bedekar, Vivek" w:date="2016-05-20T09:23:00Z">
              <w:r w:rsidRPr="001D6521">
                <w:t>GCG</w:t>
              </w:r>
            </w:ins>
          </w:p>
        </w:tc>
        <w:tc>
          <w:tcPr>
            <w:tcW w:w="1734" w:type="dxa"/>
            <w:noWrap/>
            <w:hideMark/>
          </w:tcPr>
          <w:p w14:paraId="49B90C14" w14:textId="77777777" w:rsidR="001D6521" w:rsidRPr="001D6521" w:rsidRDefault="001D6521">
            <w:pPr>
              <w:spacing w:after="0" w:line="240" w:lineRule="auto"/>
              <w:jc w:val="center"/>
              <w:rPr>
                <w:ins w:id="202" w:author="Bedekar, Vivek" w:date="2016-05-20T09:23:00Z"/>
              </w:rPr>
              <w:pPrChange w:id="203" w:author="Bedekar, Vivek" w:date="2016-05-20T09:28:00Z">
                <w:pPr>
                  <w:spacing w:after="0" w:line="240" w:lineRule="auto"/>
                  <w:jc w:val="both"/>
                </w:pPr>
              </w:pPrChange>
            </w:pPr>
            <w:ins w:id="204" w:author="Bedekar, Vivek" w:date="2016-05-20T09:23:00Z">
              <w:r w:rsidRPr="001D6521">
                <w:t>9</w:t>
              </w:r>
            </w:ins>
          </w:p>
        </w:tc>
      </w:tr>
      <w:tr w:rsidR="001D6521" w:rsidRPr="001D6521" w14:paraId="4185E931" w14:textId="77777777" w:rsidTr="008A0394">
        <w:trPr>
          <w:trHeight w:val="300"/>
          <w:ins w:id="205" w:author="Bedekar, Vivek" w:date="2016-05-20T09:23:00Z"/>
        </w:trPr>
        <w:tc>
          <w:tcPr>
            <w:tcW w:w="5312" w:type="dxa"/>
            <w:noWrap/>
            <w:hideMark/>
          </w:tcPr>
          <w:p w14:paraId="40D85FD5" w14:textId="7F1F23B6" w:rsidR="001D6521" w:rsidRPr="001D6521" w:rsidRDefault="001D6521">
            <w:pPr>
              <w:spacing w:after="0" w:line="240" w:lineRule="auto"/>
              <w:jc w:val="center"/>
              <w:rPr>
                <w:ins w:id="206" w:author="Bedekar, Vivek" w:date="2016-05-20T09:23:00Z"/>
              </w:rPr>
              <w:pPrChange w:id="207" w:author="Bedekar, Vivek" w:date="2016-05-20T09:28:00Z">
                <w:pPr>
                  <w:spacing w:after="0" w:line="240" w:lineRule="auto"/>
                  <w:jc w:val="both"/>
                </w:pPr>
              </w:pPrChange>
            </w:pPr>
            <w:ins w:id="208" w:author="Bedekar, Vivek" w:date="2016-05-20T09:23:00Z">
              <w:r w:rsidRPr="001D6521">
                <w:t>Transport Observation</w:t>
              </w:r>
            </w:ins>
          </w:p>
        </w:tc>
        <w:tc>
          <w:tcPr>
            <w:tcW w:w="1810" w:type="dxa"/>
            <w:noWrap/>
            <w:hideMark/>
          </w:tcPr>
          <w:p w14:paraId="47E13629" w14:textId="68A9F227" w:rsidR="001D6521" w:rsidRPr="001D6521" w:rsidRDefault="001D6521">
            <w:pPr>
              <w:spacing w:after="0" w:line="240" w:lineRule="auto"/>
              <w:jc w:val="center"/>
              <w:rPr>
                <w:ins w:id="209" w:author="Bedekar, Vivek" w:date="2016-05-20T09:23:00Z"/>
              </w:rPr>
              <w:pPrChange w:id="210" w:author="Bedekar, Vivek" w:date="2016-05-20T09:28:00Z">
                <w:pPr>
                  <w:spacing w:after="0" w:line="240" w:lineRule="auto"/>
                  <w:jc w:val="both"/>
                </w:pPr>
              </w:pPrChange>
            </w:pPr>
            <w:ins w:id="211" w:author="Bedekar, Vivek" w:date="2016-05-20T09:23:00Z">
              <w:r w:rsidRPr="001D6521">
                <w:t>TOB</w:t>
              </w:r>
            </w:ins>
          </w:p>
        </w:tc>
        <w:tc>
          <w:tcPr>
            <w:tcW w:w="1734" w:type="dxa"/>
            <w:noWrap/>
            <w:hideMark/>
          </w:tcPr>
          <w:p w14:paraId="25E79D2F" w14:textId="463B536E" w:rsidR="001D6521" w:rsidRPr="001D6521" w:rsidRDefault="00BE32F7">
            <w:pPr>
              <w:spacing w:after="0" w:line="240" w:lineRule="auto"/>
              <w:jc w:val="center"/>
              <w:rPr>
                <w:ins w:id="212" w:author="Bedekar, Vivek" w:date="2016-05-20T09:23:00Z"/>
              </w:rPr>
              <w:pPrChange w:id="213" w:author="Bedekar, Vivek" w:date="2016-05-20T09:28:00Z">
                <w:pPr>
                  <w:spacing w:after="0" w:line="240" w:lineRule="auto"/>
                  <w:jc w:val="both"/>
                </w:pPr>
              </w:pPrChange>
            </w:pPr>
            <w:ins w:id="214" w:author="Bedekar, Vivek" w:date="2016-05-20T09:32:00Z">
              <w:r>
                <w:t>12</w:t>
              </w:r>
            </w:ins>
          </w:p>
        </w:tc>
      </w:tr>
      <w:tr w:rsidR="001D6521" w:rsidRPr="001D6521" w14:paraId="020FB07F" w14:textId="77777777" w:rsidTr="008A0394">
        <w:trPr>
          <w:trHeight w:val="300"/>
          <w:ins w:id="215" w:author="Bedekar, Vivek" w:date="2016-05-20T09:23:00Z"/>
        </w:trPr>
        <w:tc>
          <w:tcPr>
            <w:tcW w:w="5312" w:type="dxa"/>
            <w:noWrap/>
            <w:hideMark/>
          </w:tcPr>
          <w:p w14:paraId="494FE3D4" w14:textId="5ABBB7E1" w:rsidR="001D6521" w:rsidRPr="001D6521" w:rsidRDefault="001D6521">
            <w:pPr>
              <w:spacing w:after="0" w:line="240" w:lineRule="auto"/>
              <w:jc w:val="center"/>
              <w:rPr>
                <w:ins w:id="216" w:author="Bedekar, Vivek" w:date="2016-05-20T09:23:00Z"/>
              </w:rPr>
              <w:pPrChange w:id="217" w:author="Bedekar, Vivek" w:date="2016-05-20T09:28:00Z">
                <w:pPr>
                  <w:spacing w:after="0" w:line="240" w:lineRule="auto"/>
                  <w:jc w:val="both"/>
                </w:pPr>
              </w:pPrChange>
            </w:pPr>
            <w:ins w:id="218" w:author="Bedekar, Vivek" w:date="2016-05-20T09:23:00Z">
              <w:r w:rsidRPr="001D6521">
                <w:t>HSS Time-Varying Source</w:t>
              </w:r>
            </w:ins>
          </w:p>
        </w:tc>
        <w:tc>
          <w:tcPr>
            <w:tcW w:w="1810" w:type="dxa"/>
            <w:noWrap/>
            <w:hideMark/>
          </w:tcPr>
          <w:p w14:paraId="18E40C7E" w14:textId="6E8A1A49" w:rsidR="001D6521" w:rsidRPr="001D6521" w:rsidRDefault="001D6521">
            <w:pPr>
              <w:spacing w:after="0" w:line="240" w:lineRule="auto"/>
              <w:jc w:val="center"/>
              <w:rPr>
                <w:ins w:id="219" w:author="Bedekar, Vivek" w:date="2016-05-20T09:23:00Z"/>
              </w:rPr>
              <w:pPrChange w:id="220" w:author="Bedekar, Vivek" w:date="2016-05-20T09:28:00Z">
                <w:pPr>
                  <w:spacing w:after="0" w:line="240" w:lineRule="auto"/>
                  <w:jc w:val="both"/>
                </w:pPr>
              </w:pPrChange>
            </w:pPr>
            <w:ins w:id="221" w:author="Bedekar, Vivek" w:date="2016-05-20T09:23:00Z">
              <w:r w:rsidRPr="001D6521">
                <w:t>HSS</w:t>
              </w:r>
            </w:ins>
          </w:p>
        </w:tc>
        <w:tc>
          <w:tcPr>
            <w:tcW w:w="1734" w:type="dxa"/>
            <w:noWrap/>
            <w:hideMark/>
          </w:tcPr>
          <w:p w14:paraId="7FBFF465" w14:textId="77777777" w:rsidR="001D6521" w:rsidRPr="001D6521" w:rsidRDefault="001D6521">
            <w:pPr>
              <w:spacing w:after="0" w:line="240" w:lineRule="auto"/>
              <w:jc w:val="center"/>
              <w:rPr>
                <w:ins w:id="222" w:author="Bedekar, Vivek" w:date="2016-05-20T09:23:00Z"/>
              </w:rPr>
              <w:pPrChange w:id="223" w:author="Bedekar, Vivek" w:date="2016-05-20T09:28:00Z">
                <w:pPr>
                  <w:spacing w:after="0" w:line="240" w:lineRule="auto"/>
                  <w:jc w:val="both"/>
                </w:pPr>
              </w:pPrChange>
            </w:pPr>
            <w:ins w:id="224" w:author="Bedekar, Vivek" w:date="2016-05-20T09:23:00Z">
              <w:r w:rsidRPr="001D6521">
                <w:t>13</w:t>
              </w:r>
            </w:ins>
          </w:p>
        </w:tc>
      </w:tr>
      <w:tr w:rsidR="00D77120" w:rsidRPr="001D6521" w14:paraId="47899567" w14:textId="77777777" w:rsidTr="008A0394">
        <w:trPr>
          <w:trHeight w:val="300"/>
          <w:ins w:id="225" w:author="Bedekar, Vivek" w:date="2016-05-20T09:43:00Z"/>
        </w:trPr>
        <w:tc>
          <w:tcPr>
            <w:tcW w:w="5312" w:type="dxa"/>
            <w:noWrap/>
          </w:tcPr>
          <w:p w14:paraId="3FD1CD5A" w14:textId="1DEBBEA5" w:rsidR="00D77120" w:rsidRPr="001D6521" w:rsidRDefault="00D77120" w:rsidP="00D77120">
            <w:pPr>
              <w:spacing w:after="0" w:line="240" w:lineRule="auto"/>
              <w:jc w:val="center"/>
              <w:rPr>
                <w:ins w:id="226" w:author="Bedekar, Vivek" w:date="2016-05-20T09:43:00Z"/>
              </w:rPr>
            </w:pPr>
            <w:ins w:id="227" w:author="Bedekar, Vivek" w:date="2016-05-20T09:51:00Z">
              <w:r>
                <w:t>Time-Step Output</w:t>
              </w:r>
            </w:ins>
          </w:p>
        </w:tc>
        <w:tc>
          <w:tcPr>
            <w:tcW w:w="1810" w:type="dxa"/>
            <w:noWrap/>
          </w:tcPr>
          <w:p w14:paraId="6EBFCAD0" w14:textId="7DB3EEE6" w:rsidR="00D77120" w:rsidRPr="001D6521" w:rsidRDefault="00D77120" w:rsidP="006213F4">
            <w:pPr>
              <w:spacing w:after="0" w:line="240" w:lineRule="auto"/>
              <w:jc w:val="center"/>
              <w:rPr>
                <w:ins w:id="228" w:author="Bedekar, Vivek" w:date="2016-05-20T09:43:00Z"/>
              </w:rPr>
            </w:pPr>
            <w:ins w:id="229" w:author="Bedekar, Vivek" w:date="2016-05-20T09:52:00Z">
              <w:r>
                <w:t>TSO</w:t>
              </w:r>
            </w:ins>
          </w:p>
        </w:tc>
        <w:tc>
          <w:tcPr>
            <w:tcW w:w="1734" w:type="dxa"/>
            <w:noWrap/>
          </w:tcPr>
          <w:p w14:paraId="4ED47497" w14:textId="76607370" w:rsidR="00D77120" w:rsidRPr="001D6521" w:rsidRDefault="00D77120" w:rsidP="006213F4">
            <w:pPr>
              <w:spacing w:after="0" w:line="240" w:lineRule="auto"/>
              <w:jc w:val="center"/>
              <w:rPr>
                <w:ins w:id="230" w:author="Bedekar, Vivek" w:date="2016-05-20T09:43:00Z"/>
              </w:rPr>
            </w:pPr>
            <w:ins w:id="231" w:author="Bedekar, Vivek" w:date="2016-05-20T09:50:00Z">
              <w:r>
                <w:t>14</w:t>
              </w:r>
            </w:ins>
          </w:p>
        </w:tc>
      </w:tr>
      <w:tr w:rsidR="00471928" w:rsidRPr="001D6521" w14:paraId="205A912C" w14:textId="77777777" w:rsidTr="008A0394">
        <w:trPr>
          <w:trHeight w:val="300"/>
          <w:ins w:id="232" w:author="Bedekar, Vivek" w:date="2016-05-20T10:11:00Z"/>
        </w:trPr>
        <w:tc>
          <w:tcPr>
            <w:tcW w:w="5312" w:type="dxa"/>
            <w:noWrap/>
          </w:tcPr>
          <w:p w14:paraId="0A91A69B" w14:textId="16DE99E9" w:rsidR="00471928" w:rsidRDefault="00471928" w:rsidP="00D77120">
            <w:pPr>
              <w:spacing w:after="0" w:line="240" w:lineRule="auto"/>
              <w:jc w:val="center"/>
              <w:rPr>
                <w:ins w:id="233" w:author="Bedekar, Vivek" w:date="2016-05-20T10:11:00Z"/>
              </w:rPr>
            </w:pPr>
            <w:ins w:id="234" w:author="Bedekar, Vivek" w:date="2016-05-20T10:12:00Z">
              <w:r>
                <w:t xml:space="preserve">Lake </w:t>
              </w:r>
            </w:ins>
            <w:ins w:id="235" w:author="Bedekar, Vivek" w:date="2016-05-20T10:11:00Z">
              <w:r>
                <w:t>Transport</w:t>
              </w:r>
            </w:ins>
          </w:p>
        </w:tc>
        <w:tc>
          <w:tcPr>
            <w:tcW w:w="1810" w:type="dxa"/>
            <w:noWrap/>
          </w:tcPr>
          <w:p w14:paraId="10B15005" w14:textId="7FC82CE0" w:rsidR="00471928" w:rsidRDefault="00471928" w:rsidP="006213F4">
            <w:pPr>
              <w:spacing w:after="0" w:line="240" w:lineRule="auto"/>
              <w:jc w:val="center"/>
              <w:rPr>
                <w:ins w:id="236" w:author="Bedekar, Vivek" w:date="2016-05-20T10:11:00Z"/>
              </w:rPr>
            </w:pPr>
            <w:ins w:id="237" w:author="Bedekar, Vivek" w:date="2016-05-20T10:12:00Z">
              <w:r>
                <w:t>LKT</w:t>
              </w:r>
            </w:ins>
          </w:p>
        </w:tc>
        <w:tc>
          <w:tcPr>
            <w:tcW w:w="1734" w:type="dxa"/>
            <w:noWrap/>
          </w:tcPr>
          <w:p w14:paraId="7D577CC5" w14:textId="525779D3" w:rsidR="00471928" w:rsidRDefault="00471928" w:rsidP="00471928">
            <w:pPr>
              <w:spacing w:after="0" w:line="240" w:lineRule="auto"/>
              <w:jc w:val="center"/>
              <w:rPr>
                <w:ins w:id="238" w:author="Bedekar, Vivek" w:date="2016-05-20T10:11:00Z"/>
              </w:rPr>
            </w:pPr>
            <w:ins w:id="239" w:author="Bedekar, Vivek" w:date="2016-05-20T10:12:00Z">
              <w:r>
                <w:t>18</w:t>
              </w:r>
            </w:ins>
          </w:p>
        </w:tc>
      </w:tr>
      <w:tr w:rsidR="00471928" w:rsidRPr="001D6521" w14:paraId="06714657" w14:textId="77777777" w:rsidTr="008A0394">
        <w:trPr>
          <w:trHeight w:val="300"/>
          <w:ins w:id="240" w:author="Bedekar, Vivek" w:date="2016-05-20T10:11:00Z"/>
        </w:trPr>
        <w:tc>
          <w:tcPr>
            <w:tcW w:w="5312" w:type="dxa"/>
            <w:noWrap/>
          </w:tcPr>
          <w:p w14:paraId="5C5128C7" w14:textId="156A19F9" w:rsidR="00471928" w:rsidRDefault="00471928" w:rsidP="00471928">
            <w:pPr>
              <w:spacing w:after="0" w:line="240" w:lineRule="auto"/>
              <w:jc w:val="center"/>
              <w:rPr>
                <w:ins w:id="241" w:author="Bedekar, Vivek" w:date="2016-05-20T10:11:00Z"/>
              </w:rPr>
            </w:pPr>
            <w:ins w:id="242" w:author="Bedekar, Vivek" w:date="2016-05-20T10:12:00Z">
              <w:r>
                <w:t>Stream Flow Transport</w:t>
              </w:r>
            </w:ins>
          </w:p>
        </w:tc>
        <w:tc>
          <w:tcPr>
            <w:tcW w:w="1810" w:type="dxa"/>
            <w:noWrap/>
          </w:tcPr>
          <w:p w14:paraId="30965481" w14:textId="227324CD" w:rsidR="00471928" w:rsidRDefault="00471928" w:rsidP="00471928">
            <w:pPr>
              <w:spacing w:after="0" w:line="240" w:lineRule="auto"/>
              <w:jc w:val="center"/>
              <w:rPr>
                <w:ins w:id="243" w:author="Bedekar, Vivek" w:date="2016-05-20T10:11:00Z"/>
              </w:rPr>
            </w:pPr>
            <w:ins w:id="244" w:author="Bedekar, Vivek" w:date="2016-05-20T10:12:00Z">
              <w:r>
                <w:t>SFT</w:t>
              </w:r>
            </w:ins>
          </w:p>
        </w:tc>
        <w:tc>
          <w:tcPr>
            <w:tcW w:w="1734" w:type="dxa"/>
            <w:noWrap/>
          </w:tcPr>
          <w:p w14:paraId="12349628" w14:textId="36579A06" w:rsidR="00471928" w:rsidRDefault="00471928" w:rsidP="00471928">
            <w:pPr>
              <w:spacing w:after="0" w:line="240" w:lineRule="auto"/>
              <w:jc w:val="center"/>
              <w:rPr>
                <w:ins w:id="245" w:author="Bedekar, Vivek" w:date="2016-05-20T10:11:00Z"/>
              </w:rPr>
            </w:pPr>
            <w:ins w:id="246" w:author="Bedekar, Vivek" w:date="2016-05-20T10:12:00Z">
              <w:r>
                <w:t>19</w:t>
              </w:r>
            </w:ins>
          </w:p>
        </w:tc>
      </w:tr>
      <w:tr w:rsidR="00471928" w:rsidRPr="001D6521" w14:paraId="34F2BFA0" w14:textId="77777777" w:rsidTr="00E56B4A">
        <w:trPr>
          <w:trHeight w:val="300"/>
          <w:ins w:id="247" w:author="Bedekar, Vivek" w:date="2016-05-20T09:23:00Z"/>
        </w:trPr>
        <w:tc>
          <w:tcPr>
            <w:tcW w:w="8856" w:type="dxa"/>
            <w:gridSpan w:val="3"/>
            <w:noWrap/>
            <w:hideMark/>
          </w:tcPr>
          <w:p w14:paraId="047C7074" w14:textId="265D3777" w:rsidR="00471928" w:rsidRPr="001D6521" w:rsidRDefault="00471928" w:rsidP="00471928">
            <w:pPr>
              <w:spacing w:after="0" w:line="240" w:lineRule="auto"/>
              <w:jc w:val="center"/>
              <w:rPr>
                <w:ins w:id="248" w:author="Bedekar, Vivek" w:date="2016-05-20T09:23:00Z"/>
              </w:rPr>
            </w:pPr>
            <w:ins w:id="249" w:author="Bedekar, Vivek" w:date="2016-05-20T09:23:00Z">
              <w:r w:rsidRPr="001D6521">
                <w:t>Output Files</w:t>
              </w:r>
            </w:ins>
          </w:p>
        </w:tc>
      </w:tr>
      <w:tr w:rsidR="00471928" w:rsidRPr="001D6521" w14:paraId="4886E92C" w14:textId="77777777" w:rsidTr="008A0394">
        <w:trPr>
          <w:trHeight w:val="300"/>
          <w:ins w:id="250" w:author="Bedekar, Vivek" w:date="2016-05-20T09:23:00Z"/>
        </w:trPr>
        <w:tc>
          <w:tcPr>
            <w:tcW w:w="5312" w:type="dxa"/>
            <w:noWrap/>
            <w:hideMark/>
          </w:tcPr>
          <w:p w14:paraId="5FAE1A6A" w14:textId="421CD68B" w:rsidR="00471928" w:rsidRPr="001D6521" w:rsidRDefault="00471928">
            <w:pPr>
              <w:spacing w:after="0" w:line="240" w:lineRule="auto"/>
              <w:jc w:val="center"/>
              <w:rPr>
                <w:ins w:id="251" w:author="Bedekar, Vivek" w:date="2016-05-20T09:23:00Z"/>
              </w:rPr>
              <w:pPrChange w:id="252" w:author="Bedekar, Vivek" w:date="2016-05-20T09:28:00Z">
                <w:pPr>
                  <w:spacing w:after="0" w:line="240" w:lineRule="auto"/>
                  <w:jc w:val="both"/>
                </w:pPr>
              </w:pPrChange>
            </w:pPr>
            <w:ins w:id="253" w:author="Bedekar, Vivek" w:date="2016-05-20T09:29:00Z">
              <w:r w:rsidRPr="001D6521">
                <w:t>Output Listing File*</w:t>
              </w:r>
            </w:ins>
          </w:p>
        </w:tc>
        <w:tc>
          <w:tcPr>
            <w:tcW w:w="1810" w:type="dxa"/>
            <w:noWrap/>
            <w:hideMark/>
          </w:tcPr>
          <w:p w14:paraId="353844AD" w14:textId="50CC47EF" w:rsidR="00471928" w:rsidRPr="001D6521" w:rsidRDefault="00471928">
            <w:pPr>
              <w:spacing w:after="0" w:line="240" w:lineRule="auto"/>
              <w:jc w:val="center"/>
              <w:rPr>
                <w:ins w:id="254" w:author="Bedekar, Vivek" w:date="2016-05-20T09:23:00Z"/>
              </w:rPr>
              <w:pPrChange w:id="255" w:author="Bedekar, Vivek" w:date="2016-05-20T09:28:00Z">
                <w:pPr>
                  <w:spacing w:after="0" w:line="240" w:lineRule="auto"/>
                  <w:jc w:val="both"/>
                </w:pPr>
              </w:pPrChange>
            </w:pPr>
            <w:ins w:id="256" w:author="Bedekar, Vivek" w:date="2016-05-20T09:29:00Z">
              <w:r w:rsidRPr="001D6521">
                <w:t>LIST</w:t>
              </w:r>
            </w:ins>
          </w:p>
        </w:tc>
        <w:tc>
          <w:tcPr>
            <w:tcW w:w="1734" w:type="dxa"/>
            <w:noWrap/>
            <w:hideMark/>
          </w:tcPr>
          <w:p w14:paraId="4AAF7777" w14:textId="6F7FC52F" w:rsidR="00471928" w:rsidRPr="001D6521" w:rsidRDefault="00471928">
            <w:pPr>
              <w:spacing w:after="0" w:line="240" w:lineRule="auto"/>
              <w:jc w:val="center"/>
              <w:rPr>
                <w:ins w:id="257" w:author="Bedekar, Vivek" w:date="2016-05-20T09:23:00Z"/>
              </w:rPr>
              <w:pPrChange w:id="258" w:author="Bedekar, Vivek" w:date="2016-05-20T09:28:00Z">
                <w:pPr>
                  <w:spacing w:after="0" w:line="240" w:lineRule="auto"/>
                  <w:jc w:val="both"/>
                </w:pPr>
              </w:pPrChange>
            </w:pPr>
            <w:ins w:id="259" w:author="Bedekar, Vivek" w:date="2016-05-20T09:29:00Z">
              <w:r w:rsidRPr="001D6521">
                <w:t>16</w:t>
              </w:r>
            </w:ins>
          </w:p>
        </w:tc>
      </w:tr>
      <w:tr w:rsidR="00471928" w:rsidRPr="001D6521" w14:paraId="6F6D58C5" w14:textId="77777777" w:rsidTr="008A0394">
        <w:trPr>
          <w:trHeight w:val="300"/>
          <w:ins w:id="260" w:author="Bedekar, Vivek" w:date="2016-05-20T09:29:00Z"/>
        </w:trPr>
        <w:tc>
          <w:tcPr>
            <w:tcW w:w="5312" w:type="dxa"/>
            <w:noWrap/>
          </w:tcPr>
          <w:p w14:paraId="11514692" w14:textId="14583029" w:rsidR="00471928" w:rsidRPr="001D6521" w:rsidRDefault="00471928" w:rsidP="00471928">
            <w:pPr>
              <w:spacing w:after="0" w:line="240" w:lineRule="auto"/>
              <w:jc w:val="center"/>
              <w:rPr>
                <w:ins w:id="261" w:author="Bedekar, Vivek" w:date="2016-05-20T09:29:00Z"/>
              </w:rPr>
            </w:pPr>
            <w:ins w:id="262" w:author="Bedekar, Vivek" w:date="2016-05-20T09:29:00Z">
              <w:r w:rsidRPr="001D6521">
                <w:t>Model Configuration File</w:t>
              </w:r>
            </w:ins>
          </w:p>
        </w:tc>
        <w:tc>
          <w:tcPr>
            <w:tcW w:w="1810" w:type="dxa"/>
            <w:noWrap/>
          </w:tcPr>
          <w:p w14:paraId="760D1851" w14:textId="163C4D3E" w:rsidR="00471928" w:rsidRPr="001D6521" w:rsidRDefault="00471928" w:rsidP="00471928">
            <w:pPr>
              <w:spacing w:after="0" w:line="240" w:lineRule="auto"/>
              <w:jc w:val="center"/>
              <w:rPr>
                <w:ins w:id="263" w:author="Bedekar, Vivek" w:date="2016-05-20T09:29:00Z"/>
              </w:rPr>
            </w:pPr>
            <w:ins w:id="264" w:author="Bedekar, Vivek" w:date="2016-05-20T09:29:00Z">
              <w:r w:rsidRPr="001D6521">
                <w:t>CNF</w:t>
              </w:r>
            </w:ins>
          </w:p>
        </w:tc>
        <w:tc>
          <w:tcPr>
            <w:tcW w:w="1734" w:type="dxa"/>
            <w:noWrap/>
          </w:tcPr>
          <w:p w14:paraId="6F6ACDFD" w14:textId="226C0DC8" w:rsidR="00471928" w:rsidRPr="001D6521" w:rsidRDefault="00471928" w:rsidP="00471928">
            <w:pPr>
              <w:spacing w:after="0" w:line="240" w:lineRule="auto"/>
              <w:jc w:val="center"/>
              <w:rPr>
                <w:ins w:id="265" w:author="Bedekar, Vivek" w:date="2016-05-20T09:29:00Z"/>
              </w:rPr>
            </w:pPr>
            <w:ins w:id="266" w:author="Bedekar, Vivek" w:date="2016-05-20T09:29:00Z">
              <w:r w:rsidRPr="001D6521">
                <w:t>17</w:t>
              </w:r>
            </w:ins>
          </w:p>
        </w:tc>
      </w:tr>
      <w:tr w:rsidR="00471928" w:rsidRPr="001D6521" w14:paraId="4A5F6CD6" w14:textId="77777777" w:rsidTr="008A0394">
        <w:trPr>
          <w:trHeight w:val="300"/>
          <w:ins w:id="267" w:author="Bedekar, Vivek" w:date="2016-05-20T09:23:00Z"/>
        </w:trPr>
        <w:tc>
          <w:tcPr>
            <w:tcW w:w="5312" w:type="dxa"/>
            <w:noWrap/>
            <w:hideMark/>
          </w:tcPr>
          <w:p w14:paraId="7AAC07C2" w14:textId="77777777" w:rsidR="00471928" w:rsidRPr="001D6521" w:rsidRDefault="00471928">
            <w:pPr>
              <w:spacing w:after="0" w:line="240" w:lineRule="auto"/>
              <w:jc w:val="center"/>
              <w:rPr>
                <w:ins w:id="268" w:author="Bedekar, Vivek" w:date="2016-05-20T09:23:00Z"/>
              </w:rPr>
              <w:pPrChange w:id="269" w:author="Bedekar, Vivek" w:date="2016-05-20T09:28:00Z">
                <w:pPr>
                  <w:spacing w:after="0" w:line="240" w:lineRule="auto"/>
                  <w:jc w:val="both"/>
                </w:pPr>
              </w:pPrChange>
            </w:pPr>
            <w:ins w:id="270" w:author="Bedekar, Vivek" w:date="2016-05-20T09:23:00Z">
              <w:r w:rsidRPr="001D6521">
                <w:t>Unformatted Concentration File (dissolved phase)</w:t>
              </w:r>
            </w:ins>
          </w:p>
        </w:tc>
        <w:tc>
          <w:tcPr>
            <w:tcW w:w="1810" w:type="dxa"/>
            <w:noWrap/>
            <w:hideMark/>
          </w:tcPr>
          <w:p w14:paraId="34B2A852" w14:textId="023F4F79" w:rsidR="00471928" w:rsidRPr="001D6521" w:rsidRDefault="00471928">
            <w:pPr>
              <w:spacing w:after="0" w:line="240" w:lineRule="auto"/>
              <w:jc w:val="center"/>
              <w:rPr>
                <w:ins w:id="271" w:author="Bedekar, Vivek" w:date="2016-05-20T09:23:00Z"/>
              </w:rPr>
              <w:pPrChange w:id="272" w:author="Bedekar, Vivek" w:date="2016-05-20T09:28:00Z">
                <w:pPr>
                  <w:spacing w:after="0" w:line="240" w:lineRule="auto"/>
                  <w:jc w:val="both"/>
                </w:pPr>
              </w:pPrChange>
            </w:pPr>
            <w:ins w:id="273" w:author="Bedekar, Vivek" w:date="2016-05-20T09:23:00Z">
              <w:r w:rsidRPr="001D6521">
                <w:t>UCN</w:t>
              </w:r>
            </w:ins>
          </w:p>
        </w:tc>
        <w:tc>
          <w:tcPr>
            <w:tcW w:w="1734" w:type="dxa"/>
            <w:noWrap/>
            <w:hideMark/>
          </w:tcPr>
          <w:p w14:paraId="44F01B98" w14:textId="77777777" w:rsidR="00471928" w:rsidRPr="001D6521" w:rsidRDefault="00471928">
            <w:pPr>
              <w:spacing w:after="0" w:line="240" w:lineRule="auto"/>
              <w:jc w:val="center"/>
              <w:rPr>
                <w:ins w:id="274" w:author="Bedekar, Vivek" w:date="2016-05-20T09:23:00Z"/>
              </w:rPr>
              <w:pPrChange w:id="275" w:author="Bedekar, Vivek" w:date="2016-05-20T09:28:00Z">
                <w:pPr>
                  <w:spacing w:after="0" w:line="240" w:lineRule="auto"/>
                  <w:jc w:val="both"/>
                </w:pPr>
              </w:pPrChange>
            </w:pPr>
            <w:ins w:id="276" w:author="Bedekar, Vivek" w:date="2016-05-20T09:23:00Z">
              <w:r w:rsidRPr="001D6521">
                <w:t>200+species index</w:t>
              </w:r>
            </w:ins>
          </w:p>
        </w:tc>
      </w:tr>
      <w:tr w:rsidR="00471928" w:rsidRPr="001D6521" w14:paraId="12B0A715" w14:textId="77777777" w:rsidTr="008A0394">
        <w:trPr>
          <w:trHeight w:val="300"/>
          <w:ins w:id="277" w:author="Bedekar, Vivek" w:date="2016-05-20T09:23:00Z"/>
        </w:trPr>
        <w:tc>
          <w:tcPr>
            <w:tcW w:w="5312" w:type="dxa"/>
            <w:noWrap/>
            <w:hideMark/>
          </w:tcPr>
          <w:p w14:paraId="49DF26AF" w14:textId="77777777" w:rsidR="00471928" w:rsidRPr="001D6521" w:rsidRDefault="00471928">
            <w:pPr>
              <w:spacing w:after="0" w:line="240" w:lineRule="auto"/>
              <w:jc w:val="center"/>
              <w:rPr>
                <w:ins w:id="278" w:author="Bedekar, Vivek" w:date="2016-05-20T09:23:00Z"/>
              </w:rPr>
              <w:pPrChange w:id="279" w:author="Bedekar, Vivek" w:date="2016-05-20T09:28:00Z">
                <w:pPr>
                  <w:spacing w:after="0" w:line="240" w:lineRule="auto"/>
                  <w:jc w:val="both"/>
                </w:pPr>
              </w:pPrChange>
            </w:pPr>
            <w:ins w:id="280" w:author="Bedekar, Vivek" w:date="2016-05-20T09:23:00Z">
              <w:r w:rsidRPr="001D6521">
                <w:t>Unformatted Concentration File(</w:t>
              </w:r>
              <w:proofErr w:type="spellStart"/>
              <w:r w:rsidRPr="001D6521">
                <w:t>sorbed</w:t>
              </w:r>
              <w:proofErr w:type="spellEnd"/>
              <w:r w:rsidRPr="001D6521">
                <w:t>/immobile phase)</w:t>
              </w:r>
            </w:ins>
          </w:p>
        </w:tc>
        <w:tc>
          <w:tcPr>
            <w:tcW w:w="1810" w:type="dxa"/>
            <w:noWrap/>
            <w:hideMark/>
          </w:tcPr>
          <w:p w14:paraId="10DBD25B" w14:textId="51D87DF1" w:rsidR="00471928" w:rsidRPr="001D6521" w:rsidRDefault="00471928">
            <w:pPr>
              <w:spacing w:after="0" w:line="240" w:lineRule="auto"/>
              <w:jc w:val="center"/>
              <w:rPr>
                <w:ins w:id="281" w:author="Bedekar, Vivek" w:date="2016-05-20T09:23:00Z"/>
              </w:rPr>
              <w:pPrChange w:id="282" w:author="Bedekar, Vivek" w:date="2016-05-20T09:28:00Z">
                <w:pPr>
                  <w:spacing w:after="0" w:line="240" w:lineRule="auto"/>
                  <w:jc w:val="both"/>
                </w:pPr>
              </w:pPrChange>
            </w:pPr>
            <w:ins w:id="283" w:author="Bedekar, Vivek" w:date="2016-05-20T09:23:00Z">
              <w:r w:rsidRPr="001D6521">
                <w:t>UCN</w:t>
              </w:r>
            </w:ins>
          </w:p>
        </w:tc>
        <w:tc>
          <w:tcPr>
            <w:tcW w:w="1734" w:type="dxa"/>
            <w:noWrap/>
            <w:hideMark/>
          </w:tcPr>
          <w:p w14:paraId="5C21AB2C" w14:textId="77777777" w:rsidR="00471928" w:rsidRPr="001D6521" w:rsidRDefault="00471928">
            <w:pPr>
              <w:spacing w:after="0" w:line="240" w:lineRule="auto"/>
              <w:jc w:val="center"/>
              <w:rPr>
                <w:ins w:id="284" w:author="Bedekar, Vivek" w:date="2016-05-20T09:23:00Z"/>
              </w:rPr>
              <w:pPrChange w:id="285" w:author="Bedekar, Vivek" w:date="2016-05-20T09:28:00Z">
                <w:pPr>
                  <w:spacing w:after="0" w:line="240" w:lineRule="auto"/>
                  <w:jc w:val="both"/>
                </w:pPr>
              </w:pPrChange>
            </w:pPr>
            <w:ins w:id="286" w:author="Bedekar, Vivek" w:date="2016-05-20T09:23:00Z">
              <w:r w:rsidRPr="001D6521">
                <w:t>300+species index</w:t>
              </w:r>
            </w:ins>
          </w:p>
        </w:tc>
      </w:tr>
      <w:tr w:rsidR="00471928" w:rsidRPr="001D6521" w14:paraId="69394CA0" w14:textId="77777777" w:rsidTr="008A0394">
        <w:trPr>
          <w:trHeight w:val="300"/>
          <w:ins w:id="287" w:author="Bedekar, Vivek" w:date="2016-05-20T09:23:00Z"/>
        </w:trPr>
        <w:tc>
          <w:tcPr>
            <w:tcW w:w="5312" w:type="dxa"/>
            <w:noWrap/>
            <w:hideMark/>
          </w:tcPr>
          <w:p w14:paraId="1E0679EB" w14:textId="79646E1A" w:rsidR="00471928" w:rsidRPr="001D6521" w:rsidRDefault="00471928">
            <w:pPr>
              <w:spacing w:after="0" w:line="240" w:lineRule="auto"/>
              <w:jc w:val="center"/>
              <w:rPr>
                <w:ins w:id="288" w:author="Bedekar, Vivek" w:date="2016-05-20T09:23:00Z"/>
              </w:rPr>
              <w:pPrChange w:id="289" w:author="Bedekar, Vivek" w:date="2016-05-20T09:28:00Z">
                <w:pPr>
                  <w:spacing w:after="0" w:line="240" w:lineRule="auto"/>
                  <w:jc w:val="both"/>
                </w:pPr>
              </w:pPrChange>
            </w:pPr>
            <w:ins w:id="290" w:author="Bedekar, Vivek" w:date="2016-05-20T09:23:00Z">
              <w:r w:rsidRPr="001D6521">
                <w:t>Concentrations Observation File</w:t>
              </w:r>
            </w:ins>
          </w:p>
        </w:tc>
        <w:tc>
          <w:tcPr>
            <w:tcW w:w="1810" w:type="dxa"/>
            <w:noWrap/>
            <w:hideMark/>
          </w:tcPr>
          <w:p w14:paraId="797FE311" w14:textId="1CE0CD57" w:rsidR="00471928" w:rsidRPr="001D6521" w:rsidRDefault="00471928">
            <w:pPr>
              <w:spacing w:after="0" w:line="240" w:lineRule="auto"/>
              <w:jc w:val="center"/>
              <w:rPr>
                <w:ins w:id="291" w:author="Bedekar, Vivek" w:date="2016-05-20T09:23:00Z"/>
              </w:rPr>
              <w:pPrChange w:id="292" w:author="Bedekar, Vivek" w:date="2016-05-20T09:28:00Z">
                <w:pPr>
                  <w:spacing w:after="0" w:line="240" w:lineRule="auto"/>
                  <w:jc w:val="both"/>
                </w:pPr>
              </w:pPrChange>
            </w:pPr>
            <w:ins w:id="293" w:author="Bedekar, Vivek" w:date="2016-05-20T09:23:00Z">
              <w:r w:rsidRPr="001D6521">
                <w:t>OBS</w:t>
              </w:r>
            </w:ins>
          </w:p>
        </w:tc>
        <w:tc>
          <w:tcPr>
            <w:tcW w:w="1734" w:type="dxa"/>
            <w:noWrap/>
            <w:hideMark/>
          </w:tcPr>
          <w:p w14:paraId="3A36F3F2" w14:textId="77777777" w:rsidR="00471928" w:rsidRPr="001D6521" w:rsidRDefault="00471928">
            <w:pPr>
              <w:spacing w:after="0" w:line="240" w:lineRule="auto"/>
              <w:jc w:val="center"/>
              <w:rPr>
                <w:ins w:id="294" w:author="Bedekar, Vivek" w:date="2016-05-20T09:23:00Z"/>
              </w:rPr>
              <w:pPrChange w:id="295" w:author="Bedekar, Vivek" w:date="2016-05-20T09:28:00Z">
                <w:pPr>
                  <w:spacing w:after="0" w:line="240" w:lineRule="auto"/>
                  <w:jc w:val="both"/>
                </w:pPr>
              </w:pPrChange>
            </w:pPr>
            <w:ins w:id="296" w:author="Bedekar, Vivek" w:date="2016-05-20T09:23:00Z">
              <w:r w:rsidRPr="001D6521">
                <w:t xml:space="preserve">400+species </w:t>
              </w:r>
              <w:r w:rsidRPr="001D6521">
                <w:lastRenderedPageBreak/>
                <w:t>index</w:t>
              </w:r>
            </w:ins>
          </w:p>
        </w:tc>
      </w:tr>
      <w:tr w:rsidR="00471928" w:rsidRPr="001D6521" w14:paraId="5A0A5272" w14:textId="77777777" w:rsidTr="008A0394">
        <w:trPr>
          <w:trHeight w:val="300"/>
          <w:ins w:id="297" w:author="Bedekar, Vivek" w:date="2016-05-20T09:23:00Z"/>
        </w:trPr>
        <w:tc>
          <w:tcPr>
            <w:tcW w:w="5312" w:type="dxa"/>
            <w:noWrap/>
            <w:hideMark/>
          </w:tcPr>
          <w:p w14:paraId="563D7B6D" w14:textId="773239AD" w:rsidR="00471928" w:rsidRPr="001D6521" w:rsidRDefault="00471928">
            <w:pPr>
              <w:spacing w:after="0" w:line="240" w:lineRule="auto"/>
              <w:jc w:val="center"/>
              <w:rPr>
                <w:ins w:id="298" w:author="Bedekar, Vivek" w:date="2016-05-20T09:23:00Z"/>
              </w:rPr>
              <w:pPrChange w:id="299" w:author="Bedekar, Vivek" w:date="2016-05-20T09:28:00Z">
                <w:pPr>
                  <w:spacing w:after="0" w:line="240" w:lineRule="auto"/>
                  <w:jc w:val="both"/>
                </w:pPr>
              </w:pPrChange>
            </w:pPr>
            <w:ins w:id="300" w:author="Bedekar, Vivek" w:date="2016-05-20T09:23:00Z">
              <w:r w:rsidRPr="001D6521">
                <w:lastRenderedPageBreak/>
                <w:t>Mass Budget Summary File</w:t>
              </w:r>
            </w:ins>
          </w:p>
        </w:tc>
        <w:tc>
          <w:tcPr>
            <w:tcW w:w="1810" w:type="dxa"/>
            <w:noWrap/>
            <w:hideMark/>
          </w:tcPr>
          <w:p w14:paraId="0FB4F49E" w14:textId="5CDB8F17" w:rsidR="00471928" w:rsidRPr="001D6521" w:rsidRDefault="00471928">
            <w:pPr>
              <w:spacing w:after="0" w:line="240" w:lineRule="auto"/>
              <w:jc w:val="center"/>
              <w:rPr>
                <w:ins w:id="301" w:author="Bedekar, Vivek" w:date="2016-05-20T09:23:00Z"/>
              </w:rPr>
              <w:pPrChange w:id="302" w:author="Bedekar, Vivek" w:date="2016-05-20T09:28:00Z">
                <w:pPr>
                  <w:spacing w:after="0" w:line="240" w:lineRule="auto"/>
                  <w:jc w:val="both"/>
                </w:pPr>
              </w:pPrChange>
            </w:pPr>
            <w:ins w:id="303" w:author="Bedekar, Vivek" w:date="2016-05-20T09:23:00Z">
              <w:r w:rsidRPr="001D6521">
                <w:t>MAS</w:t>
              </w:r>
            </w:ins>
          </w:p>
        </w:tc>
        <w:tc>
          <w:tcPr>
            <w:tcW w:w="1734" w:type="dxa"/>
            <w:noWrap/>
            <w:hideMark/>
          </w:tcPr>
          <w:p w14:paraId="2C191A15" w14:textId="77777777" w:rsidR="00471928" w:rsidRPr="001D6521" w:rsidRDefault="00471928">
            <w:pPr>
              <w:spacing w:after="0" w:line="240" w:lineRule="auto"/>
              <w:jc w:val="center"/>
              <w:rPr>
                <w:ins w:id="304" w:author="Bedekar, Vivek" w:date="2016-05-20T09:23:00Z"/>
              </w:rPr>
              <w:pPrChange w:id="305" w:author="Bedekar, Vivek" w:date="2016-05-20T09:28:00Z">
                <w:pPr>
                  <w:spacing w:after="0" w:line="240" w:lineRule="auto"/>
                  <w:jc w:val="both"/>
                </w:pPr>
              </w:pPrChange>
            </w:pPr>
            <w:ins w:id="306" w:author="Bedekar, Vivek" w:date="2016-05-20T09:23:00Z">
              <w:r w:rsidRPr="001D6521">
                <w:t>600+species index</w:t>
              </w:r>
            </w:ins>
          </w:p>
        </w:tc>
      </w:tr>
    </w:tbl>
    <w:p w14:paraId="155C57EF" w14:textId="200A5B92" w:rsidR="00201E6C" w:rsidRPr="00201E6C" w:rsidRDefault="006213F4" w:rsidP="00201E6C">
      <w:pPr>
        <w:spacing w:after="0" w:line="240" w:lineRule="auto"/>
        <w:jc w:val="both"/>
      </w:pPr>
      <w:ins w:id="307" w:author="Bedekar, Vivek" w:date="2016-05-20T09:30:00Z">
        <w:r>
          <w:t xml:space="preserve">* </w:t>
        </w:r>
        <w:r w:rsidR="009F50CA">
          <w:t>Note – these files are always required for every simulation</w:t>
        </w:r>
      </w:ins>
    </w:p>
    <w:p w14:paraId="485D9D57" w14:textId="77777777" w:rsidR="00201E6C" w:rsidRPr="00201E6C" w:rsidRDefault="00201E6C" w:rsidP="00201E6C">
      <w:pPr>
        <w:spacing w:after="0" w:line="240" w:lineRule="auto"/>
        <w:jc w:val="both"/>
      </w:pPr>
    </w:p>
    <w:p w14:paraId="59F735F0" w14:textId="77777777" w:rsidR="00B92E48" w:rsidRDefault="00B92E48" w:rsidP="00B92E48">
      <w:pPr>
        <w:pStyle w:val="Heading2"/>
      </w:pPr>
      <w:bookmarkStart w:id="308" w:name="_Toc321942233"/>
      <w:r>
        <w:t>ADV Package</w:t>
      </w:r>
      <w:bookmarkEnd w:id="308"/>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60B3B2EC" w14:textId="76775A55" w:rsidR="0094385B" w:rsidDel="00546D83" w:rsidRDefault="00B07CA0" w:rsidP="00546D83">
      <w:pPr>
        <w:autoSpaceDE w:val="0"/>
        <w:autoSpaceDN w:val="0"/>
        <w:adjustRightInd w:val="0"/>
        <w:spacing w:after="0" w:line="240" w:lineRule="auto"/>
        <w:ind w:left="720" w:hanging="720"/>
        <w:rPr>
          <w:del w:id="309" w:author="Bedekar, Vivek" w:date="2016-06-10T09:45:00Z"/>
        </w:rPr>
      </w:pPr>
      <w:r w:rsidRPr="001B4315">
        <w:t xml:space="preserve">1 </w:t>
      </w:r>
      <w:r w:rsidRPr="001B4315">
        <w:tab/>
        <w:t xml:space="preserve">Record: </w:t>
      </w:r>
      <w:r w:rsidRPr="001B4315">
        <w:tab/>
      </w:r>
      <w:r w:rsidRPr="00B07CA0">
        <w:t>MIXELM, PERCEL, MXPART, NADVFD</w:t>
      </w:r>
      <w:del w:id="310" w:author="Bedekar, Vivek" w:date="2016-06-10T09:45:00Z">
        <w:r w:rsidR="00AC5BE4" w:rsidDel="00546D83">
          <w:delText>,</w:delText>
        </w:r>
        <w:r w:rsidR="0071431E" w:rsidDel="00546D83">
          <w:delText xml:space="preserve"> </w:delText>
        </w:r>
        <w:r w:rsidR="00AC5BE4" w:rsidDel="00546D83">
          <w:delText>IALTFM</w:delText>
        </w:r>
        <w:r w:rsidR="0094385B" w:rsidDel="00546D83">
          <w:delText>,</w:delText>
        </w:r>
      </w:del>
    </w:p>
    <w:p w14:paraId="4A95AC81" w14:textId="5BD17752" w:rsidR="00B07CA0" w:rsidRPr="001B4315" w:rsidRDefault="0094385B" w:rsidP="00546D83">
      <w:pPr>
        <w:autoSpaceDE w:val="0"/>
        <w:autoSpaceDN w:val="0"/>
        <w:adjustRightInd w:val="0"/>
        <w:spacing w:after="0" w:line="240" w:lineRule="auto"/>
        <w:ind w:left="720" w:hanging="720"/>
      </w:pPr>
      <w:del w:id="311" w:author="Bedekar, Vivek" w:date="2016-06-10T09:45:00Z">
        <w:r w:rsidDel="00546D83">
          <w:delText xml:space="preserve">                                    NOCREWET, ICIMDRY, IDRY2</w:delText>
        </w:r>
      </w:del>
    </w:p>
    <w:p w14:paraId="6B07A89A" w14:textId="2B1E5DAD"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del w:id="312" w:author="Bedekar, Vivek" w:date="2016-06-10T10:01:00Z">
        <w:r w:rsidR="00AC5BE4" w:rsidDel="00882A6A">
          <w:delText>3</w:delText>
        </w:r>
      </w:del>
      <w:ins w:id="313" w:author="Bedekar, Vivek" w:date="2016-06-10T10:01:00Z">
        <w:r w:rsidR="00882A6A">
          <w:t>2</w:t>
        </w:r>
      </w:ins>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lastRenderedPageBreak/>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2B6B86F" w14:textId="1B8A4CA3" w:rsidR="0071431E" w:rsidRPr="005F462E" w:rsidDel="00546D83" w:rsidRDefault="00206AFF" w:rsidP="0071431E">
      <w:pPr>
        <w:pStyle w:val="ListParagraph"/>
        <w:numPr>
          <w:ilvl w:val="0"/>
          <w:numId w:val="8"/>
        </w:numPr>
        <w:autoSpaceDE w:val="0"/>
        <w:autoSpaceDN w:val="0"/>
        <w:adjustRightInd w:val="0"/>
        <w:spacing w:after="0" w:line="240" w:lineRule="auto"/>
        <w:ind w:left="2160" w:hanging="270"/>
        <w:jc w:val="both"/>
        <w:rPr>
          <w:del w:id="314" w:author="Bedekar, Vivek" w:date="2016-06-10T09:45:00Z"/>
          <w:highlight w:val="lightGray"/>
        </w:rPr>
      </w:pPr>
      <w:del w:id="315" w:author="Bedekar, Vivek" w:date="2016-06-10T09:45:00Z">
        <w:r w:rsidRPr="005F462E" w:rsidDel="00546D83">
          <w:rPr>
            <w:highlight w:val="lightGray"/>
          </w:rPr>
          <w:delText xml:space="preserve">IALTFM </w:delText>
        </w:r>
        <w:r w:rsidR="0071431E" w:rsidRPr="005F462E" w:rsidDel="00546D83">
          <w:rPr>
            <w:highlight w:val="lightGray"/>
          </w:rPr>
          <w:delText xml:space="preserve">is an integer flag indicating which </w:delText>
        </w:r>
        <w:r w:rsidR="00207A45" w:rsidRPr="005F462E" w:rsidDel="00546D83">
          <w:rPr>
            <w:highlight w:val="lightGray"/>
          </w:rPr>
          <w:delText xml:space="preserve">storage formulation is used. </w:delText>
        </w:r>
      </w:del>
    </w:p>
    <w:p w14:paraId="76CE43AD" w14:textId="6AC1C531" w:rsidR="00207A45" w:rsidRPr="005F462E" w:rsidDel="00546D83" w:rsidRDefault="00207A45" w:rsidP="00207A45">
      <w:pPr>
        <w:pStyle w:val="ListParagraph"/>
        <w:autoSpaceDE w:val="0"/>
        <w:autoSpaceDN w:val="0"/>
        <w:adjustRightInd w:val="0"/>
        <w:spacing w:after="0" w:line="240" w:lineRule="auto"/>
        <w:ind w:left="2160"/>
        <w:jc w:val="both"/>
        <w:rPr>
          <w:del w:id="316" w:author="Bedekar, Vivek" w:date="2016-06-10T09:45:00Z"/>
          <w:highlight w:val="lightGray"/>
        </w:rPr>
      </w:pPr>
      <w:del w:id="317" w:author="Bedekar, Vivek" w:date="2016-06-10T09:45:00Z">
        <w:r w:rsidRPr="005F462E" w:rsidDel="00546D83">
          <w:rPr>
            <w:highlight w:val="lightGray"/>
          </w:rPr>
          <w:delText xml:space="preserve">IALTFM = 0 original storage formulation is used; </w:delText>
        </w:r>
      </w:del>
    </w:p>
    <w:p w14:paraId="62073D61" w14:textId="20CBCC06" w:rsidR="00207A45" w:rsidDel="00546D83" w:rsidRDefault="00207A45" w:rsidP="00207A45">
      <w:pPr>
        <w:pStyle w:val="ListParagraph"/>
        <w:autoSpaceDE w:val="0"/>
        <w:autoSpaceDN w:val="0"/>
        <w:adjustRightInd w:val="0"/>
        <w:spacing w:after="0" w:line="240" w:lineRule="auto"/>
        <w:ind w:left="2160"/>
        <w:jc w:val="both"/>
        <w:rPr>
          <w:del w:id="318" w:author="Bedekar, Vivek" w:date="2016-06-10T09:45:00Z"/>
        </w:rPr>
      </w:pPr>
      <w:del w:id="319" w:author="Bedekar, Vivek" w:date="2016-06-10T09:45:00Z">
        <w:r w:rsidRPr="005F462E" w:rsidDel="00546D83">
          <w:rPr>
            <w:highlight w:val="lightGray"/>
          </w:rPr>
          <w:delText>= 1, alternate corrected storage formulation is used.</w:delText>
        </w:r>
      </w:del>
    </w:p>
    <w:p w14:paraId="074DFB0A" w14:textId="1A876BA0"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20" w:author="Bedekar, Vivek" w:date="2016-06-10T09:45:00Z"/>
          <w:highlight w:val="yellow"/>
        </w:rPr>
      </w:pPr>
      <w:del w:id="321" w:author="Bedekar, Vivek" w:date="2016-06-10T09:45:00Z">
        <w:r w:rsidRPr="00387EB4" w:rsidDel="00546D83">
          <w:rPr>
            <w:highlight w:val="yellow"/>
          </w:rPr>
          <w:delText>NOCREWET</w:delText>
        </w:r>
        <w:r w:rsidDel="00546D83">
          <w:delText xml:space="preserve"> - </w:delText>
        </w:r>
        <w:r w:rsidRPr="00387EB4" w:rsidDel="00546D83">
          <w:delText>need to define.</w:delText>
        </w:r>
      </w:del>
    </w:p>
    <w:p w14:paraId="5C2817B2" w14:textId="1C5A35A2"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22" w:author="Bedekar, Vivek" w:date="2016-06-10T09:45:00Z"/>
          <w:highlight w:val="yellow"/>
        </w:rPr>
      </w:pPr>
      <w:del w:id="323" w:author="Bedekar, Vivek" w:date="2016-06-10T09:45:00Z">
        <w:r w:rsidRPr="00387EB4" w:rsidDel="00546D83">
          <w:rPr>
            <w:highlight w:val="yellow"/>
          </w:rPr>
          <w:delText>ICIMDRY</w:delText>
        </w:r>
        <w:r w:rsidDel="00546D83">
          <w:delText xml:space="preserve"> - </w:delText>
        </w:r>
        <w:r w:rsidRPr="00387EB4" w:rsidDel="00546D83">
          <w:delText>need to define.</w:delText>
        </w:r>
      </w:del>
    </w:p>
    <w:p w14:paraId="1586A294" w14:textId="7D9F2995" w:rsidR="00387EB4" w:rsidRPr="00387EB4" w:rsidDel="00546D83" w:rsidRDefault="00387EB4" w:rsidP="00387EB4">
      <w:pPr>
        <w:pStyle w:val="ListParagraph"/>
        <w:numPr>
          <w:ilvl w:val="0"/>
          <w:numId w:val="8"/>
        </w:numPr>
        <w:autoSpaceDE w:val="0"/>
        <w:autoSpaceDN w:val="0"/>
        <w:adjustRightInd w:val="0"/>
        <w:spacing w:after="0" w:line="240" w:lineRule="auto"/>
        <w:ind w:left="2160"/>
        <w:jc w:val="both"/>
        <w:rPr>
          <w:del w:id="324" w:author="Bedekar, Vivek" w:date="2016-06-10T09:45:00Z"/>
          <w:highlight w:val="yellow"/>
        </w:rPr>
      </w:pPr>
      <w:del w:id="325" w:author="Bedekar, Vivek" w:date="2016-06-10T09:45:00Z">
        <w:r w:rsidRPr="00387EB4" w:rsidDel="00546D83">
          <w:rPr>
            <w:highlight w:val="yellow"/>
          </w:rPr>
          <w:delText>IDRY2</w:delText>
        </w:r>
        <w:r w:rsidDel="00546D83">
          <w:delText xml:space="preserve"> - </w:delText>
        </w:r>
        <w:r w:rsidRPr="00387EB4" w:rsidDel="00546D83">
          <w:delText>need to define.</w:delText>
        </w:r>
      </w:del>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2, the fourth-order </w:t>
      </w:r>
      <w:proofErr w:type="spellStart"/>
      <w:r>
        <w:rPr>
          <w:rFonts w:eastAsiaTheme="minorHAnsi"/>
          <w:sz w:val="22"/>
          <w:szCs w:val="22"/>
        </w:rPr>
        <w:t>Runge-Kutta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xml:space="preserve">= 3, the hybrid first- and fourth-order algorithm is used; the </w:t>
      </w:r>
      <w:proofErr w:type="spellStart"/>
      <w:r>
        <w:rPr>
          <w:rFonts w:eastAsiaTheme="minorHAnsi"/>
          <w:sz w:val="22"/>
          <w:szCs w:val="22"/>
        </w:rPr>
        <w:t>Runge-Kutta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 xml:space="preserve">below which </w:t>
      </w:r>
      <w:proofErr w:type="spellStart"/>
      <w:r w:rsidRPr="00F3252D">
        <w:rPr>
          <w:rFonts w:eastAsiaTheme="minorHAnsi"/>
          <w:sz w:val="22"/>
          <w:szCs w:val="22"/>
        </w:rPr>
        <w:t>advective</w:t>
      </w:r>
      <w:proofErr w:type="spellEnd"/>
      <w:r w:rsidRPr="00F3252D">
        <w:rPr>
          <w:rFonts w:eastAsiaTheme="minorHAnsi"/>
          <w:sz w:val="22"/>
          <w:szCs w:val="22"/>
        </w:rPr>
        <w:t xml:space="preser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 0, the random pattern is selected for initial placement. Particles are distributed randomly in both the horizontal and vertical directions by calling a random number generator (Figure 18b). This option is usually preferred and leads to smaller mass balance discrepancy in </w:t>
      </w:r>
      <w:proofErr w:type="spellStart"/>
      <w:r>
        <w:rPr>
          <w:rFonts w:eastAsiaTheme="minorHAnsi"/>
          <w:sz w:val="22"/>
          <w:szCs w:val="22"/>
        </w:rPr>
        <w:t>nonuniform</w:t>
      </w:r>
      <w:proofErr w:type="spellEnd"/>
      <w:r>
        <w:rPr>
          <w:rFonts w:eastAsiaTheme="minorHAnsi"/>
          <w:sz w:val="22"/>
          <w:szCs w:val="22"/>
        </w:rPr>
        <w:t xml:space="preserve">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 xml:space="preserve">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w:t>
      </w:r>
      <w:proofErr w:type="spellStart"/>
      <w:r w:rsidRPr="00F3252D">
        <w:rPr>
          <w:rFonts w:eastAsiaTheme="minorHAnsi"/>
          <w:sz w:val="22"/>
          <w:szCs w:val="22"/>
        </w:rPr>
        <w:t>nonuniform</w:t>
      </w:r>
      <w:proofErr w:type="spellEnd"/>
      <w:r w:rsidRPr="00F3252D">
        <w:rPr>
          <w:rFonts w:eastAsiaTheme="minorHAnsi"/>
          <w:sz w:val="22"/>
          <w:szCs w:val="22"/>
        </w:rPr>
        <w:t xml:space="preserve">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NPMIN is the minimum number of particles allowed per cell. If the number of particles in a cell at the end of a transport step is fewer than NPMIN, new particles are inserted into that cell to maintain a sufficient 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NPMAX is the maximum number of particles allowed per cell. If the number of particles in a cell exceeds NPMAX, all particles are removed from that cell and replaced by a new set of particles equal to NPH to </w:t>
      </w:r>
      <w:r w:rsidRPr="004E231A">
        <w:rPr>
          <w:rFonts w:eastAsiaTheme="minorHAnsi"/>
          <w:sz w:val="22"/>
          <w:szCs w:val="22"/>
        </w:rPr>
        <w:lastRenderedPageBreak/>
        <w:t>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51283F9C" w:rsidR="002B674C" w:rsidRDefault="009029F8" w:rsidP="002B674C">
      <w:pPr>
        <w:spacing w:after="0" w:line="240" w:lineRule="auto"/>
        <w:jc w:val="both"/>
      </w:pPr>
      <w:del w:id="326" w:author="Bedekar, Vivek" w:date="2016-06-10T09:51:00Z">
        <w:r w:rsidDel="00546D83">
          <w:delText>The remaining i</w:delText>
        </w:r>
      </w:del>
      <w:ins w:id="327" w:author="Bedekar, Vivek" w:date="2016-06-10T09:51:00Z">
        <w:r w:rsidR="00546D83">
          <w:t>I</w:t>
        </w:r>
      </w:ins>
      <w:r>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28" w:name="_Toc321942235"/>
      <w:r>
        <w:t>BTN Package</w:t>
      </w:r>
      <w:bookmarkEnd w:id="328"/>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6910E6">
        <w:rPr>
          <w:sz w:val="22"/>
          <w:szCs w:val="22"/>
        </w:rPr>
        <w:t>HEADNG(</w:t>
      </w:r>
      <w:proofErr w:type="gramEnd"/>
      <w:r w:rsidRPr="006910E6">
        <w:rPr>
          <w:sz w:val="22"/>
          <w:szCs w:val="22"/>
        </w:rPr>
        <w:t>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E266CE">
        <w:rPr>
          <w:sz w:val="22"/>
          <w:szCs w:val="22"/>
        </w:rPr>
        <w:t>HEADNG(</w:t>
      </w:r>
      <w:proofErr w:type="gramEnd"/>
      <w:r w:rsidRPr="00E266CE">
        <w:rPr>
          <w:sz w:val="22"/>
          <w:szCs w:val="22"/>
        </w:rPr>
        <w:t>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ins w:id="329" w:author="Bedekar, Vivek" w:date="2016-06-10T10:05:00Z"/>
          <w:sz w:val="22"/>
          <w:szCs w:val="22"/>
        </w:rPr>
      </w:pPr>
      <w:ins w:id="330" w:author="Bedekar, Vivek" w:date="2016-06-10T10:05:00Z">
        <w:r>
          <w:rPr>
            <w:sz w:val="22"/>
            <w:szCs w:val="22"/>
          </w:rPr>
          <w:t xml:space="preserve">3 </w:t>
        </w:r>
        <w:r>
          <w:rPr>
            <w:sz w:val="22"/>
            <w:szCs w:val="22"/>
          </w:rPr>
          <w:tab/>
          <w:t xml:space="preserve">Record: </w:t>
        </w:r>
        <w:r>
          <w:rPr>
            <w:sz w:val="22"/>
            <w:szCs w:val="22"/>
          </w:rPr>
          <w:tab/>
        </w:r>
        <w:r>
          <w:rPr>
            <w:rFonts w:eastAsiaTheme="minorHAnsi"/>
            <w:sz w:val="22"/>
            <w:szCs w:val="22"/>
          </w:rPr>
          <w:t>[</w:t>
        </w:r>
      </w:ins>
      <w:ins w:id="331" w:author="Bedekar, Vivek" w:date="2016-06-10T10:11:00Z">
        <w:r w:rsidR="00437EB6">
          <w:rPr>
            <w:rFonts w:eastAsiaTheme="minorHAnsi"/>
            <w:sz w:val="22"/>
            <w:szCs w:val="22"/>
          </w:rPr>
          <w:t xml:space="preserve">Optional </w:t>
        </w:r>
      </w:ins>
      <w:ins w:id="332" w:author="Bedekar, Vivek" w:date="2016-06-10T10:05:00Z">
        <w:r>
          <w:rPr>
            <w:rFonts w:eastAsiaTheme="minorHAnsi"/>
            <w:sz w:val="22"/>
            <w:szCs w:val="22"/>
          </w:rPr>
          <w:t>Keywords]</w:t>
        </w:r>
      </w:ins>
    </w:p>
    <w:p w14:paraId="331E6C9C" w14:textId="2DB3F7EE" w:rsidR="00D82D6C" w:rsidRDefault="00D82D6C" w:rsidP="00D82D6C">
      <w:pPr>
        <w:autoSpaceDE w:val="0"/>
        <w:autoSpaceDN w:val="0"/>
        <w:adjustRightInd w:val="0"/>
        <w:spacing w:after="0" w:line="240" w:lineRule="auto"/>
        <w:ind w:firstLine="720"/>
        <w:rPr>
          <w:ins w:id="333" w:author="Bedekar, Vivek" w:date="2016-06-10T10:11:00Z"/>
          <w:sz w:val="22"/>
          <w:szCs w:val="22"/>
        </w:rPr>
      </w:pPr>
      <w:ins w:id="334" w:author="Bedekar, Vivek" w:date="2016-06-10T10:05:00Z">
        <w:r>
          <w:rPr>
            <w:sz w:val="22"/>
            <w:szCs w:val="22"/>
          </w:rPr>
          <w:t xml:space="preserve">Format: </w:t>
        </w:r>
        <w:r>
          <w:rPr>
            <w:sz w:val="22"/>
            <w:szCs w:val="22"/>
          </w:rPr>
          <w:tab/>
        </w:r>
      </w:ins>
      <w:ins w:id="335" w:author="Bedekar, Vivek" w:date="2016-06-10T10:10:00Z">
        <w:r w:rsidR="00437EB6">
          <w:rPr>
            <w:sz w:val="22"/>
            <w:szCs w:val="22"/>
          </w:rPr>
          <w:t>Text</w:t>
        </w:r>
      </w:ins>
    </w:p>
    <w:p w14:paraId="5F4DB1DB" w14:textId="2BD303E4" w:rsidR="00437EB6" w:rsidRDefault="00437EB6">
      <w:pPr>
        <w:autoSpaceDE w:val="0"/>
        <w:autoSpaceDN w:val="0"/>
        <w:adjustRightInd w:val="0"/>
        <w:spacing w:after="0" w:line="240" w:lineRule="auto"/>
        <w:ind w:left="2160"/>
        <w:rPr>
          <w:ins w:id="336" w:author="Bedekar, Vivek" w:date="2016-06-10T10:05:00Z"/>
          <w:sz w:val="22"/>
          <w:szCs w:val="22"/>
        </w:rPr>
        <w:pPrChange w:id="337" w:author="Bedekar, Vivek" w:date="2016-06-10T10:12:00Z">
          <w:pPr>
            <w:autoSpaceDE w:val="0"/>
            <w:autoSpaceDN w:val="0"/>
            <w:adjustRightInd w:val="0"/>
            <w:spacing w:after="0" w:line="240" w:lineRule="auto"/>
            <w:ind w:firstLine="720"/>
          </w:pPr>
        </w:pPrChange>
      </w:pPr>
      <w:ins w:id="338" w:author="Bedekar, Vivek" w:date="2016-06-10T10:12:00Z">
        <w:r>
          <w:rPr>
            <w:sz w:val="22"/>
            <w:szCs w:val="22"/>
          </w:rPr>
          <w:t xml:space="preserve">Following </w:t>
        </w:r>
      </w:ins>
      <w:ins w:id="339" w:author="Bedekar, Vivek" w:date="2016-06-10T10:11:00Z">
        <w:r>
          <w:rPr>
            <w:sz w:val="22"/>
            <w:szCs w:val="22"/>
          </w:rPr>
          <w:t xml:space="preserve">keywords </w:t>
        </w:r>
      </w:ins>
      <w:ins w:id="340" w:author="Bedekar, Vivek" w:date="2016-06-10T10:12:00Z">
        <w:r>
          <w:rPr>
            <w:sz w:val="22"/>
            <w:szCs w:val="22"/>
          </w:rPr>
          <w:t>are available that can be used optionally. Only the following keywords may appear on this line</w:t>
        </w:r>
      </w:ins>
      <w:ins w:id="341" w:author="Bedekar, Vivek" w:date="2016-06-10T10:13:00Z">
        <w:r>
          <w:rPr>
            <w:sz w:val="22"/>
            <w:szCs w:val="22"/>
          </w:rPr>
          <w:t>. If any words other than the following keywords are encountered, the program will terminate</w:t>
        </w:r>
      </w:ins>
      <w:ins w:id="342" w:author="Bedekar, Vivek" w:date="2016-06-10T10:12:00Z">
        <w:r>
          <w:rPr>
            <w:sz w:val="22"/>
            <w:szCs w:val="22"/>
          </w:rPr>
          <w:t xml:space="preserve">. </w:t>
        </w:r>
      </w:ins>
      <w:ins w:id="343" w:author="Bedekar, Vivek" w:date="2016-06-10T10:13:00Z">
        <w:r>
          <w:rPr>
            <w:sz w:val="22"/>
            <w:szCs w:val="22"/>
          </w:rPr>
          <w:t>Ignore this line if none of the following options are needed.</w:t>
        </w:r>
      </w:ins>
    </w:p>
    <w:p w14:paraId="31396CB2" w14:textId="374EA647" w:rsidR="00D82D6C" w:rsidRPr="0041308C" w:rsidRDefault="00D82D6C">
      <w:pPr>
        <w:autoSpaceDE w:val="0"/>
        <w:autoSpaceDN w:val="0"/>
        <w:adjustRightInd w:val="0"/>
        <w:spacing w:after="0" w:line="240" w:lineRule="auto"/>
        <w:rPr>
          <w:ins w:id="344" w:author="Bedekar, Vivek" w:date="2016-06-10T10:05:00Z"/>
          <w:sz w:val="22"/>
          <w:szCs w:val="22"/>
        </w:rPr>
        <w:pPrChange w:id="345" w:author="Bedekar, Vivek" w:date="2016-06-10T10:11:00Z">
          <w:pPr>
            <w:numPr>
              <w:numId w:val="1"/>
            </w:numPr>
            <w:autoSpaceDE w:val="0"/>
            <w:autoSpaceDN w:val="0"/>
            <w:adjustRightInd w:val="0"/>
            <w:spacing w:after="0" w:line="240" w:lineRule="auto"/>
            <w:ind w:left="2160" w:hanging="270"/>
          </w:pPr>
        </w:pPrChange>
      </w:pPr>
    </w:p>
    <w:p w14:paraId="616DA75E" w14:textId="461248F9" w:rsidR="00F927CB" w:rsidRDefault="00F927CB" w:rsidP="00D82D6C">
      <w:pPr>
        <w:numPr>
          <w:ilvl w:val="0"/>
          <w:numId w:val="1"/>
        </w:numPr>
        <w:autoSpaceDE w:val="0"/>
        <w:autoSpaceDN w:val="0"/>
        <w:adjustRightInd w:val="0"/>
        <w:spacing w:after="0" w:line="240" w:lineRule="auto"/>
        <w:ind w:left="2160" w:hanging="270"/>
        <w:rPr>
          <w:ins w:id="346" w:author="Bedekar, Vivek" w:date="2016-06-10T10:14:00Z"/>
          <w:sz w:val="22"/>
          <w:szCs w:val="22"/>
        </w:rPr>
      </w:pPr>
      <w:ins w:id="347" w:author="Bedekar, Vivek" w:date="2016-06-10T10:14:00Z">
        <w:r w:rsidRPr="00F927CB">
          <w:rPr>
            <w:sz w:val="22"/>
            <w:szCs w:val="22"/>
          </w:rPr>
          <w:t>MODFLOWSTYLEARRAYS</w:t>
        </w:r>
      </w:ins>
      <w:ins w:id="348" w:author="Bedekar, Vivek" w:date="2016-06-10T10:15:00Z">
        <w:r>
          <w:rPr>
            <w:sz w:val="22"/>
            <w:szCs w:val="22"/>
          </w:rPr>
          <w:t>: this keyword enables (</w:t>
        </w:r>
        <w:r w:rsidRPr="00F927CB">
          <w:rPr>
            <w:sz w:val="22"/>
            <w:szCs w:val="22"/>
            <w:highlight w:val="yellow"/>
            <w:rPrChange w:id="349" w:author="Bedekar, Vivek" w:date="2016-06-10T10:15:00Z">
              <w:rPr>
                <w:sz w:val="22"/>
                <w:szCs w:val="22"/>
              </w:rPr>
            </w:rPrChange>
          </w:rPr>
          <w:t>Eric could you elaborate further</w:t>
        </w:r>
        <w:r>
          <w:rPr>
            <w:sz w:val="22"/>
            <w:szCs w:val="22"/>
          </w:rPr>
          <w:t>)</w:t>
        </w:r>
      </w:ins>
    </w:p>
    <w:p w14:paraId="5CA6DFCA" w14:textId="154099D7" w:rsidR="00F927CB" w:rsidRDefault="00F927CB" w:rsidP="00D82D6C">
      <w:pPr>
        <w:numPr>
          <w:ilvl w:val="0"/>
          <w:numId w:val="1"/>
        </w:numPr>
        <w:autoSpaceDE w:val="0"/>
        <w:autoSpaceDN w:val="0"/>
        <w:adjustRightInd w:val="0"/>
        <w:spacing w:after="0" w:line="240" w:lineRule="auto"/>
        <w:ind w:left="2160" w:hanging="270"/>
        <w:rPr>
          <w:ins w:id="350" w:author="Bedekar, Vivek" w:date="2016-06-10T11:24:00Z"/>
          <w:sz w:val="22"/>
          <w:szCs w:val="22"/>
        </w:rPr>
      </w:pPr>
      <w:ins w:id="351" w:author="Bedekar, Vivek" w:date="2016-06-10T10:15:00Z">
        <w:r w:rsidRPr="00F927CB">
          <w:rPr>
            <w:sz w:val="22"/>
            <w:szCs w:val="22"/>
          </w:rPr>
          <w:t>DRYCELL</w:t>
        </w:r>
        <w:r>
          <w:rPr>
            <w:sz w:val="22"/>
            <w:szCs w:val="22"/>
          </w:rPr>
          <w:t>: this keyword</w:t>
        </w:r>
      </w:ins>
      <w:ins w:id="352" w:author="Bedekar, Vivek" w:date="2016-06-10T10:16:00Z">
        <w:r>
          <w:rPr>
            <w:sz w:val="22"/>
            <w:szCs w:val="22"/>
          </w:rPr>
          <w:t xml:space="preserve"> </w:t>
        </w:r>
      </w:ins>
      <w:ins w:id="353" w:author="Bedekar, Vivek" w:date="2016-06-10T10:45:00Z">
        <w:r w:rsidR="00C60D58">
          <w:rPr>
            <w:sz w:val="22"/>
            <w:szCs w:val="22"/>
          </w:rPr>
          <w:t xml:space="preserve">should be used </w:t>
        </w:r>
      </w:ins>
      <w:ins w:id="354" w:author="Bedekar, Vivek" w:date="2016-06-10T11:23:00Z">
        <w:r w:rsidR="003C73AB">
          <w:rPr>
            <w:sz w:val="22"/>
            <w:szCs w:val="22"/>
          </w:rPr>
          <w:t xml:space="preserve">to enable mass transfer </w:t>
        </w:r>
      </w:ins>
      <w:ins w:id="355" w:author="Bedekar, Vivek" w:date="2016-06-10T11:24:00Z">
        <w:r w:rsidR="003C73AB">
          <w:rPr>
            <w:sz w:val="22"/>
            <w:szCs w:val="22"/>
          </w:rPr>
          <w:t xml:space="preserve">through dry cells, </w:t>
        </w:r>
      </w:ins>
      <w:ins w:id="356" w:author="Bedekar, Vivek" w:date="2016-06-10T10:47:00Z">
        <w:r w:rsidR="00545D27">
          <w:rPr>
            <w:sz w:val="22"/>
            <w:szCs w:val="22"/>
          </w:rPr>
          <w:t xml:space="preserve">when dry cells </w:t>
        </w:r>
      </w:ins>
      <w:ins w:id="357" w:author="Bedekar, Vivek" w:date="2016-06-10T10:48:00Z">
        <w:r w:rsidR="00545D27">
          <w:rPr>
            <w:sz w:val="22"/>
            <w:szCs w:val="22"/>
          </w:rPr>
          <w:t xml:space="preserve">can </w:t>
        </w:r>
      </w:ins>
      <w:ins w:id="358" w:author="Bedekar, Vivek" w:date="2016-06-10T10:47:00Z">
        <w:r w:rsidR="00545D27">
          <w:rPr>
            <w:sz w:val="22"/>
            <w:szCs w:val="22"/>
          </w:rPr>
          <w:t xml:space="preserve">remain active in a flow simulation, as is possible </w:t>
        </w:r>
      </w:ins>
      <w:ins w:id="359" w:author="Bedekar, Vivek" w:date="2016-06-10T10:48:00Z">
        <w:r w:rsidR="00545D27">
          <w:rPr>
            <w:sz w:val="22"/>
            <w:szCs w:val="22"/>
          </w:rPr>
          <w:t>with MODFLOW-NWT</w:t>
        </w:r>
        <w:r w:rsidR="003C73AB">
          <w:rPr>
            <w:sz w:val="22"/>
            <w:szCs w:val="22"/>
          </w:rPr>
          <w:t>.</w:t>
        </w:r>
      </w:ins>
      <w:ins w:id="360" w:author="Bedekar, Vivek" w:date="2016-06-10T11:24:00Z">
        <w:r w:rsidR="003C73AB">
          <w:rPr>
            <w:sz w:val="22"/>
            <w:szCs w:val="22"/>
          </w:rPr>
          <w:t xml:space="preserve"> This option</w:t>
        </w:r>
      </w:ins>
      <w:ins w:id="361" w:author="Bedekar, Vivek" w:date="2016-06-10T10:46:00Z">
        <w:r w:rsidR="00C60D58">
          <w:rPr>
            <w:sz w:val="22"/>
            <w:szCs w:val="22"/>
          </w:rPr>
          <w:t xml:space="preserve"> </w:t>
        </w:r>
      </w:ins>
      <w:ins w:id="362" w:author="Bedekar, Vivek" w:date="2016-06-10T11:24:00Z">
        <w:r w:rsidR="003C73AB" w:rsidRPr="003C73AB">
          <w:rPr>
            <w:sz w:val="22"/>
            <w:szCs w:val="22"/>
          </w:rPr>
          <w:t>is available only if the finite-difference method (MIXELM = 0) or the Total Variation Diminishing (TVD) scheme (MIXELM = −1) is selected in the ADV Package.</w:t>
        </w:r>
      </w:ins>
    </w:p>
    <w:p w14:paraId="6A5A8A65" w14:textId="1F4EB5B7" w:rsidR="003C73AB" w:rsidRDefault="003C73AB" w:rsidP="00D82D6C">
      <w:pPr>
        <w:numPr>
          <w:ilvl w:val="0"/>
          <w:numId w:val="1"/>
        </w:numPr>
        <w:autoSpaceDE w:val="0"/>
        <w:autoSpaceDN w:val="0"/>
        <w:adjustRightInd w:val="0"/>
        <w:spacing w:after="0" w:line="240" w:lineRule="auto"/>
        <w:ind w:left="2160" w:hanging="270"/>
        <w:rPr>
          <w:ins w:id="363" w:author="Bedekar, Vivek" w:date="2016-06-10T11:30:00Z"/>
          <w:sz w:val="22"/>
          <w:szCs w:val="22"/>
        </w:rPr>
      </w:pPr>
      <w:ins w:id="364" w:author="Bedekar, Vivek" w:date="2016-06-10T11:25:00Z">
        <w:r w:rsidRPr="003C73AB">
          <w:rPr>
            <w:sz w:val="22"/>
            <w:szCs w:val="22"/>
          </w:rPr>
          <w:t>LEGACY99STORAGE</w:t>
        </w:r>
        <w:r>
          <w:rPr>
            <w:sz w:val="22"/>
            <w:szCs w:val="22"/>
          </w:rPr>
          <w:t>: this keyword is provided for backward compatibility with MT3DMS. It is recommended that this option should not be invoked.</w:t>
        </w:r>
      </w:ins>
    </w:p>
    <w:p w14:paraId="2B3B9C9C" w14:textId="6FC792E9" w:rsidR="00A406B0" w:rsidRDefault="00A406B0" w:rsidP="00D82D6C">
      <w:pPr>
        <w:numPr>
          <w:ilvl w:val="0"/>
          <w:numId w:val="1"/>
        </w:numPr>
        <w:autoSpaceDE w:val="0"/>
        <w:autoSpaceDN w:val="0"/>
        <w:adjustRightInd w:val="0"/>
        <w:spacing w:after="0" w:line="240" w:lineRule="auto"/>
        <w:ind w:left="2160" w:hanging="270"/>
        <w:rPr>
          <w:ins w:id="365" w:author="Bedekar, Vivek" w:date="2016-06-10T11:31:00Z"/>
          <w:sz w:val="22"/>
          <w:szCs w:val="22"/>
        </w:rPr>
      </w:pPr>
      <w:ins w:id="366" w:author="Bedekar, Vivek" w:date="2016-06-10T11:30:00Z">
        <w:r w:rsidRPr="00A406B0">
          <w:rPr>
            <w:sz w:val="22"/>
            <w:szCs w:val="22"/>
          </w:rPr>
          <w:t>FTLPRINT</w:t>
        </w:r>
        <w:r>
          <w:rPr>
            <w:sz w:val="22"/>
            <w:szCs w:val="22"/>
          </w:rPr>
          <w:t>: this keyword enables pri</w:t>
        </w:r>
      </w:ins>
      <w:ins w:id="367" w:author="Bedekar, Vivek" w:date="2016-06-10T11:31:00Z">
        <w:r>
          <w:rPr>
            <w:sz w:val="22"/>
            <w:szCs w:val="22"/>
          </w:rPr>
          <w:t>n</w:t>
        </w:r>
      </w:ins>
      <w:ins w:id="368" w:author="Bedekar, Vivek" w:date="2016-06-10T11:30:00Z">
        <w:r>
          <w:rPr>
            <w:sz w:val="22"/>
            <w:szCs w:val="22"/>
          </w:rPr>
          <w:t xml:space="preserve">ting </w:t>
        </w:r>
      </w:ins>
      <w:ins w:id="369" w:author="Bedekar, Vivek" w:date="2016-06-10T11:31:00Z">
        <w:r w:rsidRPr="00A406B0">
          <w:rPr>
            <w:sz w:val="22"/>
            <w:szCs w:val="22"/>
          </w:rPr>
          <w:t>the content of the flow-transport link file to the standard output file for checking and debugging purposes</w:t>
        </w:r>
        <w:r>
          <w:rPr>
            <w:sz w:val="22"/>
            <w:szCs w:val="22"/>
          </w:rPr>
          <w:t>. This option is also available in the NAM file.</w:t>
        </w:r>
      </w:ins>
    </w:p>
    <w:p w14:paraId="38BAC295" w14:textId="10685E03" w:rsidR="00A406B0" w:rsidRDefault="00A406B0" w:rsidP="00D82D6C">
      <w:pPr>
        <w:numPr>
          <w:ilvl w:val="0"/>
          <w:numId w:val="1"/>
        </w:numPr>
        <w:autoSpaceDE w:val="0"/>
        <w:autoSpaceDN w:val="0"/>
        <w:adjustRightInd w:val="0"/>
        <w:spacing w:after="0" w:line="240" w:lineRule="auto"/>
        <w:ind w:left="2160" w:hanging="270"/>
        <w:rPr>
          <w:ins w:id="370" w:author="Bedekar, Vivek" w:date="2016-06-10T11:58:00Z"/>
          <w:sz w:val="22"/>
          <w:szCs w:val="22"/>
        </w:rPr>
      </w:pPr>
      <w:ins w:id="371" w:author="Bedekar, Vivek" w:date="2016-06-10T11:31:00Z">
        <w:r w:rsidRPr="00A406B0">
          <w:rPr>
            <w:sz w:val="22"/>
            <w:szCs w:val="22"/>
          </w:rPr>
          <w:t>NOWETDRYPRINT</w:t>
        </w:r>
        <w:r>
          <w:rPr>
            <w:sz w:val="22"/>
            <w:szCs w:val="22"/>
          </w:rPr>
          <w:t xml:space="preserve">: this keyword disables the printing of messages </w:t>
        </w:r>
      </w:ins>
      <w:ins w:id="372" w:author="Bedekar, Vivek" w:date="2016-06-10T11:33:00Z">
        <w:r>
          <w:rPr>
            <w:sz w:val="22"/>
            <w:szCs w:val="22"/>
          </w:rPr>
          <w:t xml:space="preserve">indicating the “re-wetting” and </w:t>
        </w:r>
      </w:ins>
      <w:ins w:id="373" w:author="Bedekar, Vivek" w:date="2016-06-10T11:34:00Z">
        <w:r>
          <w:rPr>
            <w:sz w:val="22"/>
            <w:szCs w:val="22"/>
          </w:rPr>
          <w:t>“</w:t>
        </w:r>
      </w:ins>
      <w:ins w:id="374" w:author="Bedekar, Vivek" w:date="2016-06-10T11:33:00Z">
        <w:r>
          <w:rPr>
            <w:sz w:val="22"/>
            <w:szCs w:val="22"/>
          </w:rPr>
          <w:t>drying</w:t>
        </w:r>
      </w:ins>
      <w:ins w:id="375" w:author="Bedekar, Vivek" w:date="2016-06-10T11:34:00Z">
        <w:r>
          <w:rPr>
            <w:sz w:val="22"/>
            <w:szCs w:val="22"/>
          </w:rPr>
          <w:t>”</w:t>
        </w:r>
      </w:ins>
      <w:ins w:id="376" w:author="Bedekar, Vivek" w:date="2016-06-10T11:33:00Z">
        <w:r>
          <w:rPr>
            <w:sz w:val="22"/>
            <w:szCs w:val="22"/>
          </w:rPr>
          <w:t xml:space="preserve"> of model cells </w:t>
        </w:r>
      </w:ins>
      <w:ins w:id="377" w:author="Bedekar, Vivek" w:date="2016-06-10T11:31:00Z">
        <w:r>
          <w:rPr>
            <w:sz w:val="22"/>
            <w:szCs w:val="22"/>
          </w:rPr>
          <w:t xml:space="preserve">to the standard </w:t>
        </w:r>
      </w:ins>
      <w:ins w:id="378" w:author="Bedekar, Vivek" w:date="2016-06-10T11:57:00Z">
        <w:r w:rsidR="00C4486D">
          <w:rPr>
            <w:sz w:val="22"/>
            <w:szCs w:val="22"/>
          </w:rPr>
          <w:t xml:space="preserve">output </w:t>
        </w:r>
      </w:ins>
      <w:ins w:id="379" w:author="Bedekar, Vivek" w:date="2016-06-10T11:31:00Z">
        <w:r>
          <w:rPr>
            <w:sz w:val="22"/>
            <w:szCs w:val="22"/>
          </w:rPr>
          <w:t>file</w:t>
        </w:r>
      </w:ins>
      <w:ins w:id="380" w:author="Bedekar, Vivek" w:date="2016-06-10T11:32:00Z">
        <w:r>
          <w:rPr>
            <w:sz w:val="22"/>
            <w:szCs w:val="22"/>
          </w:rPr>
          <w:t xml:space="preserve"> as a model cell becomes dry or rewets</w:t>
        </w:r>
      </w:ins>
      <w:ins w:id="381" w:author="Bedekar, Vivek" w:date="2016-06-10T11:31:00Z">
        <w:r>
          <w:rPr>
            <w:sz w:val="22"/>
            <w:szCs w:val="22"/>
          </w:rPr>
          <w:t>.</w:t>
        </w:r>
      </w:ins>
      <w:ins w:id="382" w:author="Bedekar, Vivek" w:date="2016-06-10T11:32:00Z">
        <w:r>
          <w:rPr>
            <w:sz w:val="22"/>
            <w:szCs w:val="22"/>
          </w:rPr>
          <w:t xml:space="preserve"> </w:t>
        </w:r>
      </w:ins>
      <w:ins w:id="383" w:author="Bedekar, Vivek" w:date="2016-06-10T11:58:00Z">
        <w:r w:rsidR="00C4486D">
          <w:rPr>
            <w:sz w:val="22"/>
            <w:szCs w:val="22"/>
          </w:rPr>
          <w:t>This option is useful in keeping the size of standard output file in check.</w:t>
        </w:r>
      </w:ins>
    </w:p>
    <w:p w14:paraId="71B6E47C" w14:textId="6944294E" w:rsidR="00C4486D" w:rsidRDefault="00C4486D" w:rsidP="00D82D6C">
      <w:pPr>
        <w:numPr>
          <w:ilvl w:val="0"/>
          <w:numId w:val="1"/>
        </w:numPr>
        <w:autoSpaceDE w:val="0"/>
        <w:autoSpaceDN w:val="0"/>
        <w:adjustRightInd w:val="0"/>
        <w:spacing w:after="0" w:line="240" w:lineRule="auto"/>
        <w:ind w:left="2160" w:hanging="270"/>
        <w:rPr>
          <w:ins w:id="384" w:author="Bedekar, Vivek" w:date="2016-06-10T12:03:00Z"/>
          <w:sz w:val="22"/>
          <w:szCs w:val="22"/>
        </w:rPr>
      </w:pPr>
      <w:ins w:id="385" w:author="Bedekar, Vivek" w:date="2016-06-10T11:59:00Z">
        <w:r w:rsidRPr="00C4486D">
          <w:rPr>
            <w:sz w:val="22"/>
            <w:szCs w:val="22"/>
          </w:rPr>
          <w:t>OMITDRYCELLBUDGET</w:t>
        </w:r>
        <w:r>
          <w:rPr>
            <w:sz w:val="22"/>
            <w:szCs w:val="22"/>
          </w:rPr>
          <w:t xml:space="preserve">: this keyword excludes </w:t>
        </w:r>
      </w:ins>
      <w:ins w:id="386" w:author="Bedekar, Vivek" w:date="2016-06-10T12:00:00Z">
        <w:r>
          <w:rPr>
            <w:sz w:val="22"/>
            <w:szCs w:val="22"/>
          </w:rPr>
          <w:t xml:space="preserve">from the global mass balance calculations, </w:t>
        </w:r>
      </w:ins>
      <w:ins w:id="387" w:author="Bedekar, Vivek" w:date="2016-06-10T11:59:00Z">
        <w:r>
          <w:rPr>
            <w:sz w:val="22"/>
            <w:szCs w:val="22"/>
          </w:rPr>
          <w:t xml:space="preserve">the mass </w:t>
        </w:r>
      </w:ins>
      <w:ins w:id="388" w:author="Bedekar, Vivek" w:date="2016-06-10T12:00:00Z">
        <w:r>
          <w:rPr>
            <w:sz w:val="22"/>
            <w:szCs w:val="22"/>
          </w:rPr>
          <w:t xml:space="preserve">flowing through dry model cells. This option is recommended when </w:t>
        </w:r>
      </w:ins>
      <w:ins w:id="389" w:author="Bedekar, Vivek" w:date="2016-06-10T12:01:00Z">
        <w:r>
          <w:rPr>
            <w:sz w:val="22"/>
            <w:szCs w:val="22"/>
          </w:rPr>
          <w:t xml:space="preserve">“in” and </w:t>
        </w:r>
      </w:ins>
      <w:ins w:id="390" w:author="Bedekar, Vivek" w:date="2016-06-10T12:02:00Z">
        <w:r>
          <w:rPr>
            <w:sz w:val="22"/>
            <w:szCs w:val="22"/>
          </w:rPr>
          <w:t xml:space="preserve">“out” of </w:t>
        </w:r>
      </w:ins>
      <w:ins w:id="391" w:author="Bedekar, Vivek" w:date="2016-06-10T12:00:00Z">
        <w:r>
          <w:rPr>
            <w:sz w:val="22"/>
            <w:szCs w:val="22"/>
          </w:rPr>
          <w:t xml:space="preserve">dry cells </w:t>
        </w:r>
      </w:ins>
      <w:ins w:id="392" w:author="Bedekar, Vivek" w:date="2016-06-10T12:01:00Z">
        <w:r>
          <w:rPr>
            <w:sz w:val="22"/>
            <w:szCs w:val="22"/>
          </w:rPr>
          <w:t>exactly balances</w:t>
        </w:r>
      </w:ins>
      <w:ins w:id="393" w:author="Bedekar, Vivek" w:date="2016-06-10T12:02:00Z">
        <w:r>
          <w:rPr>
            <w:sz w:val="22"/>
            <w:szCs w:val="22"/>
          </w:rPr>
          <w:t>, and</w:t>
        </w:r>
      </w:ins>
      <w:ins w:id="394" w:author="Bedekar, Vivek" w:date="2016-06-10T12:01:00Z">
        <w:r>
          <w:rPr>
            <w:sz w:val="22"/>
            <w:szCs w:val="22"/>
          </w:rPr>
          <w:t xml:space="preserve"> </w:t>
        </w:r>
      </w:ins>
      <w:ins w:id="395" w:author="Bedekar, Vivek" w:date="2016-06-10T12:00:00Z">
        <w:r>
          <w:rPr>
            <w:sz w:val="22"/>
            <w:szCs w:val="22"/>
          </w:rPr>
          <w:t xml:space="preserve">overwhelms </w:t>
        </w:r>
      </w:ins>
      <w:ins w:id="396" w:author="Bedekar, Vivek" w:date="2016-06-10T12:02:00Z">
        <w:r>
          <w:rPr>
            <w:sz w:val="22"/>
            <w:szCs w:val="22"/>
          </w:rPr>
          <w:t>the global mass budgets</w:t>
        </w:r>
      </w:ins>
      <w:ins w:id="397" w:author="Bedekar, Vivek" w:date="2016-06-10T12:03:00Z">
        <w:r>
          <w:rPr>
            <w:sz w:val="22"/>
            <w:szCs w:val="22"/>
          </w:rPr>
          <w:t>, enabling the user to examine global mass budgets excluding mass flowing through dry cells.</w:t>
        </w:r>
      </w:ins>
    </w:p>
    <w:p w14:paraId="71C9E431" w14:textId="793711F1" w:rsidR="00C4486D" w:rsidRDefault="00C4486D" w:rsidP="00AB646C">
      <w:pPr>
        <w:numPr>
          <w:ilvl w:val="0"/>
          <w:numId w:val="1"/>
        </w:numPr>
        <w:autoSpaceDE w:val="0"/>
        <w:autoSpaceDN w:val="0"/>
        <w:adjustRightInd w:val="0"/>
        <w:spacing w:after="0" w:line="240" w:lineRule="auto"/>
        <w:ind w:left="2160" w:hanging="270"/>
        <w:rPr>
          <w:ins w:id="398" w:author="Bedekar, Vivek" w:date="2016-06-10T12:12:00Z"/>
          <w:sz w:val="22"/>
          <w:szCs w:val="22"/>
        </w:rPr>
      </w:pPr>
      <w:ins w:id="399" w:author="Bedekar, Vivek" w:date="2016-06-10T12:04:00Z">
        <w:r w:rsidRPr="00C4486D">
          <w:rPr>
            <w:sz w:val="22"/>
            <w:szCs w:val="22"/>
          </w:rPr>
          <w:t>ALTWTSORB</w:t>
        </w:r>
        <w:r>
          <w:rPr>
            <w:sz w:val="22"/>
            <w:szCs w:val="22"/>
          </w:rPr>
          <w:t xml:space="preserve">: this keyword provides an alternative formulation to simulate </w:t>
        </w:r>
      </w:ins>
      <w:ins w:id="400" w:author="Bedekar, Vivek" w:date="2016-06-10T12:05:00Z">
        <w:r>
          <w:rPr>
            <w:sz w:val="22"/>
            <w:szCs w:val="22"/>
          </w:rPr>
          <w:t xml:space="preserve">adsorbed </w:t>
        </w:r>
      </w:ins>
      <w:ins w:id="401" w:author="Bedekar, Vivek" w:date="2016-06-10T12:04:00Z">
        <w:r>
          <w:rPr>
            <w:sz w:val="22"/>
            <w:szCs w:val="22"/>
          </w:rPr>
          <w:t xml:space="preserve">mass. In </w:t>
        </w:r>
      </w:ins>
      <w:ins w:id="402" w:author="Bedekar, Vivek" w:date="2016-06-10T12:05:00Z">
        <w:r>
          <w:rPr>
            <w:sz w:val="22"/>
            <w:szCs w:val="22"/>
          </w:rPr>
          <w:t xml:space="preserve">the absence of this option, by default MT3D-USGS </w:t>
        </w:r>
      </w:ins>
      <w:ins w:id="403" w:author="Bedekar, Vivek" w:date="2016-06-10T12:10:00Z">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w:t>
        </w:r>
      </w:ins>
      <w:ins w:id="404" w:author="Bedekar, Vivek" w:date="2016-06-10T12:11:00Z">
        <w:r w:rsidR="00AB646C">
          <w:rPr>
            <w:sz w:val="22"/>
            <w:szCs w:val="22"/>
          </w:rPr>
          <w:t>”</w:t>
        </w:r>
      </w:ins>
      <w:ins w:id="405" w:author="Bedekar, Vivek" w:date="2016-06-10T12:10:00Z">
        <w:r w:rsidR="00AB646C">
          <w:rPr>
            <w:sz w:val="22"/>
            <w:szCs w:val="22"/>
          </w:rPr>
          <w:t xml:space="preserve">. With the use of </w:t>
        </w:r>
        <w:r w:rsidR="00AB646C" w:rsidRPr="00C4486D">
          <w:rPr>
            <w:sz w:val="22"/>
            <w:szCs w:val="22"/>
          </w:rPr>
          <w:t>ALTWTSORB</w:t>
        </w:r>
      </w:ins>
      <w:ins w:id="406" w:author="Bedekar, Vivek" w:date="2016-06-10T12:11:00Z">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ins>
      <w:ins w:id="407" w:author="Bedekar, Vivek" w:date="2016-06-10T12:12:00Z">
        <w:r w:rsidR="00AB646C" w:rsidRPr="00AB646C">
          <w:rPr>
            <w:sz w:val="22"/>
            <w:szCs w:val="22"/>
          </w:rPr>
          <w:t xml:space="preserve"> </w:t>
        </w:r>
        <w:r w:rsidR="00AB646C" w:rsidRPr="00AB646C">
          <w:rPr>
            <w:bCs/>
            <w:sz w:val="22"/>
            <w:szCs w:val="22"/>
          </w:rPr>
          <w:t xml:space="preserve">MT3D-USGS Version 1 </w:t>
        </w:r>
      </w:ins>
      <w:ins w:id="408" w:author="Bedekar, Vivek" w:date="2016-06-10T12:11:00Z">
        <w:r w:rsidR="00AB646C" w:rsidRPr="00AB646C">
          <w:rPr>
            <w:sz w:val="22"/>
            <w:szCs w:val="22"/>
          </w:rPr>
          <w:t xml:space="preserve">documentation. </w:t>
        </w:r>
      </w:ins>
    </w:p>
    <w:p w14:paraId="7526210D" w14:textId="77777777" w:rsidR="00D82D6C" w:rsidRDefault="00D82D6C" w:rsidP="001D37D3">
      <w:pPr>
        <w:autoSpaceDE w:val="0"/>
        <w:autoSpaceDN w:val="0"/>
        <w:adjustRightInd w:val="0"/>
        <w:spacing w:after="0" w:line="240" w:lineRule="auto"/>
        <w:rPr>
          <w:ins w:id="409" w:author="Bedekar, Vivek" w:date="2016-06-10T10:05:00Z"/>
          <w:sz w:val="22"/>
          <w:szCs w:val="22"/>
        </w:rPr>
      </w:pPr>
    </w:p>
    <w:p w14:paraId="455241D6" w14:textId="77777777"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 xml:space="preserve">NLAY, NROW, NCOL, NPER, NCOMP, MCOMP, </w:t>
      </w:r>
      <w:r w:rsidRPr="00EA0451">
        <w:rPr>
          <w:rFonts w:eastAsiaTheme="minorHAnsi"/>
          <w:sz w:val="22"/>
          <w:szCs w:val="22"/>
          <w:highlight w:val="lightGray"/>
        </w:rPr>
        <w:t>IATS</w:t>
      </w:r>
    </w:p>
    <w:p w14:paraId="7FB493E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7</w:t>
      </w:r>
      <w:r>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lastRenderedPageBreak/>
        <w:t>MCOMP is the total number of “mobile” species. MCOMP must be equal to or less than NCOMP. For single-species simulation, set MCOMP=1.</w:t>
      </w:r>
      <w:r>
        <w:rPr>
          <w:sz w:val="22"/>
          <w:szCs w:val="22"/>
        </w:rPr>
        <w:t xml:space="preserve"> </w:t>
      </w:r>
    </w:p>
    <w:p w14:paraId="400A9EED" w14:textId="77777777"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727FADC1" w14:textId="1466E468" w:rsidR="001D37D3" w:rsidRPr="00EA0451" w:rsidRDefault="001D37D3" w:rsidP="001D37D3">
      <w:pPr>
        <w:numPr>
          <w:ilvl w:val="0"/>
          <w:numId w:val="1"/>
        </w:numPr>
        <w:autoSpaceDE w:val="0"/>
        <w:autoSpaceDN w:val="0"/>
        <w:adjustRightInd w:val="0"/>
        <w:spacing w:after="0" w:line="240" w:lineRule="auto"/>
        <w:ind w:left="2160" w:hanging="270"/>
        <w:rPr>
          <w:rFonts w:ascii="T8" w:hAnsi="T8" w:cs="T8"/>
          <w:sz w:val="22"/>
          <w:szCs w:val="22"/>
          <w:highlight w:val="lightGray"/>
        </w:rPr>
      </w:pPr>
      <w:r w:rsidRPr="00EA0451">
        <w:rPr>
          <w:sz w:val="22"/>
          <w:szCs w:val="22"/>
          <w:highlight w:val="lightGray"/>
        </w:rPr>
        <w:t xml:space="preserve">IATS is the option to specify whether adaptive-time-stepping was invoked in the </w:t>
      </w:r>
      <w:del w:id="410" w:author="Bedekar, Vivek" w:date="2016-06-10T10:02:00Z">
        <w:r w:rsidRPr="00EA0451" w:rsidDel="00861608">
          <w:rPr>
            <w:sz w:val="22"/>
            <w:szCs w:val="22"/>
            <w:highlight w:val="lightGray"/>
          </w:rPr>
          <w:delText xml:space="preserve">MODFLOW </w:delText>
        </w:r>
      </w:del>
      <w:ins w:id="411" w:author="Bedekar, Vivek" w:date="2016-06-10T10:02:00Z">
        <w:r w:rsidR="00861608">
          <w:rPr>
            <w:sz w:val="22"/>
            <w:szCs w:val="22"/>
            <w:highlight w:val="lightGray"/>
          </w:rPr>
          <w:t xml:space="preserve">flow </w:t>
        </w:r>
      </w:ins>
      <w:r w:rsidRPr="00EA0451">
        <w:rPr>
          <w:sz w:val="22"/>
          <w:szCs w:val="22"/>
          <w:highlight w:val="lightGray"/>
        </w:rPr>
        <w:t xml:space="preserve">model. </w:t>
      </w:r>
      <w:ins w:id="412" w:author="Bedekar, Vivek" w:date="2016-06-10T10:02:00Z">
        <w:r w:rsidR="00861608">
          <w:rPr>
            <w:sz w:val="22"/>
            <w:szCs w:val="22"/>
            <w:highlight w:val="lightGray"/>
          </w:rPr>
          <w:t xml:space="preserve">This option is only available with MF2K-SSPA. This option is </w:t>
        </w:r>
      </w:ins>
      <w:ins w:id="413" w:author="Bedekar, Vivek" w:date="2016-06-10T10:03:00Z">
        <w:r w:rsidR="00861608">
          <w:rPr>
            <w:sz w:val="22"/>
            <w:szCs w:val="22"/>
            <w:highlight w:val="lightGray"/>
          </w:rPr>
          <w:t>not available with any other version of MODFLOW.</w:t>
        </w:r>
      </w:ins>
    </w:p>
    <w:p w14:paraId="2739C624" w14:textId="77777777" w:rsidR="001D37D3" w:rsidRPr="00EA0451" w:rsidRDefault="001D37D3" w:rsidP="001D37D3">
      <w:pPr>
        <w:autoSpaceDE w:val="0"/>
        <w:autoSpaceDN w:val="0"/>
        <w:adjustRightInd w:val="0"/>
        <w:spacing w:after="0" w:line="240" w:lineRule="auto"/>
        <w:ind w:left="2160"/>
        <w:rPr>
          <w:sz w:val="22"/>
          <w:szCs w:val="22"/>
          <w:highlight w:val="lightGray"/>
        </w:rPr>
      </w:pPr>
      <w:r w:rsidRPr="00EA0451">
        <w:rPr>
          <w:sz w:val="22"/>
          <w:szCs w:val="22"/>
          <w:highlight w:val="lightGray"/>
        </w:rPr>
        <w:t xml:space="preserve">Set IATS = 0, if default MODFLOW time-stepping was used in the flow model; </w:t>
      </w:r>
    </w:p>
    <w:p w14:paraId="6E7324D3" w14:textId="4A552DBE" w:rsidR="001D37D3" w:rsidRPr="00783853" w:rsidRDefault="001D37D3" w:rsidP="001D37D3">
      <w:pPr>
        <w:autoSpaceDE w:val="0"/>
        <w:autoSpaceDN w:val="0"/>
        <w:adjustRightInd w:val="0"/>
        <w:spacing w:after="0" w:line="240" w:lineRule="auto"/>
        <w:ind w:left="2160"/>
        <w:rPr>
          <w:sz w:val="22"/>
          <w:szCs w:val="22"/>
        </w:rPr>
      </w:pPr>
      <w:r w:rsidRPr="00EA0451">
        <w:rPr>
          <w:sz w:val="22"/>
          <w:szCs w:val="22"/>
          <w:highlight w:val="lightGray"/>
        </w:rPr>
        <w:t xml:space="preserve">Set IATS = 1, if the adaptive-time-stepping option of MF2K-SSPA was invoked by the flow model. With this option, a TSO filename </w:t>
      </w:r>
      <w:ins w:id="414" w:author="Bedekar, Vivek" w:date="2016-06-10T10:04:00Z">
        <w:r w:rsidR="00861608">
          <w:rPr>
            <w:sz w:val="22"/>
            <w:szCs w:val="22"/>
            <w:highlight w:val="lightGray"/>
          </w:rPr>
          <w:t xml:space="preserve">that provides time-stepping information </w:t>
        </w:r>
      </w:ins>
      <w:r w:rsidRPr="00EA0451">
        <w:rPr>
          <w:sz w:val="22"/>
          <w:szCs w:val="22"/>
          <w:highlight w:val="lightGray"/>
        </w:rPr>
        <w:t>must be specified in the NAM file.</w:t>
      </w:r>
    </w:p>
    <w:p w14:paraId="52589302" w14:textId="77777777" w:rsidR="001D37D3" w:rsidRDefault="001D37D3" w:rsidP="001D37D3">
      <w:pPr>
        <w:spacing w:after="0" w:line="240" w:lineRule="auto"/>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Pr>
          <w:rFonts w:eastAsiaTheme="minorHAnsi"/>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gramStart"/>
      <w:r>
        <w:rPr>
          <w:rFonts w:eastAsiaTheme="minorHAnsi"/>
          <w:sz w:val="22"/>
          <w:szCs w:val="22"/>
        </w:rPr>
        <w:t>TRNOP(</w:t>
      </w:r>
      <w:proofErr w:type="gramEnd"/>
      <w:r>
        <w:rPr>
          <w:rFonts w:eastAsiaTheme="minorHAnsi"/>
          <w:sz w:val="22"/>
          <w:szCs w:val="22"/>
        </w:rPr>
        <w:t>10)</w:t>
      </w:r>
    </w:p>
    <w:p w14:paraId="4D1EE707" w14:textId="77777777" w:rsidR="001D37D3" w:rsidRDefault="001D37D3" w:rsidP="001D37D3">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p>
    <w:p w14:paraId="3591C6E5" w14:textId="77777777" w:rsidR="001D37D3" w:rsidRDefault="001D37D3" w:rsidP="001D37D3">
      <w:pPr>
        <w:autoSpaceDE w:val="0"/>
        <w:autoSpaceDN w:val="0"/>
        <w:adjustRightInd w:val="0"/>
        <w:spacing w:after="0" w:line="240" w:lineRule="auto"/>
        <w:ind w:left="1440" w:firstLine="720"/>
        <w:rPr>
          <w:sz w:val="22"/>
          <w:szCs w:val="22"/>
        </w:rPr>
      </w:pP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60836420" w14:textId="6CEA94CA" w:rsidR="001D37D3" w:rsidRPr="00D71152" w:rsidRDefault="001D37D3" w:rsidP="001D37D3">
      <w:pPr>
        <w:numPr>
          <w:ilvl w:val="0"/>
          <w:numId w:val="1"/>
        </w:numPr>
        <w:autoSpaceDE w:val="0"/>
        <w:autoSpaceDN w:val="0"/>
        <w:adjustRightInd w:val="0"/>
        <w:spacing w:after="0" w:line="240" w:lineRule="auto"/>
        <w:ind w:left="2160" w:hanging="270"/>
        <w:rPr>
          <w:sz w:val="22"/>
          <w:szCs w:val="22"/>
          <w:highlight w:val="yellow"/>
        </w:rPr>
      </w:pPr>
      <w:del w:id="415" w:author="Bedekar, Vivek" w:date="2016-06-10T13:34:00Z">
        <w:r w:rsidRPr="00D71152" w:rsidDel="00780A78">
          <w:rPr>
            <w:sz w:val="22"/>
            <w:szCs w:val="22"/>
            <w:highlight w:val="yellow"/>
          </w:rPr>
          <w:delText>TRNOP is no longer used but still appears as item 5 in the input</w:delText>
        </w:r>
        <w:r w:rsidDel="00780A78">
          <w:rPr>
            <w:sz w:val="22"/>
            <w:szCs w:val="22"/>
            <w:highlight w:val="yellow"/>
          </w:rPr>
          <w:delText xml:space="preserve"> (Do we want to clean these kinds of things up?)</w:delText>
        </w:r>
      </w:del>
      <w:ins w:id="416" w:author="Bedekar, Vivek" w:date="2016-06-10T13:34:00Z">
        <w:r w:rsidR="00780A78">
          <w:rPr>
            <w:sz w:val="22"/>
            <w:szCs w:val="22"/>
            <w:highlight w:val="yellow"/>
          </w:rPr>
          <w:t xml:space="preserve"> This input is not used by MT3D-USGS but is </w:t>
        </w:r>
      </w:ins>
      <w:ins w:id="417" w:author="Bedekar, Vivek" w:date="2016-06-14T13:40:00Z">
        <w:r w:rsidR="00203739">
          <w:rPr>
            <w:sz w:val="22"/>
            <w:szCs w:val="22"/>
            <w:highlight w:val="yellow"/>
          </w:rPr>
          <w:t xml:space="preserve">required </w:t>
        </w:r>
      </w:ins>
      <w:ins w:id="418" w:author="Bedekar, Vivek" w:date="2016-06-10T13:35:00Z">
        <w:r w:rsidR="00780A78">
          <w:rPr>
            <w:sz w:val="22"/>
            <w:szCs w:val="22"/>
            <w:highlight w:val="yellow"/>
          </w:rPr>
          <w:t>for backward compatibility with MT3DMS.</w:t>
        </w:r>
      </w:ins>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proofErr w:type="gramStart"/>
      <w:r>
        <w:rPr>
          <w:rFonts w:eastAsiaTheme="minorHAnsi"/>
          <w:sz w:val="22"/>
          <w:szCs w:val="22"/>
        </w:rPr>
        <w:t>LAYCON(</w:t>
      </w:r>
      <w:proofErr w:type="gramEnd"/>
      <w:r>
        <w:rPr>
          <w:rFonts w:eastAsiaTheme="minorHAnsi"/>
          <w:sz w:val="22"/>
          <w:szCs w:val="22"/>
        </w:rPr>
        <w:t>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LAYCON ≠ 0, the model layer is either unconfined or convertible between confined and unconfined. The saturated thickness, as calculated </w:t>
      </w:r>
      <w:r>
        <w:rPr>
          <w:rFonts w:eastAsiaTheme="minorHAnsi"/>
          <w:sz w:val="22"/>
          <w:szCs w:val="22"/>
        </w:rPr>
        <w:lastRenderedPageBreak/>
        <w:t>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proofErr w:type="gramStart"/>
      <w:r>
        <w:rPr>
          <w:rFonts w:eastAsiaTheme="minorHAnsi"/>
          <w:sz w:val="22"/>
          <w:szCs w:val="22"/>
        </w:rPr>
        <w:t>DELR(</w:t>
      </w:r>
      <w:proofErr w:type="gramEnd"/>
      <w:r>
        <w:rPr>
          <w:rFonts w:eastAsiaTheme="minorHAnsi"/>
          <w:sz w:val="22"/>
          <w:szCs w:val="22"/>
        </w:rPr>
        <w:t>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77777777"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proofErr w:type="spellStart"/>
      <w:proofErr w:type="gramStart"/>
      <w:r>
        <w:rPr>
          <w:sz w:val="22"/>
          <w:szCs w:val="22"/>
        </w:rPr>
        <w:t>Δ</w:t>
      </w:r>
      <w:r w:rsidRPr="00C53811">
        <w:rPr>
          <w:sz w:val="22"/>
          <w:szCs w:val="22"/>
        </w:rPr>
        <w:t>x</w:t>
      </w:r>
      <w:proofErr w:type="spellEnd"/>
      <w:r w:rsidRPr="00C53811">
        <w:rPr>
          <w:sz w:val="22"/>
          <w:szCs w:val="22"/>
        </w:rPr>
        <w:t xml:space="preserve"> )</w:t>
      </w:r>
      <w:proofErr w:type="gramEnd"/>
      <w:r w:rsidRPr="00C53811">
        <w:rPr>
          <w:sz w:val="22"/>
          <w:szCs w:val="22"/>
        </w:rPr>
        <w:t xml:space="preserve">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77777777"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proofErr w:type="gramStart"/>
      <w:r>
        <w:rPr>
          <w:rFonts w:eastAsiaTheme="minorHAnsi"/>
          <w:sz w:val="22"/>
          <w:szCs w:val="22"/>
        </w:rPr>
        <w:t>DELC(</w:t>
      </w:r>
      <w:proofErr w:type="gramEnd"/>
      <w:r>
        <w:rPr>
          <w:rFonts w:eastAsiaTheme="minorHAnsi"/>
          <w:sz w:val="22"/>
          <w:szCs w:val="22"/>
        </w:rPr>
        <w:t>NCOL)</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proofErr w:type="spellStart"/>
      <w:proofErr w:type="gramStart"/>
      <w:r>
        <w:rPr>
          <w:sz w:val="22"/>
          <w:szCs w:val="22"/>
        </w:rPr>
        <w:t>Δ</w:t>
      </w:r>
      <w:r w:rsidRPr="00C53811">
        <w:rPr>
          <w:sz w:val="22"/>
          <w:szCs w:val="22"/>
        </w:rPr>
        <w:t>y</w:t>
      </w:r>
      <w:proofErr w:type="spellEnd"/>
      <w:proofErr w:type="gram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proofErr w:type="gramStart"/>
      <w:r>
        <w:rPr>
          <w:rFonts w:eastAsiaTheme="minorHAnsi"/>
          <w:sz w:val="22"/>
          <w:szCs w:val="22"/>
        </w:rPr>
        <w:t>HTOP(</w:t>
      </w:r>
      <w:proofErr w:type="gramEnd"/>
      <w:r>
        <w:rPr>
          <w:rFonts w:eastAsiaTheme="minorHAnsi"/>
          <w:sz w:val="22"/>
          <w:szCs w:val="22"/>
        </w:rPr>
        <w:t>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proofErr w:type="gramStart"/>
      <w:r>
        <w:rPr>
          <w:rFonts w:eastAsiaTheme="minorHAnsi"/>
          <w:sz w:val="22"/>
          <w:szCs w:val="22"/>
        </w:rPr>
        <w:t>DZ(</w:t>
      </w:r>
      <w:proofErr w:type="gramEnd"/>
      <w:r>
        <w:rPr>
          <w:rFonts w:eastAsiaTheme="minorHAnsi"/>
          <w:sz w:val="22"/>
          <w:szCs w:val="22"/>
        </w:rPr>
        <w:t>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w:t>
      </w:r>
      <w:proofErr w:type="gramStart"/>
      <w:r w:rsidRPr="00114F24">
        <w:rPr>
          <w:sz w:val="22"/>
          <w:szCs w:val="22"/>
        </w:rPr>
        <w:t>, ...,</w:t>
      </w:r>
      <w:proofErr w:type="gramEnd"/>
      <w:r w:rsidRPr="00114F24">
        <w:rPr>
          <w:sz w:val="22"/>
          <w:szCs w:val="22"/>
        </w:rPr>
        <w:t xml:space="preserve">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proofErr w:type="gramStart"/>
      <w:r>
        <w:rPr>
          <w:rFonts w:eastAsiaTheme="minorHAnsi"/>
          <w:sz w:val="22"/>
          <w:szCs w:val="22"/>
        </w:rPr>
        <w:t>PRSITY(</w:t>
      </w:r>
      <w:proofErr w:type="gramEnd"/>
      <w:r>
        <w:rPr>
          <w:rFonts w:eastAsiaTheme="minorHAnsi"/>
          <w:sz w:val="22"/>
          <w:szCs w:val="22"/>
        </w:rPr>
        <w:t>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proofErr w:type="gramStart"/>
      <w:r>
        <w:rPr>
          <w:rFonts w:eastAsiaTheme="minorHAnsi"/>
          <w:sz w:val="22"/>
          <w:szCs w:val="22"/>
        </w:rPr>
        <w:t>ICBUND(</w:t>
      </w:r>
      <w:proofErr w:type="gramEnd"/>
      <w:r>
        <w:rPr>
          <w:rFonts w:eastAsiaTheme="minorHAnsi"/>
          <w:sz w:val="22"/>
          <w:szCs w:val="22"/>
        </w:rPr>
        <w:t>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ICBUND is an integer array specifying the boundary condition type (inactive, constant-concentration, or active) for every model cell. For multispecies simulation, ICBUND defines the boundary condition type shared by all species. Note that different species are allowed to have 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lastRenderedPageBreak/>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77777777" w:rsidR="001D37D3" w:rsidRDefault="001D37D3" w:rsidP="001D37D3">
      <w:pPr>
        <w:autoSpaceDE w:val="0"/>
        <w:autoSpaceDN w:val="0"/>
        <w:adjustRightInd w:val="0"/>
        <w:spacing w:after="0" w:line="240" w:lineRule="auto"/>
      </w:pPr>
      <w:r>
        <w:rPr>
          <w:rFonts w:eastAsiaTheme="minorHAnsi"/>
          <w:sz w:val="22"/>
          <w:szCs w:val="22"/>
        </w:rPr>
        <w:t>(Enter 13 for each 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proofErr w:type="gramStart"/>
      <w:r>
        <w:rPr>
          <w:rFonts w:eastAsiaTheme="minorHAnsi"/>
          <w:sz w:val="22"/>
          <w:szCs w:val="22"/>
        </w:rPr>
        <w:t>SCONC(</w:t>
      </w:r>
      <w:proofErr w:type="gramEnd"/>
      <w:r>
        <w:rPr>
          <w:rFonts w:eastAsiaTheme="minorHAnsi"/>
          <w:sz w:val="22"/>
          <w:szCs w:val="22"/>
        </w:rPr>
        <w:t>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0F7F5F">
        <w:rPr>
          <w:rFonts w:eastAsiaTheme="minorHAnsi"/>
          <w:sz w:val="22"/>
          <w:szCs w:val="22"/>
          <w:highlight w:val="lightGray"/>
        </w:rPr>
        <w:t xml:space="preserve">If </w:t>
      </w:r>
      <w:r w:rsidRPr="000F7F5F">
        <w:rPr>
          <w:sz w:val="22"/>
          <w:szCs w:val="22"/>
          <w:highlight w:val="lightGray"/>
        </w:rPr>
        <w:t>THKMIN</w:t>
      </w:r>
      <w:r w:rsidRPr="000F7F5F">
        <w:rPr>
          <w:rFonts w:eastAsiaTheme="minorHAnsi"/>
          <w:sz w:val="22"/>
          <w:szCs w:val="22"/>
          <w:highlight w:val="lightGray"/>
        </w:rPr>
        <w:t xml:space="preserve"> &lt; 0, </w:t>
      </w:r>
      <w:r>
        <w:rPr>
          <w:rFonts w:eastAsiaTheme="minorHAnsi"/>
          <w:sz w:val="22"/>
          <w:szCs w:val="22"/>
          <w:highlight w:val="lightGray"/>
        </w:rPr>
        <w:t xml:space="preserve">Absolute value of the entered value is used. If the </w:t>
      </w:r>
      <w:r>
        <w:rPr>
          <w:sz w:val="22"/>
          <w:szCs w:val="22"/>
          <w:highlight w:val="lightGray"/>
        </w:rPr>
        <w:t>saturated thickness in a cell falls below the a</w:t>
      </w:r>
      <w:r>
        <w:rPr>
          <w:rFonts w:eastAsiaTheme="minorHAnsi"/>
          <w:sz w:val="22"/>
          <w:szCs w:val="22"/>
          <w:highlight w:val="lightGray"/>
        </w:rPr>
        <w:t xml:space="preserve">bsolute value of </w:t>
      </w:r>
      <w:r w:rsidRPr="000F7F5F">
        <w:rPr>
          <w:sz w:val="22"/>
          <w:szCs w:val="22"/>
          <w:highlight w:val="lightGray"/>
        </w:rPr>
        <w:t xml:space="preserve">THKMIN </w:t>
      </w:r>
      <w:r>
        <w:rPr>
          <w:sz w:val="22"/>
          <w:szCs w:val="22"/>
          <w:highlight w:val="lightGray"/>
        </w:rPr>
        <w:t xml:space="preserve">then </w:t>
      </w:r>
      <w:r w:rsidRPr="000F7F5F">
        <w:rPr>
          <w:sz w:val="22"/>
          <w:szCs w:val="22"/>
          <w:highlight w:val="lightGray"/>
        </w:rPr>
        <w:t>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71698C6E"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 xml:space="preserve">with MT3Dnnn.UCN for </w:t>
      </w:r>
      <w:proofErr w:type="spellStart"/>
      <w:r w:rsidRPr="00163B8B">
        <w:rPr>
          <w:sz w:val="22"/>
          <w:szCs w:val="22"/>
        </w:rPr>
        <w:t>postprocessing</w:t>
      </w:r>
      <w:proofErr w:type="spellEnd"/>
      <w:r w:rsidRPr="00163B8B">
        <w:rPr>
          <w:sz w:val="22"/>
          <w:szCs w:val="22"/>
        </w:rPr>
        <w:t xml:space="preserve"> purposes.</w:t>
      </w:r>
      <w:r>
        <w:rPr>
          <w:sz w:val="22"/>
          <w:szCs w:val="22"/>
        </w:rPr>
        <w:t xml:space="preserve"> </w:t>
      </w:r>
      <w:ins w:id="419" w:author="Bedekar, Vivek" w:date="2016-06-16T15:48:00Z">
        <w:r w:rsidR="00731F0E">
          <w:rPr>
            <w:sz w:val="22"/>
            <w:szCs w:val="22"/>
          </w:rPr>
          <w:t>The saving of a</w:t>
        </w:r>
      </w:ins>
      <w:ins w:id="420" w:author="Bedekar, Vivek" w:date="2016-06-16T15:49:00Z">
        <w:r w:rsidR="00731F0E">
          <w:rPr>
            <w:sz w:val="22"/>
            <w:szCs w:val="22"/>
          </w:rPr>
          <w:t>n</w:t>
        </w:r>
      </w:ins>
      <w:ins w:id="421" w:author="Bedekar, Vivek" w:date="2016-06-16T15:48:00Z">
        <w:r w:rsidR="00731F0E">
          <w:rPr>
            <w:sz w:val="22"/>
            <w:szCs w:val="22"/>
          </w:rPr>
          <w:t xml:space="preserve"> </w:t>
        </w:r>
      </w:ins>
      <w:ins w:id="422" w:author="Bedekar, Vivek" w:date="2016-06-16T15:47:00Z">
        <w:r w:rsidR="00731F0E" w:rsidRPr="00163B8B">
          <w:rPr>
            <w:sz w:val="22"/>
            <w:szCs w:val="22"/>
          </w:rPr>
          <w:t>MT3Dnnn.UCN</w:t>
        </w:r>
      </w:ins>
      <w:ins w:id="423" w:author="Bedekar, Vivek" w:date="2016-06-16T15:49:00Z">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ins>
      <w:ins w:id="424" w:author="Bedekar, Vivek" w:date="2016-06-16T15:47:00Z">
        <w:r w:rsidR="00731F0E">
          <w:rPr>
            <w:sz w:val="22"/>
            <w:szCs w:val="22"/>
          </w:rPr>
          <w:t xml:space="preserve"> file for </w:t>
        </w:r>
      </w:ins>
      <w:ins w:id="425" w:author="Bedekar, Vivek" w:date="2016-06-16T15:48:00Z">
        <w:r w:rsidR="00731F0E">
          <w:rPr>
            <w:sz w:val="22"/>
            <w:szCs w:val="22"/>
          </w:rPr>
          <w:t xml:space="preserve">a </w:t>
        </w:r>
      </w:ins>
      <w:ins w:id="426" w:author="Bedekar, Vivek" w:date="2016-06-16T15:47:00Z">
        <w:r w:rsidR="00731F0E">
          <w:rPr>
            <w:sz w:val="22"/>
            <w:szCs w:val="22"/>
          </w:rPr>
          <w:t>particular solute</w:t>
        </w:r>
      </w:ins>
      <w:ins w:id="427" w:author="Bedekar, Vivek" w:date="2016-06-16T15:48:00Z">
        <w:r w:rsidR="00731F0E">
          <w:rPr>
            <w:sz w:val="22"/>
            <w:szCs w:val="22"/>
          </w:rPr>
          <w:t xml:space="preserve">, can be switched off by using a negative unit number </w:t>
        </w:r>
      </w:ins>
      <w:ins w:id="428" w:author="Bedekar, Vivek" w:date="2016-06-16T15:50:00Z">
        <w:r w:rsidR="00731F0E">
          <w:rPr>
            <w:sz w:val="22"/>
            <w:szCs w:val="22"/>
          </w:rPr>
          <w:t xml:space="preserve">for that particular solute </w:t>
        </w:r>
      </w:ins>
      <w:ins w:id="429" w:author="Bedekar, Vivek" w:date="2016-06-16T15:48:00Z">
        <w:r w:rsidR="00731F0E">
          <w:rPr>
            <w:sz w:val="22"/>
            <w:szCs w:val="22"/>
          </w:rPr>
          <w:t xml:space="preserve">in the NAM file. </w:t>
        </w:r>
      </w:ins>
      <w:ins w:id="430" w:author="Bedekar, Vivek" w:date="2016-06-16T15:50:00Z">
        <w:r w:rsidR="00731F0E">
          <w:rPr>
            <w:sz w:val="22"/>
            <w:szCs w:val="22"/>
          </w:rPr>
          <w:t xml:space="preserve">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ins>
      <w:ins w:id="431" w:author="Bedekar, Vivek" w:date="2016-06-16T15:59:00Z">
        <w:r w:rsidR="0014150A">
          <w:rPr>
            <w:sz w:val="22"/>
            <w:szCs w:val="22"/>
          </w:rPr>
          <w:t>e</w:t>
        </w:r>
      </w:ins>
      <w:ins w:id="432" w:author="Bedekar, Vivek" w:date="2016-06-16T15:50:00Z">
        <w:r w:rsidR="004F34AA">
          <w:rPr>
            <w:sz w:val="22"/>
            <w:szCs w:val="22"/>
          </w:rPr>
          <w:t>ing simulated.</w:t>
        </w:r>
      </w:ins>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proofErr w:type="gramStart"/>
      <w:r>
        <w:rPr>
          <w:rFonts w:eastAsiaTheme="minorHAnsi"/>
          <w:sz w:val="22"/>
          <w:szCs w:val="22"/>
        </w:rPr>
        <w:t>TIMPRS(</w:t>
      </w:r>
      <w:proofErr w:type="gramEnd"/>
      <w:r>
        <w:rPr>
          <w:rFonts w:eastAsiaTheme="minorHAnsi"/>
          <w:sz w:val="22"/>
          <w:szCs w:val="22"/>
        </w:rPr>
        <w:t>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TIMPRS is the total elapsed time at which the simulation results are printed to the standard output text file or saved in the default unformatted (binary)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KOBS, IOBS, and JOBS are the cell indices (layer, row, </w:t>
      </w:r>
      <w:proofErr w:type="gramStart"/>
      <w:r w:rsidRPr="00B31BE1">
        <w:rPr>
          <w:sz w:val="22"/>
          <w:szCs w:val="22"/>
        </w:rPr>
        <w:t>column</w:t>
      </w:r>
      <w:proofErr w:type="gramEnd"/>
      <w:r w:rsidRPr="00B31BE1">
        <w:rPr>
          <w:sz w:val="22"/>
          <w:szCs w:val="22"/>
        </w:rPr>
        <w:t>)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 xml:space="preserve">KOBS, IOBS, </w:t>
      </w:r>
      <w:proofErr w:type="gramStart"/>
      <w:r w:rsidRPr="00B31BE1">
        <w:rPr>
          <w:sz w:val="22"/>
          <w:szCs w:val="22"/>
        </w:rPr>
        <w:t>JOBS</w:t>
      </w:r>
      <w:proofErr w:type="gramEnd"/>
      <w:r w:rsidRPr="00B31BE1">
        <w:rPr>
          <w:sz w:val="22"/>
          <w:szCs w:val="22"/>
        </w:rPr>
        <w:t xml:space="preserve">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 xml:space="preserve">CHKMAS is a logical flag indicating whether a one-line summary of mass balance information should be printed, for checking and </w:t>
      </w:r>
      <w:proofErr w:type="spellStart"/>
      <w:r w:rsidRPr="009328CF">
        <w:rPr>
          <w:sz w:val="22"/>
          <w:szCs w:val="22"/>
        </w:rPr>
        <w:t>postprocessing</w:t>
      </w:r>
      <w:proofErr w:type="spellEnd"/>
      <w:r w:rsidRPr="009328CF">
        <w:rPr>
          <w:sz w:val="22"/>
          <w:szCs w:val="22"/>
        </w:rPr>
        <w:t xml:space="preserve">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77777777"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proofErr w:type="spellStart"/>
      <w:r>
        <w:rPr>
          <w:rFonts w:eastAsiaTheme="minorHAnsi"/>
          <w:sz w:val="22"/>
          <w:szCs w:val="22"/>
        </w:rPr>
        <w:t>SSFlag</w:t>
      </w:r>
      <w:proofErr w:type="spellEnd"/>
    </w:p>
    <w:p w14:paraId="014AB43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 xml:space="preserve">TSMULT specified here must be </w:t>
      </w:r>
      <w:r w:rsidRPr="004B6625">
        <w:rPr>
          <w:sz w:val="22"/>
          <w:szCs w:val="22"/>
        </w:rPr>
        <w:lastRenderedPageBreak/>
        <w:t>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 xml:space="preserve">22). This option is needed in case the length of </w:t>
      </w:r>
      <w:proofErr w:type="spellStart"/>
      <w:r w:rsidRPr="004B6625">
        <w:rPr>
          <w:sz w:val="22"/>
          <w:szCs w:val="22"/>
        </w:rPr>
        <w:t>timesteps</w:t>
      </w:r>
      <w:proofErr w:type="spellEnd"/>
      <w:r w:rsidRPr="004B6625">
        <w:rPr>
          <w:sz w:val="22"/>
          <w:szCs w:val="22"/>
        </w:rPr>
        <w:t xml:space="preserve">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proofErr w:type="gramStart"/>
      <w:r>
        <w:rPr>
          <w:rFonts w:eastAsiaTheme="minorHAnsi"/>
          <w:sz w:val="22"/>
          <w:szCs w:val="22"/>
        </w:rPr>
        <w:t>TSLNGH(</w:t>
      </w:r>
      <w:proofErr w:type="gramEnd"/>
      <w:r>
        <w:rPr>
          <w:rFonts w:eastAsiaTheme="minorHAnsi"/>
          <w:sz w:val="22"/>
          <w:szCs w:val="22"/>
        </w:rPr>
        <w:t>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 xml:space="preserve">the model-calculated value of DT0, based on the </w:t>
      </w:r>
      <w:proofErr w:type="spellStart"/>
      <w:r w:rsidRPr="008C5B59">
        <w:rPr>
          <w:sz w:val="22"/>
          <w:szCs w:val="22"/>
        </w:rPr>
        <w:t>userspecified</w:t>
      </w:r>
      <w:proofErr w:type="spellEnd"/>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w:t>
      </w:r>
      <w:r w:rsidRPr="00242748">
        <w:rPr>
          <w:sz w:val="22"/>
          <w:szCs w:val="22"/>
        </w:rPr>
        <w:lastRenderedPageBreak/>
        <w:t xml:space="preserve">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433" w:name="_Toc321942234"/>
      <w:r>
        <w:t>CTS Package</w:t>
      </w:r>
      <w:bookmarkEnd w:id="433"/>
    </w:p>
    <w:p w14:paraId="25FF7EC8" w14:textId="77777777"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6,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37A1C45C"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del w:id="434" w:author="Bedekar, Vivek" w:date="2016-06-14T13:42:00Z">
        <w:r w:rsidRPr="00066353" w:rsidDel="00F66441">
          <w:delText xml:space="preserve">transport </w:delText>
        </w:r>
      </w:del>
      <w:ins w:id="435" w:author="Bedekar, Vivek" w:date="2016-06-14T13:42:00Z">
        <w:r w:rsidR="00F66441">
          <w:t>treatment</w:t>
        </w:r>
        <w:r w:rsidR="00F66441" w:rsidRPr="00066353">
          <w:t xml:space="preserve"> </w:t>
        </w:r>
      </w:ins>
      <w:r w:rsidRPr="00066353">
        <w:t>systems implemented in a simulation.</w:t>
      </w:r>
    </w:p>
    <w:p w14:paraId="7BC081C5" w14:textId="4D5A76E0"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del w:id="436" w:author="Bedekar, Vivek" w:date="2016-06-14T13:43:00Z">
        <w:r w:rsidRPr="00066353" w:rsidDel="00F66441">
          <w:delText>TSO</w:delText>
        </w:r>
      </w:del>
      <w:ins w:id="437" w:author="Bedekar, Vivek" w:date="2016-06-14T13:43:00Z">
        <w:r w:rsidR="00F66441">
          <w:t>CTO</w:t>
        </w:r>
      </w:ins>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ins w:id="438" w:author="Bedekar, Vivek" w:date="2016-06-14T13:43:00Z">
        <w:r w:rsidR="009534E7">
          <w:t xml:space="preserve"> or the MNW2 file</w:t>
        </w:r>
      </w:ins>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lastRenderedPageBreak/>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6170186B" w:rsidR="009D1D40" w:rsidRPr="009D1D40" w:rsidRDefault="009D1D40" w:rsidP="009D1D40">
      <w:pPr>
        <w:shd w:val="clear" w:color="auto" w:fill="FFFFFF"/>
        <w:spacing w:after="0" w:line="240" w:lineRule="auto"/>
        <w:ind w:left="2520"/>
      </w:pPr>
      <w:r w:rsidRPr="009D1D40">
        <w:t>ICTSPKG = 1</w:t>
      </w:r>
      <w:del w:id="439" w:author="Bedekar, Vivek" w:date="2016-06-14T13:44:00Z">
        <w:r w:rsidRPr="009D1D40" w:rsidDel="00DE26C5">
          <w:delText xml:space="preserve"> </w:delText>
        </w:r>
      </w:del>
      <w:r w:rsidRPr="009D1D40">
        <w:t>,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lastRenderedPageBreak/>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proofErr w:type="gramStart"/>
      <w:r w:rsidR="001D37D3" w:rsidRPr="000A4F90">
        <w:t>CINCTS</w:t>
      </w:r>
      <w:r w:rsidR="00810D3F">
        <w:t>(</w:t>
      </w:r>
      <w:proofErr w:type="gramEnd"/>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w:t>
      </w:r>
      <w:proofErr w:type="gramStart"/>
      <w:r w:rsidR="00A8496C" w:rsidRPr="00A8496C">
        <w:t>IOPT</w:t>
      </w:r>
      <w:r w:rsidR="00A8496C">
        <w:t>INJ</w:t>
      </w:r>
      <w:r w:rsidR="00A8496C" w:rsidRPr="00A8496C">
        <w:t>(</w:t>
      </w:r>
      <w:proofErr w:type="gramEnd"/>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proofErr w:type="gramStart"/>
      <w:r w:rsidR="001D37D3" w:rsidRPr="00ED4B76">
        <w:t>CNTE</w:t>
      </w:r>
      <w:r w:rsidR="001D37D3">
        <w:t>(</w:t>
      </w:r>
      <w:proofErr w:type="gramEnd"/>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w:t>
      </w:r>
      <w:proofErr w:type="gramStart"/>
      <w:r w:rsidRPr="00F566D6">
        <w:t>IOPT</w:t>
      </w:r>
      <w:r>
        <w:t>INJ</w:t>
      </w:r>
      <w:r w:rsidRPr="00F566D6">
        <w:t>(</w:t>
      </w:r>
      <w:proofErr w:type="gramEnd"/>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5CC13F2F"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ins w:id="440" w:author="Bedekar, Vivek" w:date="2016-06-14T14:11:00Z">
        <w:r w:rsidR="0087231E">
          <w:t xml:space="preserve">[Optional </w:t>
        </w:r>
      </w:ins>
      <w:del w:id="441" w:author="Bedekar, Vivek" w:date="2016-06-14T14:11:00Z">
        <w:r w:rsidDel="0087231E">
          <w:delText>One or more optional k</w:delText>
        </w:r>
      </w:del>
      <w:ins w:id="442" w:author="Bedekar, Vivek" w:date="2016-06-14T14:11:00Z">
        <w:r w:rsidR="0087231E">
          <w:t>K</w:t>
        </w:r>
      </w:ins>
      <w:r>
        <w:t>eywords</w:t>
      </w:r>
      <w:ins w:id="443" w:author="Bedekar, Vivek" w:date="2016-06-14T14:11:00Z">
        <w:r w:rsidR="0087231E">
          <w:t>]</w:t>
        </w:r>
      </w:ins>
      <w:del w:id="444" w:author="Bedekar, Vivek" w:date="2016-06-14T14:11:00Z">
        <w:r w:rsidDel="0087231E">
          <w:delText>.</w:delText>
        </w:r>
      </w:del>
    </w:p>
    <w:p w14:paraId="565D0B43" w14:textId="77777777" w:rsidR="00D71152" w:rsidRDefault="00D71152" w:rsidP="00D75A39">
      <w:pPr>
        <w:autoSpaceDE w:val="0"/>
        <w:autoSpaceDN w:val="0"/>
        <w:adjustRightInd w:val="0"/>
        <w:spacing w:after="0" w:line="240" w:lineRule="auto"/>
        <w:ind w:firstLine="720"/>
        <w:rPr>
          <w:ins w:id="445" w:author="Bedekar, Vivek" w:date="2016-06-14T14:10:00Z"/>
        </w:rPr>
      </w:pPr>
      <w:r w:rsidRPr="001B4315">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ins w:id="446" w:author="Bedekar, Vivek" w:date="2016-06-14T14:10:00Z"/>
          <w:sz w:val="22"/>
          <w:szCs w:val="22"/>
        </w:rPr>
      </w:pPr>
      <w:ins w:id="447" w:author="Bedekar, Vivek" w:date="2016-06-14T14:10:00Z">
        <w:r>
          <w:rPr>
            <w:sz w:val="22"/>
            <w:szCs w:val="22"/>
          </w:rPr>
          <w:t xml:space="preserve">Following keywords are available that can be used optionally. Only the following keywords may appear on this line. If any words other than the following keywords are encountered, the program will terminate. Ignore </w:t>
        </w:r>
        <w:r>
          <w:rPr>
            <w:sz w:val="22"/>
            <w:szCs w:val="22"/>
          </w:rPr>
          <w:lastRenderedPageBreak/>
          <w:t>this line if none of the following options are needed.</w:t>
        </w:r>
      </w:ins>
      <w:ins w:id="448" w:author="Bedekar, Vivek" w:date="2016-06-14T14:12:00Z">
        <w:r>
          <w:rPr>
            <w:sz w:val="22"/>
            <w:szCs w:val="22"/>
          </w:rPr>
          <w:t xml:space="preserve"> For backward comp</w:t>
        </w:r>
      </w:ins>
      <w:ins w:id="449" w:author="Bedekar, Vivek" w:date="2016-06-14T14:13:00Z">
        <w:r>
          <w:rPr>
            <w:sz w:val="22"/>
            <w:szCs w:val="22"/>
          </w:rPr>
          <w:t>atibility</w:t>
        </w:r>
      </w:ins>
      <w:ins w:id="450" w:author="Bedekar, Vivek" w:date="2016-06-14T14:19:00Z">
        <w:r w:rsidR="00C1432F">
          <w:rPr>
            <w:sz w:val="22"/>
            <w:szCs w:val="22"/>
          </w:rPr>
          <w:t>, a $ sign must be present in the first column</w:t>
        </w:r>
        <w:r w:rsidR="008E364E">
          <w:rPr>
            <w:sz w:val="22"/>
            <w:szCs w:val="22"/>
          </w:rPr>
          <w:t xml:space="preserve"> to use the following keywords.</w:t>
        </w:r>
      </w:ins>
    </w:p>
    <w:p w14:paraId="60FF7D58" w14:textId="744A278D" w:rsidR="0087231E" w:rsidDel="0087231E" w:rsidRDefault="0087231E">
      <w:pPr>
        <w:autoSpaceDE w:val="0"/>
        <w:autoSpaceDN w:val="0"/>
        <w:adjustRightInd w:val="0"/>
        <w:spacing w:after="0" w:line="240" w:lineRule="auto"/>
        <w:rPr>
          <w:del w:id="451" w:author="Bedekar, Vivek" w:date="2016-06-14T14:10:00Z"/>
          <w:rFonts w:ascii="TimesNewRomanPSMT" w:eastAsiaTheme="minorHAnsi" w:hAnsi="TimesNewRomanPSMT" w:cs="TimesNewRomanPSMT"/>
        </w:rPr>
        <w:pPrChange w:id="452" w:author="Bedekar, Vivek" w:date="2016-06-14T14:10:00Z">
          <w:pPr>
            <w:autoSpaceDE w:val="0"/>
            <w:autoSpaceDN w:val="0"/>
            <w:adjustRightInd w:val="0"/>
            <w:spacing w:after="0" w:line="240" w:lineRule="auto"/>
            <w:ind w:firstLine="720"/>
          </w:pPr>
        </w:pPrChange>
      </w:pPr>
    </w:p>
    <w:p w14:paraId="6266958F" w14:textId="6DFEA975" w:rsidR="00124E27" w:rsidRPr="00124E27" w:rsidRDefault="00D71152">
      <w:pPr>
        <w:pStyle w:val="ListParagraph"/>
        <w:numPr>
          <w:ilvl w:val="0"/>
          <w:numId w:val="8"/>
        </w:numPr>
        <w:autoSpaceDE w:val="0"/>
        <w:autoSpaceDN w:val="0"/>
        <w:adjustRightInd w:val="0"/>
        <w:spacing w:after="0" w:line="240" w:lineRule="auto"/>
        <w:ind w:left="2160"/>
        <w:rPr>
          <w:ins w:id="453" w:author="Bedekar, Vivek" w:date="2016-06-14T14:27:00Z"/>
          <w:rPrChange w:id="454" w:author="Bedekar, Vivek" w:date="2016-06-14T14:27:00Z">
            <w:rPr>
              <w:ins w:id="455" w:author="Bedekar, Vivek" w:date="2016-06-14T14:27:00Z"/>
              <w:rFonts w:ascii="TimesNewRomanPSMT" w:eastAsiaTheme="minorHAnsi" w:hAnsi="TimesNewRomanPSMT" w:cs="TimesNewRomanPSMT"/>
            </w:rPr>
          </w:rPrChange>
        </w:rPr>
        <w:pPrChange w:id="456" w:author="Bedekar, Vivek" w:date="2016-06-14T14:27:00Z">
          <w:pPr>
            <w:pStyle w:val="ListParagraph"/>
            <w:numPr>
              <w:numId w:val="8"/>
            </w:numPr>
            <w:autoSpaceDE w:val="0"/>
            <w:autoSpaceDN w:val="0"/>
            <w:adjustRightInd w:val="0"/>
            <w:spacing w:after="0" w:line="240" w:lineRule="auto"/>
            <w:ind w:left="2880" w:hanging="360"/>
          </w:pPr>
        </w:pPrChange>
      </w:pPr>
      <w:del w:id="457" w:author="Bedekar, Vivek" w:date="2016-06-14T14:20:00Z">
        <w:r w:rsidRPr="00D75A39" w:rsidDel="008E364E">
          <w:rPr>
            <w:rFonts w:ascii="TimesNewRomanPSMT" w:eastAsiaTheme="minorHAnsi" w:hAnsi="TimesNewRomanPSMT" w:cs="TimesNewRomanPSMT"/>
          </w:rPr>
          <w:delText>The keyword “</w:delText>
        </w:r>
      </w:del>
      <w:proofErr w:type="spellStart"/>
      <w:r w:rsidRPr="00D75A39">
        <w:rPr>
          <w:rFonts w:eastAsiaTheme="minorHAnsi"/>
          <w:bCs/>
        </w:rPr>
        <w:t>MultiDiffusion</w:t>
      </w:r>
      <w:proofErr w:type="spellEnd"/>
      <w:del w:id="458" w:author="Bedekar, Vivek" w:date="2016-06-14T14:20:00Z">
        <w:r w:rsidRPr="00D75A39" w:rsidDel="008E364E">
          <w:rPr>
            <w:rFonts w:eastAsiaTheme="minorHAnsi"/>
            <w:bCs/>
          </w:rPr>
          <w:delText>”</w:delText>
        </w:r>
      </w:del>
      <w:ins w:id="459" w:author="Bedekar, Vivek" w:date="2016-06-14T14:20:00Z">
        <w:r w:rsidR="008E364E">
          <w:rPr>
            <w:rFonts w:eastAsiaTheme="minorHAnsi"/>
            <w:bCs/>
          </w:rPr>
          <w:t>:</w:t>
        </w:r>
      </w:ins>
      <w:r w:rsidRPr="00D75A39">
        <w:rPr>
          <w:rFonts w:ascii="TimesNewRomanPSMT" w:eastAsiaTheme="minorHAnsi" w:hAnsi="TimesNewRomanPSMT" w:cs="TimesNewRomanPSMT"/>
        </w:rPr>
        <w:t xml:space="preserve"> (case insensitive) </w:t>
      </w:r>
      <w:del w:id="460" w:author="Bedekar, Vivek" w:date="2016-06-14T14:20:00Z">
        <w:r w:rsidRPr="00D75A39" w:rsidDel="008E364E">
          <w:rPr>
            <w:rFonts w:eastAsiaTheme="minorHAnsi"/>
            <w:bCs/>
          </w:rPr>
          <w:delText xml:space="preserve">must be specified </w:delText>
        </w:r>
        <w:r w:rsidR="00D75A39" w:rsidDel="008E364E">
          <w:rPr>
            <w:rFonts w:eastAsiaTheme="minorHAnsi"/>
            <w:bCs/>
          </w:rPr>
          <w:delText>on the first</w:delText>
        </w:r>
        <w:r w:rsidRPr="00D75A39" w:rsidDel="008E364E">
          <w:rPr>
            <w:rFonts w:eastAsiaTheme="minorHAnsi"/>
            <w:bCs/>
          </w:rPr>
          <w:delText xml:space="preserve"> input line with the</w:delText>
        </w:r>
        <w:r w:rsidR="00D75A39" w:rsidRPr="00D75A39" w:rsidDel="008E364E">
          <w:rPr>
            <w:rFonts w:eastAsiaTheme="minorHAnsi"/>
            <w:bCs/>
          </w:rPr>
          <w:delText xml:space="preserve"> </w:delText>
        </w:r>
        <w:r w:rsidRPr="00D75A39" w:rsidDel="008E364E">
          <w:rPr>
            <w:rFonts w:eastAsiaTheme="minorHAnsi"/>
            <w:bCs/>
          </w:rPr>
          <w:delText>$ sign in the first column</w:delText>
        </w:r>
        <w:r w:rsidRPr="00D75A39" w:rsidDel="008E364E">
          <w:rPr>
            <w:rFonts w:ascii="TimesNewRomanPSMT" w:eastAsiaTheme="minorHAnsi" w:hAnsi="TimesNewRomanPSMT" w:cs="TimesNewRomanPSMT"/>
          </w:rPr>
          <w:delText>. The keyword input record is optional.</w:delText>
        </w:r>
      </w:del>
      <w:ins w:id="461" w:author="Bedekar, Vivek" w:date="2016-06-14T14:20:00Z">
        <w:r w:rsidR="008E364E">
          <w:rPr>
            <w:rFonts w:ascii="TimesNewRomanPSMT" w:eastAsiaTheme="minorHAnsi" w:hAnsi="TimesNewRomanPSMT" w:cs="TimesNewRomanPSMT"/>
          </w:rPr>
          <w:t xml:space="preserve"> </w:t>
        </w:r>
      </w:ins>
      <w:ins w:id="462" w:author="Bedekar, Vivek" w:date="2016-06-14T14:21:00Z">
        <w:r w:rsidR="008E364E">
          <w:rPr>
            <w:rFonts w:ascii="TimesNewRomanPSMT" w:eastAsiaTheme="minorHAnsi" w:hAnsi="TimesNewRomanPSMT" w:cs="TimesNewRomanPSMT"/>
          </w:rPr>
          <w:t>t</w:t>
        </w:r>
      </w:ins>
      <w:ins w:id="463" w:author="Bedekar, Vivek" w:date="2016-06-14T14:20:00Z">
        <w:r w:rsidR="008E364E">
          <w:rPr>
            <w:rFonts w:ascii="TimesNewRomanPSMT" w:eastAsiaTheme="minorHAnsi" w:hAnsi="TimesNewRomanPSMT" w:cs="TimesNewRomanPSMT"/>
          </w:rPr>
          <w:t xml:space="preserve">his keywords </w:t>
        </w:r>
      </w:ins>
      <w:ins w:id="464" w:author="Bedekar, Vivek" w:date="2016-06-14T14:28:00Z">
        <w:r w:rsidR="00124E27">
          <w:rPr>
            <w:rFonts w:ascii="TimesNewRomanPSMT" w:eastAsiaTheme="minorHAnsi" w:hAnsi="TimesNewRomanPSMT" w:cs="TimesNewRomanPSMT"/>
          </w:rPr>
          <w:t xml:space="preserve">enables </w:t>
        </w:r>
      </w:ins>
      <w:ins w:id="465" w:author="Bedekar, Vivek" w:date="2016-06-14T14:27:00Z">
        <w:r w:rsidR="00124E27">
          <w:t xml:space="preserve">component-dependent diffusion. </w:t>
        </w:r>
      </w:ins>
      <w:ins w:id="466" w:author="Bedekar, Vivek" w:date="2016-06-14T14:28:00Z">
        <w:r w:rsidR="00124E27">
          <w:t>T</w:t>
        </w:r>
      </w:ins>
      <w:ins w:id="467" w:author="Bedekar, Vivek" w:date="2016-06-14T14:27:00Z">
        <w:r w:rsidR="00124E27">
          <w:t>he user needs to specify one diffusion coefficient for each mobile solute component and at each model cell</w:t>
        </w:r>
      </w:ins>
      <w:ins w:id="468" w:author="Bedekar, Vivek" w:date="2016-06-14T14:28:00Z">
        <w:r w:rsidR="00124E27">
          <w:t>.</w:t>
        </w:r>
      </w:ins>
    </w:p>
    <w:p w14:paraId="39E2B5EE" w14:textId="66BAD999" w:rsidR="008E364E" w:rsidRDefault="008E364E">
      <w:pPr>
        <w:pStyle w:val="ListParagraph"/>
        <w:numPr>
          <w:ilvl w:val="0"/>
          <w:numId w:val="8"/>
        </w:numPr>
        <w:autoSpaceDE w:val="0"/>
        <w:autoSpaceDN w:val="0"/>
        <w:adjustRightInd w:val="0"/>
        <w:spacing w:after="0" w:line="240" w:lineRule="auto"/>
        <w:ind w:left="2160"/>
        <w:pPrChange w:id="469" w:author="Bedekar, Vivek" w:date="2016-06-14T14:27:00Z">
          <w:pPr>
            <w:pStyle w:val="ListParagraph"/>
            <w:numPr>
              <w:numId w:val="8"/>
            </w:numPr>
            <w:autoSpaceDE w:val="0"/>
            <w:autoSpaceDN w:val="0"/>
            <w:adjustRightInd w:val="0"/>
            <w:spacing w:after="0" w:line="240" w:lineRule="auto"/>
            <w:ind w:left="2880" w:hanging="360"/>
          </w:pPr>
        </w:pPrChange>
      </w:pPr>
      <w:ins w:id="470" w:author="Bedekar, Vivek" w:date="2016-06-14T14:21:00Z">
        <w:r w:rsidRPr="008E364E">
          <w:t>NOCROSS</w:t>
        </w:r>
        <w:r>
          <w:t xml:space="preserve">: this keyword </w:t>
        </w:r>
      </w:ins>
      <w:ins w:id="471" w:author="Bedekar, Vivek" w:date="2016-06-14T14:22:00Z">
        <w:r>
          <w:t xml:space="preserve">disables cross dispersion </w:t>
        </w:r>
      </w:ins>
      <w:ins w:id="472" w:author="Bedekar, Vivek" w:date="2016-06-14T14:23:00Z">
        <w:r>
          <w:t xml:space="preserve">terms. </w:t>
        </w:r>
      </w:ins>
    </w:p>
    <w:p w14:paraId="10DE858E" w14:textId="77777777" w:rsidR="0011184C" w:rsidRPr="001B4315" w:rsidRDefault="0011184C" w:rsidP="0011184C">
      <w:pPr>
        <w:autoSpaceDE w:val="0"/>
        <w:autoSpaceDN w:val="0"/>
        <w:adjustRightInd w:val="0"/>
        <w:spacing w:after="0" w:line="240" w:lineRule="auto"/>
        <w:jc w:val="both"/>
      </w:pPr>
    </w:p>
    <w:p w14:paraId="43B64851" w14:textId="77777777"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proofErr w:type="gramStart"/>
      <w:r w:rsidR="002163CC">
        <w:t>AL(</w:t>
      </w:r>
      <w:proofErr w:type="gramEnd"/>
      <w:r w:rsidR="002163CC">
        <w:t>NCOL,NROW)</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proofErr w:type="gramStart"/>
      <w:r w:rsidRPr="002163CC">
        <w:t>the</w:t>
      </w:r>
      <w:proofErr w:type="gramEnd"/>
      <w:r w:rsidRPr="002163CC">
        <w:t xml:space="preserv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proofErr w:type="gramStart"/>
      <w:r w:rsidR="00B074A8">
        <w:t>TRPT(</w:t>
      </w:r>
      <w:proofErr w:type="gramEnd"/>
      <w:r w:rsidR="00B074A8">
        <w: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proofErr w:type="gramStart"/>
      <w:r w:rsidRPr="00B074A8">
        <w:rPr>
          <w:i/>
          <w:vertAlign w:val="subscript"/>
        </w:rPr>
        <w:t>TH</w:t>
      </w:r>
      <w:r w:rsidRPr="00B074A8">
        <w:t xml:space="preserve"> ,</w:t>
      </w:r>
      <w:proofErr w:type="gramEnd"/>
      <w:r w:rsidRPr="00B074A8">
        <w:t xml:space="preserve">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proofErr w:type="gramStart"/>
      <w:r w:rsidR="00B074A8">
        <w:t>TRPV(</w:t>
      </w:r>
      <w:proofErr w:type="gramEnd"/>
      <w:r w:rsidR="00B074A8">
        <w:t>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77777777" w:rsidR="00D75A39" w:rsidRPr="00D75A39" w:rsidRDefault="00D75A39" w:rsidP="00D75A39">
      <w:pPr>
        <w:autoSpaceDE w:val="0"/>
        <w:autoSpaceDN w:val="0"/>
        <w:adjustRightInd w:val="0"/>
        <w:spacing w:after="0" w:line="240" w:lineRule="auto"/>
        <w:rPr>
          <w:i/>
        </w:rPr>
      </w:pPr>
      <w:r w:rsidRPr="00D75A39">
        <w:rPr>
          <w:i/>
        </w:rPr>
        <w:t>If no keyword is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proofErr w:type="gramStart"/>
      <w:r>
        <w:t>DMCOEF</w:t>
      </w:r>
      <w:r w:rsidR="00B074A8">
        <w:t>(</w:t>
      </w:r>
      <w:proofErr w:type="gramEnd"/>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lastRenderedPageBreak/>
        <w:t>4</w:t>
      </w:r>
      <w:r w:rsidRPr="001B4315">
        <w:t xml:space="preserve"> </w:t>
      </w:r>
      <w:r w:rsidRPr="001B4315">
        <w:tab/>
        <w:t xml:space="preserve">Record: </w:t>
      </w:r>
      <w:r w:rsidRPr="001B4315">
        <w:tab/>
      </w:r>
      <w:proofErr w:type="gramStart"/>
      <w:r>
        <w:t>DMCOEF(</w:t>
      </w:r>
      <w:proofErr w:type="gramEnd"/>
      <w:r>
        <w:t>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473" w:name="_Toc321942236"/>
      <w:r>
        <w:t>GCG Package</w:t>
      </w:r>
      <w:bookmarkEnd w:id="473"/>
    </w:p>
    <w:p w14:paraId="229C4381" w14:textId="77777777" w:rsidR="001D37D3" w:rsidRDefault="001D37D3" w:rsidP="001D37D3">
      <w:pPr>
        <w:spacing w:after="0" w:line="240" w:lineRule="auto"/>
        <w:jc w:val="both"/>
      </w:pPr>
      <w:r>
        <w:t>Input to the Generalized Conjugate Gradient (GCG) Package is read on unit INGCG = 9, which is preset in the main program. The input file is needed only if the GCG solver is used for implicit solution schemes.</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6E4C0149"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53114B">
        <w:rPr>
          <w:sz w:val="22"/>
          <w:szCs w:val="22"/>
        </w:rPr>
        <w:t xml:space="preserve"> or when the DRY2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xml:space="preserve">= 3, Modified Incomplete </w:t>
      </w:r>
      <w:proofErr w:type="spellStart"/>
      <w:r w:rsidRPr="00473684">
        <w:rPr>
          <w:sz w:val="22"/>
          <w:szCs w:val="22"/>
        </w:rPr>
        <w:t>Cholesky</w:t>
      </w:r>
      <w:proofErr w:type="spellEnd"/>
      <w:r w:rsidRPr="00473684">
        <w:rPr>
          <w:sz w:val="22"/>
          <w:szCs w:val="22"/>
        </w:rPr>
        <w:t xml:space="preserve">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xml:space="preserve">= 0, lump all dispersion cross terms to the </w:t>
      </w:r>
      <w:proofErr w:type="spellStart"/>
      <w:r w:rsidRPr="00473684">
        <w:rPr>
          <w:sz w:val="22"/>
          <w:szCs w:val="22"/>
        </w:rPr>
        <w:t>righthand</w:t>
      </w:r>
      <w:proofErr w:type="spellEnd"/>
      <w:r w:rsidRPr="00473684">
        <w:rPr>
          <w:sz w:val="22"/>
          <w:szCs w:val="22"/>
        </w:rPr>
        <w:t>-</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17D9372A" w14:textId="14C9040A" w:rsidR="001D37D3" w:rsidRPr="006E2C4A" w:rsidDel="00F300FA" w:rsidRDefault="001D37D3" w:rsidP="001D37D3">
      <w:pPr>
        <w:autoSpaceDE w:val="0"/>
        <w:autoSpaceDN w:val="0"/>
        <w:adjustRightInd w:val="0"/>
        <w:spacing w:after="0" w:line="240" w:lineRule="auto"/>
        <w:ind w:left="2160"/>
        <w:rPr>
          <w:del w:id="474" w:author="Bedekar, Vivek" w:date="2016-06-14T14:28:00Z"/>
          <w:sz w:val="22"/>
          <w:szCs w:val="22"/>
          <w:highlight w:val="lightGray"/>
        </w:rPr>
      </w:pPr>
      <w:del w:id="475" w:author="Bedekar, Vivek" w:date="2016-06-14T14:28:00Z">
        <w:r w:rsidRPr="006E2C4A" w:rsidDel="00F300FA">
          <w:rPr>
            <w:sz w:val="22"/>
            <w:szCs w:val="22"/>
            <w:highlight w:val="lightGray"/>
          </w:rPr>
          <w:delText>= 90, same as option 0 but with no cross dispersion terms. All cross dispersion terms are set to zero.</w:delText>
        </w:r>
      </w:del>
    </w:p>
    <w:p w14:paraId="032608A6" w14:textId="29EBDAF3" w:rsidR="001D37D3" w:rsidRPr="008E5943" w:rsidDel="00F300FA" w:rsidRDefault="001D37D3" w:rsidP="001D37D3">
      <w:pPr>
        <w:autoSpaceDE w:val="0"/>
        <w:autoSpaceDN w:val="0"/>
        <w:adjustRightInd w:val="0"/>
        <w:spacing w:after="0" w:line="240" w:lineRule="auto"/>
        <w:ind w:left="2160"/>
        <w:rPr>
          <w:del w:id="476" w:author="Bedekar, Vivek" w:date="2016-06-14T14:28:00Z"/>
          <w:sz w:val="22"/>
          <w:szCs w:val="22"/>
        </w:rPr>
      </w:pPr>
      <w:del w:id="477" w:author="Bedekar, Vivek" w:date="2016-06-14T14:28:00Z">
        <w:r w:rsidRPr="006E2C4A" w:rsidDel="00F300FA">
          <w:rPr>
            <w:sz w:val="22"/>
            <w:szCs w:val="22"/>
            <w:highlight w:val="lightGray"/>
          </w:rPr>
          <w:delText>= 91, same as option 1 but with no cross dispersion terms. All cross dispersion terms are set to zero.</w:delText>
        </w:r>
      </w:del>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478" w:name="_Toc321942238"/>
      <w:r>
        <w:t>HSS Package</w:t>
      </w:r>
      <w:bookmarkEnd w:id="478"/>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D74A87">
        <w:rPr>
          <w:rFonts w:eastAsiaTheme="minorHAnsi"/>
          <w:sz w:val="22"/>
          <w:szCs w:val="22"/>
          <w:highlight w:val="lightGray"/>
          <w:rPrChange w:id="479" w:author="Bedekar, Vivek" w:date="2016-06-14T14:46:00Z">
            <w:rPr>
              <w:rFonts w:eastAsiaTheme="minorHAnsi"/>
              <w:sz w:val="22"/>
              <w:szCs w:val="22"/>
            </w:rPr>
          </w:rPrChange>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5E127D21"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w:t>
      </w:r>
      <w:del w:id="480" w:author="Bedekar, Vivek" w:date="2016-06-14T14:44:00Z">
        <w:r w:rsidR="001A73CD" w:rsidDel="00D5286C">
          <w:delText xml:space="preserve"> or simply omitted</w:delText>
        </w:r>
      </w:del>
      <w:r w:rsidR="001A73CD">
        <w:t>, an input file defining the LNAPL source must have been generated from a previous execution of the HSSM code outside MT3DMS.</w:t>
      </w:r>
    </w:p>
    <w:p w14:paraId="22EC2C96" w14:textId="77777777" w:rsidR="001A73CD" w:rsidRPr="00D74A87" w:rsidRDefault="00150C49" w:rsidP="006904B2">
      <w:pPr>
        <w:numPr>
          <w:ilvl w:val="0"/>
          <w:numId w:val="1"/>
        </w:numPr>
        <w:autoSpaceDE w:val="0"/>
        <w:autoSpaceDN w:val="0"/>
        <w:adjustRightInd w:val="0"/>
        <w:spacing w:after="0" w:line="240" w:lineRule="auto"/>
        <w:ind w:left="2160" w:hanging="270"/>
        <w:rPr>
          <w:sz w:val="22"/>
          <w:szCs w:val="22"/>
          <w:highlight w:val="lightGray"/>
          <w:rPrChange w:id="481" w:author="Bedekar, Vivek" w:date="2016-06-14T14:46:00Z">
            <w:rPr>
              <w:sz w:val="22"/>
              <w:szCs w:val="22"/>
            </w:rPr>
          </w:rPrChange>
        </w:rPr>
      </w:pPr>
      <w:r w:rsidRPr="00F2092A">
        <w:rPr>
          <w:sz w:val="22"/>
          <w:szCs w:val="22"/>
        </w:rPr>
        <w:t>[</w:t>
      </w:r>
      <w:proofErr w:type="spellStart"/>
      <w:r w:rsidRPr="00D74A87">
        <w:rPr>
          <w:sz w:val="22"/>
          <w:szCs w:val="22"/>
          <w:highlight w:val="lightGray"/>
          <w:rPrChange w:id="482" w:author="Bedekar, Vivek" w:date="2016-06-14T14:46:00Z">
            <w:rPr>
              <w:sz w:val="22"/>
              <w:szCs w:val="22"/>
            </w:rPr>
          </w:rPrChange>
        </w:rPr>
        <w:t>ShapeOption</w:t>
      </w:r>
      <w:proofErr w:type="spellEnd"/>
      <w:r w:rsidRPr="00D74A87">
        <w:rPr>
          <w:sz w:val="22"/>
          <w:szCs w:val="22"/>
          <w:highlight w:val="lightGray"/>
          <w:rPrChange w:id="483" w:author="Bedekar, Vivek" w:date="2016-06-14T14:46:00Z">
            <w:rPr>
              <w:sz w:val="22"/>
              <w:szCs w:val="22"/>
            </w:rPr>
          </w:rPrChange>
        </w:rPr>
        <w:t xml:space="preserve">] (Optional) </w:t>
      </w:r>
      <w:r w:rsidR="001A73CD" w:rsidRPr="00D74A87">
        <w:rPr>
          <w:highlight w:val="lightGray"/>
          <w:rPrChange w:id="484" w:author="Bedekar, Vivek" w:date="2016-06-14T14:46:00Z">
            <w:rPr/>
          </w:rPrChange>
        </w:rPr>
        <w:t>is a character flag indicating the shape of the source area. Two options can be invoked with this flag:</w:t>
      </w:r>
    </w:p>
    <w:p w14:paraId="00FCF1D3" w14:textId="77777777" w:rsidR="001A73CD" w:rsidRPr="00D74A87" w:rsidRDefault="001A73CD" w:rsidP="001A73CD">
      <w:pPr>
        <w:autoSpaceDE w:val="0"/>
        <w:autoSpaceDN w:val="0"/>
        <w:adjustRightInd w:val="0"/>
        <w:spacing w:after="0" w:line="240" w:lineRule="auto"/>
        <w:ind w:left="2520"/>
        <w:rPr>
          <w:highlight w:val="lightGray"/>
          <w:rPrChange w:id="485" w:author="Bedekar, Vivek" w:date="2016-06-14T14:46:00Z">
            <w:rPr/>
          </w:rPrChange>
        </w:rPr>
      </w:pPr>
      <w:r w:rsidRPr="00D74A87">
        <w:rPr>
          <w:highlight w:val="lightGray"/>
          <w:rPrChange w:id="486" w:author="Bedekar, Vivek" w:date="2016-06-14T14:46:00Z">
            <w:rPr/>
          </w:rPrChange>
        </w:rPr>
        <w:t xml:space="preserve">If </w:t>
      </w:r>
      <w:proofErr w:type="spellStart"/>
      <w:r w:rsidRPr="00D74A87">
        <w:rPr>
          <w:highlight w:val="lightGray"/>
          <w:rPrChange w:id="487" w:author="Bedekar, Vivek" w:date="2016-06-14T14:46:00Z">
            <w:rPr/>
          </w:rPrChange>
        </w:rPr>
        <w:t>ShapeOption</w:t>
      </w:r>
      <w:proofErr w:type="spellEnd"/>
      <w:r w:rsidRPr="00D74A87">
        <w:rPr>
          <w:highlight w:val="lightGray"/>
          <w:rPrChange w:id="488" w:author="Bedekar, Vivek" w:date="2016-06-14T14:46:00Z">
            <w:rPr/>
          </w:rPrChange>
        </w:rPr>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D74A87">
        <w:rPr>
          <w:highlight w:val="lightGray"/>
          <w:rPrChange w:id="489" w:author="Bedekar, Vivek" w:date="2016-06-14T14:46:00Z">
            <w:rPr/>
          </w:rPrChange>
        </w:rPr>
        <w:lastRenderedPageBreak/>
        <w:t xml:space="preserve">If </w:t>
      </w:r>
      <w:proofErr w:type="spellStart"/>
      <w:r w:rsidRPr="00D74A87">
        <w:rPr>
          <w:highlight w:val="lightGray"/>
          <w:rPrChange w:id="490" w:author="Bedekar, Vivek" w:date="2016-06-14T14:46:00Z">
            <w:rPr/>
          </w:rPrChange>
        </w:rPr>
        <w:t>ShapeOption</w:t>
      </w:r>
      <w:proofErr w:type="spellEnd"/>
      <w:r w:rsidRPr="00D74A87">
        <w:rPr>
          <w:highlight w:val="lightGray"/>
          <w:rPrChange w:id="491" w:author="Bedekar, Vivek" w:date="2016-06-14T14:46:00Z">
            <w:rPr/>
          </w:rPrChange>
        </w:rPr>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t>Both the options are case insensitive. If left blank, the default setting (circular shape)</w:t>
      </w:r>
      <w:ins w:id="492" w:author="Bedekar, Vivek" w:date="2016-06-14T14:45:00Z">
        <w:r w:rsidR="00D74A87">
          <w:t xml:space="preserve"> for the source</w:t>
        </w:r>
      </w:ins>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proofErr w:type="gramStart"/>
      <w:r>
        <w:t>faclength</w:t>
      </w:r>
      <w:proofErr w:type="spellEnd"/>
      <w:proofErr w:type="gram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proofErr w:type="gramStart"/>
      <w:r>
        <w:t>factime</w:t>
      </w:r>
      <w:proofErr w:type="spellEnd"/>
      <w:proofErr w:type="gram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proofErr w:type="gramStart"/>
      <w:r>
        <w:t>facmass</w:t>
      </w:r>
      <w:proofErr w:type="spellEnd"/>
      <w:proofErr w:type="gram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proofErr w:type="gramStart"/>
      <w:r>
        <w:t>nHSSSource</w:t>
      </w:r>
      <w:proofErr w:type="spellEnd"/>
      <w:proofErr w:type="gramEnd"/>
      <w:r>
        <w:t xml:space="preserve"> i</w:t>
      </w:r>
      <w:r w:rsidR="00492B6F">
        <w:t>s the actual number of HSSM-LNAPL sources included in the current transport simulation. ‘</w:t>
      </w:r>
      <w:proofErr w:type="spellStart"/>
      <w:proofErr w:type="gramStart"/>
      <w:r w:rsidR="00492B6F">
        <w:t>nHSSSource</w:t>
      </w:r>
      <w:proofErr w:type="spellEnd"/>
      <w:proofErr w:type="gram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inHSSFile</w:t>
      </w:r>
      <w:proofErr w:type="spellEnd"/>
      <w:proofErr w:type="gram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kSource</w:t>
      </w:r>
      <w:proofErr w:type="spellEnd"/>
      <w:proofErr w:type="gram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lastRenderedPageBreak/>
        <w:t>iSource</w:t>
      </w:r>
      <w:proofErr w:type="spellEnd"/>
      <w:proofErr w:type="gram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proofErr w:type="gramStart"/>
      <w:r>
        <w:t>jSource</w:t>
      </w:r>
      <w:proofErr w:type="spellEnd"/>
      <w:proofErr w:type="gram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proofErr w:type="gramStart"/>
      <w:r>
        <w:t>iHSSComp</w:t>
      </w:r>
      <w:proofErr w:type="spellEnd"/>
      <w:proofErr w:type="gram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rPr>
          <w:ins w:id="493" w:author="Bedekar, Vivek" w:date="2016-06-14T14:52:00Z"/>
        </w:rPr>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The identifier need not be unique; however, identification of HSSM-LNAPL sources in the output files is facilitated if each source is given a unique name.</w:t>
      </w:r>
    </w:p>
    <w:p w14:paraId="17DC5784" w14:textId="77777777" w:rsidR="004D65F9" w:rsidRDefault="004D65F9">
      <w:pPr>
        <w:autoSpaceDE w:val="0"/>
        <w:autoSpaceDN w:val="0"/>
        <w:adjustRightInd w:val="0"/>
        <w:spacing w:after="0" w:line="240" w:lineRule="auto"/>
        <w:ind w:left="2160"/>
        <w:rPr>
          <w:ins w:id="494" w:author="Bedekar, Vivek" w:date="2016-06-14T14:52:00Z"/>
        </w:rPr>
        <w:pPrChange w:id="495" w:author="Bedekar, Vivek" w:date="2016-06-14T14:52:00Z">
          <w:pPr>
            <w:pStyle w:val="ListParagraph"/>
            <w:numPr>
              <w:numId w:val="1"/>
            </w:numPr>
            <w:autoSpaceDE w:val="0"/>
            <w:autoSpaceDN w:val="0"/>
            <w:adjustRightInd w:val="0"/>
            <w:spacing w:after="0" w:line="240" w:lineRule="auto"/>
            <w:ind w:left="2160" w:hanging="360"/>
          </w:pPr>
        </w:pPrChange>
      </w:pPr>
    </w:p>
    <w:p w14:paraId="744C59BB" w14:textId="4289A89E" w:rsidR="004D65F9" w:rsidRDefault="004D65F9">
      <w:pPr>
        <w:autoSpaceDE w:val="0"/>
        <w:autoSpaceDN w:val="0"/>
        <w:adjustRightInd w:val="0"/>
        <w:spacing w:after="0" w:line="240" w:lineRule="auto"/>
        <w:ind w:left="1800"/>
        <w:rPr>
          <w:ins w:id="496" w:author="Bedekar, Vivek" w:date="2016-06-14T14:52:00Z"/>
        </w:rPr>
        <w:pPrChange w:id="497" w:author="Bedekar, Vivek" w:date="2016-06-14T14:52:00Z">
          <w:pPr>
            <w:pStyle w:val="ListParagraph"/>
            <w:numPr>
              <w:numId w:val="1"/>
            </w:numPr>
            <w:autoSpaceDE w:val="0"/>
            <w:autoSpaceDN w:val="0"/>
            <w:adjustRightInd w:val="0"/>
            <w:spacing w:after="0" w:line="240" w:lineRule="auto"/>
            <w:ind w:left="2160" w:hanging="360"/>
          </w:pPr>
        </w:pPrChange>
      </w:pPr>
      <w:ins w:id="498" w:author="Bedekar, Vivek" w:date="2016-06-14T14:53:00Z">
        <w:r>
          <w:t>This input is backward compatible with MT3DMS. Note that the input instruction</w:t>
        </w:r>
      </w:ins>
      <w:ins w:id="499" w:author="Bedekar, Vivek" w:date="2016-06-14T14:54:00Z">
        <w:r>
          <w:t>s</w:t>
        </w:r>
      </w:ins>
      <w:ins w:id="500" w:author="Bedekar, Vivek" w:date="2016-06-14T14:53:00Z">
        <w:r>
          <w:t xml:space="preserve"> provided with MT3DMS</w:t>
        </w:r>
      </w:ins>
      <w:ins w:id="501" w:author="Bedekar, Vivek" w:date="2016-06-14T14:54:00Z">
        <w:r>
          <w:t xml:space="preserve"> have the two variables – </w:t>
        </w:r>
        <w:proofErr w:type="spellStart"/>
        <w:r>
          <w:t>SourceName</w:t>
        </w:r>
        <w:proofErr w:type="spellEnd"/>
        <w:r>
          <w:t xml:space="preserve"> and </w:t>
        </w:r>
        <w:proofErr w:type="spellStart"/>
        <w:r>
          <w:t>iHSSComp</w:t>
        </w:r>
        <w:proofErr w:type="spellEnd"/>
        <w:r>
          <w:t xml:space="preserve"> – </w:t>
        </w:r>
      </w:ins>
      <w:ins w:id="502" w:author="Bedekar, Vivek" w:date="2016-06-14T15:05:00Z">
        <w:r w:rsidR="00724DC6">
          <w:t>swapped</w:t>
        </w:r>
        <w:r w:rsidR="00246C10">
          <w:t>; the MT3DMS code reads this input as specified above.</w:t>
        </w:r>
      </w:ins>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proofErr w:type="gramStart"/>
      <w:r>
        <w:t>nSubGrid</w:t>
      </w:r>
      <w:proofErr w:type="spellEnd"/>
      <w:proofErr w:type="gram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proofErr w:type="gramStart"/>
      <w:r w:rsidRPr="001D056A">
        <w:t>nPoint</w:t>
      </w:r>
      <w:proofErr w:type="spellEnd"/>
      <w:proofErr w:type="gram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proofErr w:type="gramStart"/>
      <w:r>
        <w:t>nSubGrid</w:t>
      </w:r>
      <w:proofErr w:type="spellEnd"/>
      <w:proofErr w:type="gram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ins w:id="503" w:author="Bedekar, Vivek" w:date="2016-06-14T15:07:00Z">
        <w:r w:rsidR="003178ED">
          <w:t xml:space="preserve"> </w:t>
        </w:r>
      </w:ins>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pPr>
        <w:spacing w:after="0" w:line="240" w:lineRule="auto"/>
        <w:ind w:left="2160"/>
        <w:jc w:val="both"/>
        <w:rPr>
          <w:ins w:id="504" w:author="Bedekar, Vivek" w:date="2016-06-14T15:08:00Z"/>
          <w:rFonts w:eastAsiaTheme="minorHAnsi"/>
          <w:sz w:val="22"/>
          <w:szCs w:val="22"/>
        </w:rPr>
        <w:pPrChange w:id="505" w:author="Bedekar, Vivek" w:date="2016-06-14T15:08:00Z">
          <w:pPr>
            <w:spacing w:after="0" w:line="240" w:lineRule="auto"/>
            <w:jc w:val="both"/>
          </w:pPr>
        </w:pPrChange>
      </w:pPr>
    </w:p>
    <w:p w14:paraId="0BF1BBC8" w14:textId="0BAC43F9" w:rsidR="003178ED" w:rsidRDefault="003178ED">
      <w:pPr>
        <w:spacing w:after="0" w:line="240" w:lineRule="auto"/>
        <w:ind w:left="2160"/>
        <w:jc w:val="both"/>
        <w:rPr>
          <w:ins w:id="506" w:author="Bedekar, Vivek" w:date="2016-06-14T15:08:00Z"/>
          <w:rFonts w:eastAsiaTheme="minorHAnsi"/>
          <w:sz w:val="22"/>
          <w:szCs w:val="22"/>
        </w:rPr>
        <w:pPrChange w:id="507" w:author="Bedekar, Vivek" w:date="2016-06-14T15:08:00Z">
          <w:pPr>
            <w:spacing w:after="0" w:line="240" w:lineRule="auto"/>
            <w:jc w:val="both"/>
          </w:pPr>
        </w:pPrChange>
      </w:pPr>
      <w:ins w:id="508" w:author="Bedekar, Vivek" w:date="2016-06-14T15:08:00Z">
        <w:r>
          <w:rPr>
            <w:rFonts w:eastAsiaTheme="minorHAnsi"/>
            <w:sz w:val="22"/>
            <w:szCs w:val="22"/>
          </w:rPr>
          <w:t xml:space="preserve">The origin for model coordinates is assumed to be the </w:t>
        </w:r>
      </w:ins>
      <w:ins w:id="509" w:author="Bedekar, Vivek" w:date="2016-06-14T15:09:00Z">
        <w:r>
          <w:rPr>
            <w:rFonts w:eastAsiaTheme="minorHAnsi"/>
            <w:sz w:val="22"/>
            <w:szCs w:val="22"/>
          </w:rPr>
          <w:t xml:space="preserve">southwest corner for the model. </w:t>
        </w:r>
      </w:ins>
    </w:p>
    <w:p w14:paraId="55D949D1" w14:textId="77777777" w:rsidR="003178ED" w:rsidRDefault="003178ED" w:rsidP="00AA47C3">
      <w:pPr>
        <w:spacing w:after="0" w:line="240" w:lineRule="auto"/>
        <w:jc w:val="both"/>
        <w:rPr>
          <w:ins w:id="510" w:author="Bedekar, Vivek" w:date="2016-06-16T15:26:00Z"/>
          <w:rFonts w:eastAsiaTheme="minorHAnsi"/>
          <w:sz w:val="22"/>
          <w:szCs w:val="22"/>
        </w:rPr>
      </w:pPr>
    </w:p>
    <w:p w14:paraId="6CACD3F5" w14:textId="77777777" w:rsidR="00E86913" w:rsidRDefault="00E86913" w:rsidP="00AA47C3">
      <w:pPr>
        <w:spacing w:after="0" w:line="240" w:lineRule="auto"/>
        <w:jc w:val="both"/>
        <w:rPr>
          <w:ins w:id="511" w:author="Bedekar, Vivek" w:date="2016-06-16T15:26:00Z"/>
          <w:rFonts w:eastAsiaTheme="minorHAnsi"/>
          <w:sz w:val="22"/>
          <w:szCs w:val="22"/>
        </w:rPr>
      </w:pPr>
    </w:p>
    <w:p w14:paraId="3D4C3DFD" w14:textId="3E69EB7C" w:rsidR="00E86913" w:rsidRPr="00E86913" w:rsidRDefault="00E86913" w:rsidP="00E86913">
      <w:pPr>
        <w:pStyle w:val="Heading4"/>
        <w:rPr>
          <w:ins w:id="512" w:author="Bedekar, Vivek" w:date="2016-06-16T15:27:00Z"/>
          <w:rFonts w:eastAsiaTheme="minorHAnsi"/>
          <w:u w:val="single"/>
        </w:rPr>
        <w:pPrChange w:id="513" w:author="Bedekar, Vivek" w:date="2016-06-16T15:27:00Z">
          <w:pPr>
            <w:spacing w:after="0" w:line="240" w:lineRule="auto"/>
            <w:jc w:val="both"/>
          </w:pPr>
        </w:pPrChange>
      </w:pPr>
      <w:ins w:id="514" w:author="Bedekar, Vivek" w:date="2016-06-16T15:26:00Z">
        <w:r w:rsidRPr="00E86913">
          <w:rPr>
            <w:rFonts w:eastAsiaTheme="minorHAnsi"/>
            <w:u w:val="single"/>
          </w:rPr>
          <w:t xml:space="preserve">HSS Source </w:t>
        </w:r>
      </w:ins>
      <w:ins w:id="515" w:author="Bedekar, Vivek" w:date="2016-06-16T15:30:00Z">
        <w:r>
          <w:rPr>
            <w:rFonts w:eastAsiaTheme="minorHAnsi"/>
            <w:u w:val="single"/>
          </w:rPr>
          <w:t xml:space="preserve">Definition </w:t>
        </w:r>
      </w:ins>
      <w:ins w:id="516" w:author="Bedekar, Vivek" w:date="2016-06-16T15:27:00Z">
        <w:r w:rsidRPr="00E86913">
          <w:rPr>
            <w:rFonts w:eastAsiaTheme="minorHAnsi"/>
            <w:u w:val="single"/>
          </w:rPr>
          <w:t>File</w:t>
        </w:r>
      </w:ins>
    </w:p>
    <w:p w14:paraId="380B2D56" w14:textId="5B72051D" w:rsidR="00E86913" w:rsidRPr="00E86913" w:rsidRDefault="00E86913" w:rsidP="00AA47C3">
      <w:pPr>
        <w:spacing w:after="0" w:line="240" w:lineRule="auto"/>
        <w:jc w:val="both"/>
        <w:rPr>
          <w:ins w:id="517" w:author="Bedekar, Vivek" w:date="2016-06-16T15:27:00Z"/>
          <w:rFonts w:eastAsiaTheme="minorHAnsi"/>
          <w:sz w:val="22"/>
          <w:szCs w:val="22"/>
        </w:rPr>
      </w:pPr>
      <w:ins w:id="518" w:author="Bedekar, Vivek" w:date="2016-06-16T15:30:00Z">
        <w:r w:rsidRPr="00E86913">
          <w:rPr>
            <w:rFonts w:eastAsiaTheme="minorHAnsi"/>
            <w:sz w:val="22"/>
            <w:szCs w:val="22"/>
          </w:rPr>
          <w:t>For each time step computed by the HSSM code:</w:t>
        </w:r>
      </w:ins>
    </w:p>
    <w:p w14:paraId="1FD71A94" w14:textId="3BB2E343" w:rsidR="00E86913" w:rsidRDefault="00E86913" w:rsidP="00AA47C3">
      <w:pPr>
        <w:spacing w:after="0" w:line="240" w:lineRule="auto"/>
        <w:jc w:val="both"/>
        <w:rPr>
          <w:ins w:id="519" w:author="Bedekar, Vivek" w:date="2016-06-16T15:30:00Z"/>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rPr>
          <w:ins w:id="520" w:author="Bedekar, Vivek" w:date="2016-06-16T15:31:00Z"/>
        </w:rPr>
      </w:pPr>
      <w:ins w:id="521" w:author="Bedekar, Vivek" w:date="2016-06-16T15:31:00Z">
        <w:r>
          <w:rPr>
            <w:sz w:val="22"/>
            <w:szCs w:val="22"/>
          </w:rPr>
          <w:t>1</w:t>
        </w:r>
        <w:r>
          <w:rPr>
            <w:sz w:val="22"/>
            <w:szCs w:val="22"/>
          </w:rPr>
          <w:t xml:space="preserve"> </w:t>
        </w:r>
        <w:r>
          <w:rPr>
            <w:sz w:val="22"/>
            <w:szCs w:val="22"/>
          </w:rPr>
          <w:tab/>
          <w:t xml:space="preserve">Record: </w:t>
        </w:r>
        <w:r>
          <w:rPr>
            <w:sz w:val="22"/>
            <w:szCs w:val="22"/>
          </w:rPr>
          <w:tab/>
        </w:r>
        <w:r>
          <w:rPr>
            <w:sz w:val="22"/>
            <w:szCs w:val="22"/>
          </w:rPr>
          <w:t>T</w:t>
        </w:r>
        <w:r w:rsidRPr="00E86913">
          <w:rPr>
            <w:sz w:val="22"/>
            <w:szCs w:val="22"/>
          </w:rPr>
          <w:t xml:space="preserve">ime, </w:t>
        </w:r>
        <w:r>
          <w:rPr>
            <w:sz w:val="22"/>
            <w:szCs w:val="22"/>
          </w:rPr>
          <w:t>R</w:t>
        </w:r>
        <w:r w:rsidRPr="00E86913">
          <w:rPr>
            <w:sz w:val="22"/>
            <w:szCs w:val="22"/>
          </w:rPr>
          <w:t xml:space="preserve">adius, </w:t>
        </w:r>
        <w:proofErr w:type="spellStart"/>
        <w:r>
          <w:rPr>
            <w:sz w:val="22"/>
            <w:szCs w:val="22"/>
          </w:rPr>
          <w:t>S</w:t>
        </w:r>
        <w:r w:rsidRPr="00E86913">
          <w:rPr>
            <w:sz w:val="22"/>
            <w:szCs w:val="22"/>
          </w:rPr>
          <w:t>ourcemassflux</w:t>
        </w:r>
        <w:proofErr w:type="spellEnd"/>
      </w:ins>
    </w:p>
    <w:p w14:paraId="739F848F" w14:textId="77777777" w:rsidR="00E86913" w:rsidRDefault="00E86913" w:rsidP="00E86913">
      <w:pPr>
        <w:autoSpaceDE w:val="0"/>
        <w:autoSpaceDN w:val="0"/>
        <w:adjustRightInd w:val="0"/>
        <w:spacing w:after="0" w:line="240" w:lineRule="auto"/>
        <w:ind w:firstLine="720"/>
        <w:rPr>
          <w:ins w:id="522" w:author="Bedekar, Vivek" w:date="2016-06-16T15:31:00Z"/>
          <w:rFonts w:eastAsiaTheme="minorHAnsi"/>
          <w:sz w:val="22"/>
          <w:szCs w:val="22"/>
        </w:rPr>
      </w:pPr>
      <w:ins w:id="523" w:author="Bedekar, Vivek" w:date="2016-06-16T15:31:00Z">
        <w:r>
          <w:rPr>
            <w:sz w:val="22"/>
            <w:szCs w:val="22"/>
          </w:rPr>
          <w:t xml:space="preserve">Format: </w:t>
        </w:r>
        <w:r>
          <w:rPr>
            <w:sz w:val="22"/>
            <w:szCs w:val="22"/>
          </w:rPr>
          <w:tab/>
        </w:r>
        <w:r>
          <w:rPr>
            <w:rFonts w:eastAsiaTheme="minorHAnsi"/>
            <w:sz w:val="22"/>
            <w:szCs w:val="22"/>
          </w:rPr>
          <w:t>Free</w:t>
        </w:r>
      </w:ins>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ins w:id="524" w:author="Bedekar, Vivek" w:date="2016-06-16T15:32:00Z"/>
          <w:sz w:val="22"/>
          <w:szCs w:val="22"/>
        </w:rPr>
      </w:pPr>
      <w:ins w:id="525" w:author="Bedekar, Vivek" w:date="2016-06-16T15:31:00Z">
        <w:r>
          <w:rPr>
            <w:sz w:val="22"/>
            <w:szCs w:val="22"/>
          </w:rPr>
          <w:t>Ti</w:t>
        </w:r>
      </w:ins>
      <w:ins w:id="526" w:author="Bedekar, Vivek" w:date="2016-06-16T15:32:00Z">
        <w:r>
          <w:rPr>
            <w:sz w:val="22"/>
            <w:szCs w:val="22"/>
          </w:rPr>
          <w:t>me</w:t>
        </w:r>
        <w:r w:rsidR="00BF20E1">
          <w:rPr>
            <w:sz w:val="22"/>
            <w:szCs w:val="22"/>
          </w:rPr>
          <w:t xml:space="preserve"> </w:t>
        </w:r>
      </w:ins>
      <w:ins w:id="527" w:author="Bedekar, Vivek" w:date="2016-06-16T15:33:00Z">
        <w:r w:rsidR="00BF20E1" w:rsidRPr="00BF20E1">
          <w:rPr>
            <w:rFonts w:eastAsiaTheme="minorHAnsi"/>
            <w:sz w:val="22"/>
            <w:szCs w:val="22"/>
          </w:rPr>
          <w:t xml:space="preserve">is the total elapsed time since the beginning of simulation (unit: day). </w:t>
        </w:r>
      </w:ins>
    </w:p>
    <w:p w14:paraId="73E512B8" w14:textId="3D2C93F4" w:rsidR="006A2E35" w:rsidRPr="006A2E35" w:rsidRDefault="006A2E35" w:rsidP="006A2E35">
      <w:pPr>
        <w:pStyle w:val="ListParagraph"/>
        <w:numPr>
          <w:ilvl w:val="0"/>
          <w:numId w:val="49"/>
        </w:numPr>
        <w:autoSpaceDE w:val="0"/>
        <w:autoSpaceDN w:val="0"/>
        <w:adjustRightInd w:val="0"/>
        <w:spacing w:after="0" w:line="240" w:lineRule="auto"/>
        <w:ind w:left="2160"/>
        <w:rPr>
          <w:ins w:id="528" w:author="Bedekar, Vivek" w:date="2016-06-16T15:32:00Z"/>
          <w:sz w:val="22"/>
          <w:szCs w:val="22"/>
          <w:rPrChange w:id="529" w:author="Bedekar, Vivek" w:date="2016-06-16T15:32:00Z">
            <w:rPr>
              <w:ins w:id="530" w:author="Bedekar, Vivek" w:date="2016-06-16T15:32:00Z"/>
            </w:rPr>
          </w:rPrChange>
        </w:rPr>
      </w:pPr>
      <w:ins w:id="531" w:author="Bedekar, Vivek" w:date="2016-06-16T15:32:00Z">
        <w:r>
          <w:rPr>
            <w:sz w:val="22"/>
            <w:szCs w:val="22"/>
          </w:rPr>
          <w:t>R</w:t>
        </w:r>
        <w:r w:rsidRPr="00E86913">
          <w:rPr>
            <w:sz w:val="22"/>
            <w:szCs w:val="22"/>
          </w:rPr>
          <w:t>adius</w:t>
        </w:r>
      </w:ins>
      <w:ins w:id="532" w:author="Bedekar, Vivek" w:date="2016-06-16T15:31:00Z">
        <w:r>
          <w:t xml:space="preserve"> </w:t>
        </w:r>
      </w:ins>
      <w:ins w:id="533" w:author="Bedekar, Vivek" w:date="2016-06-16T15:33:00Z">
        <w:r w:rsidR="00BF20E1" w:rsidRPr="00BF20E1">
          <w:rPr>
            <w:rFonts w:eastAsiaTheme="minorHAnsi"/>
            <w:sz w:val="22"/>
            <w:szCs w:val="22"/>
          </w:rPr>
          <w:t xml:space="preserve">is the radius of </w:t>
        </w:r>
        <w:r w:rsidR="00BF20E1">
          <w:rPr>
            <w:rFonts w:eastAsiaTheme="minorHAnsi"/>
            <w:sz w:val="22"/>
            <w:szCs w:val="22"/>
          </w:rPr>
          <w:t xml:space="preserve">the source </w:t>
        </w:r>
      </w:ins>
      <w:ins w:id="534" w:author="Bedekar, Vivek" w:date="2016-06-16T15:34:00Z">
        <w:r w:rsidR="00BF20E1">
          <w:rPr>
            <w:rFonts w:eastAsiaTheme="minorHAnsi"/>
            <w:sz w:val="22"/>
            <w:szCs w:val="22"/>
          </w:rPr>
          <w:t>[L]</w:t>
        </w:r>
      </w:ins>
      <w:ins w:id="535" w:author="Bedekar, Vivek" w:date="2016-06-16T15:33:00Z">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ins>
      <w:ins w:id="536" w:author="Bedekar, Vivek" w:date="2016-06-16T15:34:00Z">
        <w:r w:rsidR="00715481">
          <w:rPr>
            <w:rFonts w:eastAsiaTheme="minorHAnsi"/>
            <w:sz w:val="22"/>
            <w:szCs w:val="22"/>
          </w:rPr>
          <w:t xml:space="preserve"> This input is </w:t>
        </w:r>
      </w:ins>
      <w:ins w:id="537" w:author="Bedekar, Vivek" w:date="2016-06-16T15:35:00Z">
        <w:r w:rsidR="00715481">
          <w:rPr>
            <w:rFonts w:eastAsiaTheme="minorHAnsi"/>
            <w:sz w:val="22"/>
            <w:szCs w:val="22"/>
          </w:rPr>
          <w:t xml:space="preserve">required but </w:t>
        </w:r>
      </w:ins>
      <w:ins w:id="538" w:author="Bedekar, Vivek" w:date="2016-06-16T15:34:00Z">
        <w:r w:rsidR="00715481">
          <w:rPr>
            <w:rFonts w:eastAsiaTheme="minorHAnsi"/>
            <w:sz w:val="22"/>
            <w:szCs w:val="22"/>
          </w:rPr>
          <w:t>ignored when</w:t>
        </w:r>
        <w:r w:rsidR="00715481">
          <w:t xml:space="preserve"> </w:t>
        </w:r>
        <w:proofErr w:type="spellStart"/>
        <w:r w:rsidR="00715481">
          <w:t>ShapeOption</w:t>
        </w:r>
        <w:proofErr w:type="spellEnd"/>
        <w:r w:rsidR="00715481">
          <w:t xml:space="preserve"> </w:t>
        </w:r>
      </w:ins>
      <w:ins w:id="539" w:author="Bedekar, Vivek" w:date="2016-06-16T15:35:00Z">
        <w:r w:rsidR="00715481">
          <w:t>is set to</w:t>
        </w:r>
      </w:ins>
      <w:ins w:id="540" w:author="Bedekar, Vivek" w:date="2016-06-16T15:34:00Z">
        <w:r w:rsidR="00715481">
          <w:t xml:space="preserve"> ‘IRREGULAR’</w:t>
        </w:r>
      </w:ins>
      <w:ins w:id="541" w:author="Bedekar, Vivek" w:date="2016-06-16T15:35:00Z">
        <w:r w:rsidR="00715481">
          <w:t>.</w:t>
        </w:r>
      </w:ins>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ins w:id="542" w:author="Bedekar, Vivek" w:date="2016-06-16T15:31:00Z"/>
          <w:sz w:val="22"/>
          <w:szCs w:val="22"/>
        </w:rPr>
      </w:pPr>
      <w:proofErr w:type="spellStart"/>
      <w:ins w:id="543" w:author="Bedekar, Vivek" w:date="2016-06-16T15:32:00Z">
        <w:r>
          <w:rPr>
            <w:sz w:val="22"/>
            <w:szCs w:val="22"/>
          </w:rPr>
          <w:t>S</w:t>
        </w:r>
        <w:r w:rsidRPr="00E86913">
          <w:rPr>
            <w:sz w:val="22"/>
            <w:szCs w:val="22"/>
          </w:rPr>
          <w:t>ourcemassflux</w:t>
        </w:r>
      </w:ins>
      <w:proofErr w:type="spellEnd"/>
      <w:ins w:id="544" w:author="Bedekar, Vivek" w:date="2016-06-16T15:35:00Z">
        <w:r w:rsidR="00715481" w:rsidRPr="00715481">
          <w:rPr>
            <w:rFonts w:eastAsiaTheme="minorHAnsi"/>
            <w:sz w:val="22"/>
            <w:szCs w:val="22"/>
          </w:rPr>
          <w:t xml:space="preserve"> </w:t>
        </w:r>
        <w:r w:rsidR="00715481" w:rsidRPr="00715481">
          <w:rPr>
            <w:rFonts w:eastAsiaTheme="minorHAnsi"/>
            <w:sz w:val="22"/>
            <w:szCs w:val="22"/>
          </w:rPr>
          <w:t>is the rate of contaminant mass flux dissolved into groundwater from the</w:t>
        </w:r>
        <w:r w:rsidR="00715481">
          <w:rPr>
            <w:rFonts w:eastAsiaTheme="minorHAnsi"/>
            <w:sz w:val="22"/>
            <w:szCs w:val="22"/>
          </w:rPr>
          <w:t xml:space="preserve"> </w:t>
        </w:r>
        <w:r w:rsidR="00715481">
          <w:rPr>
            <w:rFonts w:eastAsiaTheme="minorHAnsi"/>
            <w:sz w:val="22"/>
            <w:szCs w:val="22"/>
          </w:rPr>
          <w:t xml:space="preserve">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ins>
    </w:p>
    <w:p w14:paraId="1FA1BB57" w14:textId="599BA3C6" w:rsidR="00E86913" w:rsidRDefault="00E86913" w:rsidP="00715481">
      <w:pPr>
        <w:spacing w:after="0" w:line="240" w:lineRule="auto"/>
        <w:jc w:val="both"/>
        <w:rPr>
          <w:ins w:id="545" w:author="Bedekar, Vivek" w:date="2016-06-16T15:30:00Z"/>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60DCFB56" w:rsidR="006D2BC1" w:rsidRDefault="006D2BC1" w:rsidP="006D2BC1">
      <w:pPr>
        <w:spacing w:after="0" w:line="240" w:lineRule="auto"/>
        <w:jc w:val="both"/>
        <w:rPr>
          <w:ins w:id="546" w:author="Bedekar, Vivek" w:date="2016-06-14T18:08:00Z"/>
        </w:rPr>
      </w:pPr>
      <w:r>
        <w:t>Input to the Lake Transport Package is read from a file listed in the name file with “LKT” as the file type.  The input file is needed only if lakes are simulated in the flow model</w:t>
      </w:r>
      <w:r w:rsidR="0058276F">
        <w:t xml:space="preserve"> </w:t>
      </w:r>
      <w:ins w:id="547" w:author="Bedekar, Vivek" w:date="2016-06-14T18:06:00Z">
        <w:r w:rsidR="0058276F">
          <w:t xml:space="preserve">using the </w:t>
        </w:r>
      </w:ins>
      <w:ins w:id="548" w:author="Bedekar, Vivek" w:date="2016-06-14T18:07:00Z">
        <w:r w:rsidR="0058276F">
          <w:t xml:space="preserve">LAK </w:t>
        </w:r>
      </w:ins>
      <w:ins w:id="549" w:author="Bedekar, Vivek" w:date="2016-06-14T18:06:00Z">
        <w:r w:rsidR="0058276F">
          <w:t xml:space="preserve">package in MODFLOW and a solution to the transport problem </w:t>
        </w:r>
      </w:ins>
      <w:ins w:id="550" w:author="Bedekar, Vivek" w:date="2016-06-14T18:08:00Z">
        <w:r w:rsidR="00D734C0">
          <w:t xml:space="preserve">via and within the lake </w:t>
        </w:r>
      </w:ins>
      <w:ins w:id="551" w:author="Bedekar, Vivek" w:date="2016-06-14T18:06:00Z">
        <w:r w:rsidR="0058276F">
          <w:t xml:space="preserve">is desired. If </w:t>
        </w:r>
      </w:ins>
      <w:ins w:id="552" w:author="Bedekar, Vivek" w:date="2016-06-14T18:08:00Z">
        <w:r w:rsidR="00D734C0">
          <w:t xml:space="preserve">lakes </w:t>
        </w:r>
      </w:ins>
      <w:ins w:id="553" w:author="Bedekar, Vivek" w:date="2016-06-14T18:06:00Z">
        <w:r w:rsidR="0058276F">
          <w:t xml:space="preserve">simulated using the </w:t>
        </w:r>
      </w:ins>
      <w:ins w:id="554" w:author="Bedekar, Vivek" w:date="2016-06-14T18:08:00Z">
        <w:r w:rsidR="00D734C0">
          <w:t xml:space="preserve">LAK </w:t>
        </w:r>
      </w:ins>
      <w:ins w:id="555" w:author="Bedekar, Vivek" w:date="2016-06-14T18:06:00Z">
        <w:r w:rsidR="0058276F">
          <w:t>package of MODFLOW are only used as a boundary condition in MT3D-USGS, this package may not be used and the input for boundary concentration may be entered in the SSM package.</w:t>
        </w:r>
      </w:ins>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Default="005207C8" w:rsidP="00724635">
      <w:pPr>
        <w:pStyle w:val="ListParagraph"/>
        <w:numPr>
          <w:ilvl w:val="0"/>
          <w:numId w:val="39"/>
        </w:numPr>
        <w:spacing w:after="0" w:line="240" w:lineRule="auto"/>
        <w:ind w:left="2160"/>
      </w:pPr>
      <w:r>
        <w:t>IETLAK is an integer value specifying whether or not evaporation as simulated in the flow solution will act as a mass sink.</w:t>
      </w:r>
    </w:p>
    <w:p w14:paraId="3CCE3500" w14:textId="77777777" w:rsidR="005207C8" w:rsidRDefault="005207C8" w:rsidP="005207C8">
      <w:pPr>
        <w:autoSpaceDE w:val="0"/>
        <w:autoSpaceDN w:val="0"/>
        <w:adjustRightInd w:val="0"/>
        <w:spacing w:after="0" w:line="240" w:lineRule="auto"/>
        <w:ind w:left="2610" w:hanging="450"/>
      </w:pPr>
      <w:r>
        <w:t>= 0, Mass does not exit the model via simulated lake evaporation;</w:t>
      </w:r>
    </w:p>
    <w:p w14:paraId="4DD41F8F" w14:textId="77777777" w:rsidR="005207C8" w:rsidRDefault="005207C8" w:rsidP="005207C8">
      <w:pPr>
        <w:autoSpaceDE w:val="0"/>
        <w:autoSpaceDN w:val="0"/>
        <w:adjustRightInd w:val="0"/>
        <w:spacing w:after="0" w:line="240" w:lineRule="auto"/>
        <w:ind w:left="2610" w:hanging="450"/>
      </w:pPr>
      <w:r>
        <w:t>≠ 0, Mass may leave the lake via simulated lake evaporation;</w:t>
      </w:r>
    </w:p>
    <w:p w14:paraId="5DCB93A1" w14:textId="77777777" w:rsidR="005207C8" w:rsidRDefault="005207C8" w:rsidP="005207C8">
      <w:pPr>
        <w:spacing w:after="0" w:line="240" w:lineRule="auto"/>
        <w:ind w:left="1440"/>
      </w:pPr>
    </w:p>
    <w:p w14:paraId="65EB69CB" w14:textId="1DAC2051"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del w:id="556" w:author="Bedekar, Vivek" w:date="2016-06-14T15:40:00Z">
        <w:r w:rsidDel="00875979">
          <w:rPr>
            <w:rFonts w:eastAsiaTheme="minorHAnsi"/>
            <w:sz w:val="22"/>
            <w:szCs w:val="22"/>
          </w:rPr>
          <w:delText>OLD</w:delText>
        </w:r>
      </w:del>
      <w:ins w:id="557" w:author="Bedekar, Vivek" w:date="2016-06-14T15:40:00Z">
        <w:r w:rsidR="00875979">
          <w:rPr>
            <w:rFonts w:eastAsiaTheme="minorHAnsi"/>
            <w:sz w:val="22"/>
            <w:szCs w:val="22"/>
          </w:rPr>
          <w:t>INIT</w:t>
        </w:r>
      </w:ins>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Pr>
          <w:rFonts w:eastAsiaTheme="minorHAnsi"/>
          <w:sz w:val="22"/>
          <w:szCs w:val="22"/>
        </w:rPr>
        <w:t>RARRAY</w:t>
      </w:r>
    </w:p>
    <w:p w14:paraId="113FB97A" w14:textId="6F607C38" w:rsidR="005207C8" w:rsidRPr="00524B4F" w:rsidRDefault="00524B4F" w:rsidP="00524B4F">
      <w:pPr>
        <w:pStyle w:val="ListParagraph"/>
        <w:numPr>
          <w:ilvl w:val="0"/>
          <w:numId w:val="40"/>
        </w:numPr>
        <w:spacing w:after="0" w:line="240" w:lineRule="auto"/>
      </w:pPr>
      <w:r>
        <w:rPr>
          <w:rFonts w:eastAsiaTheme="minorHAnsi"/>
          <w:sz w:val="22"/>
          <w:szCs w:val="22"/>
        </w:rPr>
        <w:t>C</w:t>
      </w:r>
      <w:del w:id="558" w:author="Bedekar, Vivek" w:date="2016-06-14T15:40:00Z">
        <w:r w:rsidDel="00875979">
          <w:rPr>
            <w:rFonts w:eastAsiaTheme="minorHAnsi"/>
            <w:sz w:val="22"/>
            <w:szCs w:val="22"/>
          </w:rPr>
          <w:delText>OLD</w:delText>
        </w:r>
      </w:del>
      <w:ins w:id="559" w:author="Bedekar, Vivek" w:date="2016-06-14T15:40:00Z">
        <w:r w:rsidR="00875979">
          <w:rPr>
            <w:rFonts w:eastAsiaTheme="minorHAnsi"/>
            <w:sz w:val="22"/>
            <w:szCs w:val="22"/>
          </w:rPr>
          <w:t>INIT</w:t>
        </w:r>
      </w:ins>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ins w:id="560" w:author="Bedekar, Vivek" w:date="2016-06-14T15:42:00Z"/>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pPr>
        <w:autoSpaceDE w:val="0"/>
        <w:autoSpaceDN w:val="0"/>
        <w:adjustRightInd w:val="0"/>
        <w:spacing w:after="0" w:line="240" w:lineRule="auto"/>
        <w:ind w:left="2160"/>
        <w:rPr>
          <w:ins w:id="561" w:author="Bedekar, Vivek" w:date="2016-06-14T15:43:00Z"/>
          <w:rFonts w:eastAsiaTheme="minorHAnsi"/>
          <w:sz w:val="22"/>
          <w:szCs w:val="22"/>
        </w:rPr>
        <w:pPrChange w:id="562" w:author="Bedekar, Vivek" w:date="2016-06-14T15:43:00Z">
          <w:pPr>
            <w:pStyle w:val="ListParagraph"/>
            <w:numPr>
              <w:numId w:val="37"/>
            </w:numPr>
            <w:autoSpaceDE w:val="0"/>
            <w:autoSpaceDN w:val="0"/>
            <w:adjustRightInd w:val="0"/>
            <w:spacing w:after="0" w:line="240" w:lineRule="auto"/>
            <w:ind w:left="2520" w:hanging="360"/>
          </w:pPr>
        </w:pPrChange>
      </w:pPr>
    </w:p>
    <w:p w14:paraId="6DF07E08" w14:textId="4F3A875F" w:rsidR="00FA565E" w:rsidRDefault="00FA565E">
      <w:pPr>
        <w:autoSpaceDE w:val="0"/>
        <w:autoSpaceDN w:val="0"/>
        <w:adjustRightInd w:val="0"/>
        <w:spacing w:after="0" w:line="240" w:lineRule="auto"/>
        <w:ind w:left="720" w:firstLine="720"/>
        <w:rPr>
          <w:ins w:id="563" w:author="Bedekar, Vivek" w:date="2016-06-14T15:42:00Z"/>
          <w:rFonts w:eastAsiaTheme="minorHAnsi"/>
          <w:sz w:val="22"/>
          <w:szCs w:val="22"/>
        </w:rPr>
        <w:pPrChange w:id="564" w:author="Bedekar, Vivek" w:date="2016-06-14T15:42:00Z">
          <w:pPr>
            <w:pStyle w:val="ListParagraph"/>
            <w:numPr>
              <w:numId w:val="37"/>
            </w:numPr>
            <w:autoSpaceDE w:val="0"/>
            <w:autoSpaceDN w:val="0"/>
            <w:adjustRightInd w:val="0"/>
            <w:spacing w:after="0" w:line="240" w:lineRule="auto"/>
            <w:ind w:left="2520" w:hanging="360"/>
          </w:pPr>
        </w:pPrChange>
      </w:pPr>
      <w:ins w:id="565" w:author="Bedekar, Vivek" w:date="2016-06-14T15:42:00Z">
        <w:r w:rsidRPr="00FA565E">
          <w:rPr>
            <w:rFonts w:eastAsiaTheme="minorHAnsi"/>
            <w:sz w:val="22"/>
            <w:szCs w:val="22"/>
            <w:rPrChange w:id="566" w:author="Bedekar, Vivek" w:date="2016-06-14T15:42:00Z">
              <w:rPr>
                <w:rFonts w:eastAsiaTheme="minorHAnsi"/>
              </w:rPr>
            </w:rPrChange>
          </w:rPr>
          <w:t xml:space="preserve">If </w:t>
        </w:r>
        <w:r>
          <w:rPr>
            <w:rFonts w:eastAsiaTheme="minorHAnsi"/>
            <w:sz w:val="22"/>
            <w:szCs w:val="22"/>
          </w:rPr>
          <w:t>NTMP</w:t>
        </w:r>
        <w:r w:rsidRPr="00FA565E">
          <w:rPr>
            <w:rFonts w:eastAsiaTheme="minorHAnsi"/>
            <w:sz w:val="22"/>
            <w:szCs w:val="22"/>
            <w:rPrChange w:id="567" w:author="Bedekar, Vivek" w:date="2016-06-14T15:42:00Z">
              <w:rPr>
                <w:rFonts w:eastAsiaTheme="minorHAnsi"/>
              </w:rPr>
            </w:rPrChange>
          </w:rPr>
          <w:t xml:space="preserve"> &gt;= 0, </w:t>
        </w:r>
      </w:ins>
      <w:ins w:id="568" w:author="Bedekar, Vivek" w:date="2016-06-14T15:43:00Z">
        <w:r>
          <w:rPr>
            <w:rFonts w:eastAsiaTheme="minorHAnsi"/>
            <w:sz w:val="22"/>
            <w:szCs w:val="22"/>
          </w:rPr>
          <w:t>NTMP</w:t>
        </w:r>
      </w:ins>
      <w:ins w:id="569" w:author="Bedekar, Vivek" w:date="2016-06-14T15:42:00Z">
        <w:r w:rsidRPr="00FA565E">
          <w:rPr>
            <w:rFonts w:eastAsiaTheme="minorHAnsi"/>
            <w:sz w:val="22"/>
            <w:szCs w:val="22"/>
            <w:rPrChange w:id="570" w:author="Bedekar, Vivek" w:date="2016-06-14T15:42:00Z">
              <w:rPr>
                <w:rFonts w:eastAsiaTheme="minorHAnsi"/>
              </w:rPr>
            </w:rPrChange>
          </w:rPr>
          <w:t xml:space="preserve"> is the number of </w:t>
        </w:r>
      </w:ins>
      <w:ins w:id="571" w:author="Bedekar, Vivek" w:date="2016-06-14T15:43:00Z">
        <w:r>
          <w:rPr>
            <w:rFonts w:eastAsiaTheme="minorHAnsi"/>
            <w:sz w:val="22"/>
            <w:szCs w:val="22"/>
          </w:rPr>
          <w:t>lake boundary conditions</w:t>
        </w:r>
      </w:ins>
      <w:ins w:id="572" w:author="Bedekar, Vivek" w:date="2016-06-14T15:42:00Z">
        <w:r w:rsidRPr="00FA565E">
          <w:rPr>
            <w:rFonts w:eastAsiaTheme="minorHAnsi"/>
            <w:sz w:val="22"/>
            <w:szCs w:val="22"/>
            <w:rPrChange w:id="573" w:author="Bedekar, Vivek" w:date="2016-06-14T15:42:00Z">
              <w:rPr>
                <w:rFonts w:eastAsiaTheme="minorHAnsi"/>
              </w:rPr>
            </w:rPrChange>
          </w:rPr>
          <w:t>.</w:t>
        </w:r>
      </w:ins>
    </w:p>
    <w:p w14:paraId="0391FC09" w14:textId="77777777" w:rsidR="00FA565E" w:rsidRDefault="00FA565E">
      <w:pPr>
        <w:autoSpaceDE w:val="0"/>
        <w:autoSpaceDN w:val="0"/>
        <w:adjustRightInd w:val="0"/>
        <w:spacing w:after="0" w:line="240" w:lineRule="auto"/>
        <w:ind w:left="720" w:firstLine="720"/>
        <w:rPr>
          <w:ins w:id="574" w:author="Bedekar, Vivek" w:date="2016-06-14T15:42:00Z"/>
          <w:rFonts w:eastAsiaTheme="minorHAnsi"/>
          <w:sz w:val="22"/>
          <w:szCs w:val="22"/>
        </w:rPr>
        <w:pPrChange w:id="575" w:author="Bedekar, Vivek" w:date="2016-06-14T15:42:00Z">
          <w:pPr>
            <w:pStyle w:val="ListParagraph"/>
            <w:numPr>
              <w:numId w:val="37"/>
            </w:numPr>
            <w:autoSpaceDE w:val="0"/>
            <w:autoSpaceDN w:val="0"/>
            <w:adjustRightInd w:val="0"/>
            <w:spacing w:after="0" w:line="240" w:lineRule="auto"/>
            <w:ind w:left="2520" w:hanging="360"/>
          </w:pPr>
        </w:pPrChange>
      </w:pPr>
    </w:p>
    <w:p w14:paraId="13E219CD" w14:textId="285F622F" w:rsidR="00FA565E" w:rsidRDefault="00FA565E">
      <w:pPr>
        <w:autoSpaceDE w:val="0"/>
        <w:autoSpaceDN w:val="0"/>
        <w:adjustRightInd w:val="0"/>
        <w:spacing w:after="0" w:line="240" w:lineRule="auto"/>
        <w:ind w:left="720" w:firstLine="720"/>
        <w:rPr>
          <w:ins w:id="576" w:author="Bedekar, Vivek" w:date="2016-06-14T15:42:00Z"/>
          <w:rFonts w:eastAsiaTheme="minorHAnsi"/>
          <w:sz w:val="22"/>
          <w:szCs w:val="22"/>
        </w:rPr>
        <w:pPrChange w:id="577" w:author="Bedekar, Vivek" w:date="2016-06-14T15:42:00Z">
          <w:pPr>
            <w:pStyle w:val="ListParagraph"/>
            <w:numPr>
              <w:numId w:val="37"/>
            </w:numPr>
            <w:autoSpaceDE w:val="0"/>
            <w:autoSpaceDN w:val="0"/>
            <w:adjustRightInd w:val="0"/>
            <w:spacing w:after="0" w:line="240" w:lineRule="auto"/>
            <w:ind w:left="2520" w:hanging="360"/>
          </w:pPr>
        </w:pPrChange>
      </w:pPr>
      <w:ins w:id="578" w:author="Bedekar, Vivek" w:date="2016-06-14T15:4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ins>
      <w:ins w:id="579" w:author="Bedekar, Vivek" w:date="2016-06-14T15:43:00Z">
        <w:r>
          <w:rPr>
            <w:rFonts w:eastAsiaTheme="minorHAnsi"/>
            <w:sz w:val="22"/>
            <w:szCs w:val="22"/>
          </w:rPr>
          <w:t xml:space="preserve">lake boundary conditions </w:t>
        </w:r>
      </w:ins>
      <w:ins w:id="580" w:author="Bedekar, Vivek" w:date="2016-06-14T15:42:00Z">
        <w:r w:rsidRPr="00FA565E">
          <w:rPr>
            <w:rFonts w:eastAsiaTheme="minorHAnsi"/>
            <w:sz w:val="22"/>
            <w:szCs w:val="22"/>
          </w:rPr>
          <w:t xml:space="preserve">from the previous stress period </w:t>
        </w:r>
      </w:ins>
      <w:ins w:id="581" w:author="Bedekar, Vivek" w:date="2016-06-14T15:43:00Z">
        <w:r>
          <w:rPr>
            <w:rFonts w:eastAsiaTheme="minorHAnsi"/>
            <w:sz w:val="22"/>
            <w:szCs w:val="22"/>
          </w:rPr>
          <w:t xml:space="preserve">are </w:t>
        </w:r>
      </w:ins>
      <w:ins w:id="582" w:author="Bedekar, Vivek" w:date="2016-06-14T15:42:00Z">
        <w:r w:rsidRPr="00FA565E">
          <w:rPr>
            <w:rFonts w:eastAsiaTheme="minorHAnsi"/>
            <w:sz w:val="22"/>
            <w:szCs w:val="22"/>
          </w:rPr>
          <w:t>reused for the current stress period</w:t>
        </w:r>
      </w:ins>
      <w:ins w:id="583" w:author="Bedekar, Vivek" w:date="2016-06-14T15:43:00Z">
        <w:r>
          <w:rPr>
            <w:rFonts w:eastAsiaTheme="minorHAnsi"/>
            <w:sz w:val="22"/>
            <w:szCs w:val="22"/>
          </w:rPr>
          <w:t>.</w:t>
        </w:r>
      </w:ins>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proofErr w:type="gramStart"/>
      <w:r w:rsidR="00317289">
        <w:rPr>
          <w:rFonts w:eastAsiaTheme="minorHAnsi"/>
          <w:sz w:val="22"/>
          <w:szCs w:val="22"/>
        </w:rPr>
        <w:t>CBCLK</w:t>
      </w:r>
      <w:r w:rsidR="00183F74">
        <w:rPr>
          <w:rFonts w:eastAsiaTheme="minorHAnsi"/>
          <w:sz w:val="22"/>
          <w:szCs w:val="22"/>
        </w:rPr>
        <w:t>(</w:t>
      </w:r>
      <w:proofErr w:type="gramEnd"/>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549C7943" w:rsidR="00AA5E1C" w:rsidRDefault="00AA5E1C" w:rsidP="00AA5E1C">
      <w:pPr>
        <w:autoSpaceDE w:val="0"/>
        <w:autoSpaceDN w:val="0"/>
        <w:adjustRightInd w:val="0"/>
        <w:spacing w:after="0" w:line="240" w:lineRule="auto"/>
        <w:ind w:left="2610" w:hanging="450"/>
      </w:pPr>
      <w:r>
        <w:t xml:space="preserve">= 1, </w:t>
      </w:r>
      <w:r w:rsidR="0077361E">
        <w:t>a precipitation boundary</w:t>
      </w:r>
      <w:ins w:id="584" w:author="Bedekar, Vivek" w:date="2016-06-14T15:46:00Z">
        <w:r w:rsidR="00835C90">
          <w:t xml:space="preserve"> condition</w:t>
        </w:r>
      </w:ins>
      <w:r w:rsidR="0077361E">
        <w:t xml:space="preserve">. If precipitation </w:t>
      </w:r>
      <w:del w:id="585" w:author="Bedekar, Vivek" w:date="2016-06-14T15:45:00Z">
        <w:r w:rsidR="0077361E" w:rsidDel="00835C90">
          <w:delText xml:space="preserve">directly </w:delText>
        </w:r>
      </w:del>
      <w:r w:rsidR="0077361E">
        <w:t xml:space="preserve">to lakes is simulated in the flow model and a non-zero concentration (default is zero) is </w:t>
      </w:r>
      <w:del w:id="586" w:author="Bedekar, Vivek" w:date="2016-06-14T15:47:00Z">
        <w:r w:rsidR="0077361E" w:rsidDel="00835C90">
          <w:delText>desired</w:delText>
        </w:r>
      </w:del>
      <w:ins w:id="587" w:author="Bedekar, Vivek" w:date="2016-06-14T15:47:00Z">
        <w:r w:rsidR="00835C90">
          <w:t>associated with it</w:t>
        </w:r>
      </w:ins>
      <w:r w:rsidR="0077361E">
        <w:t xml:space="preserve">, use </w:t>
      </w:r>
      <w:ins w:id="588" w:author="Bedekar, Vivek" w:date="2016-06-14T15:48:00Z">
        <w:r w:rsidR="00835C90">
          <w:rPr>
            <w:rFonts w:eastAsiaTheme="minorHAnsi"/>
            <w:sz w:val="22"/>
            <w:szCs w:val="22"/>
          </w:rPr>
          <w:t>ILKBCTYP</w:t>
        </w:r>
        <w:r w:rsidR="00835C90" w:rsidDel="00835C90">
          <w:t xml:space="preserve"> </w:t>
        </w:r>
      </w:ins>
      <w:del w:id="589" w:author="Bedekar, Vivek" w:date="2016-06-14T15:48:00Z">
        <w:r w:rsidR="0077361E" w:rsidDel="00835C90">
          <w:delText xml:space="preserve">ISFBCTYP </w:delText>
        </w:r>
      </w:del>
      <w:r w:rsidR="0077361E">
        <w:t>= 1;</w:t>
      </w:r>
    </w:p>
    <w:p w14:paraId="3A542BFD" w14:textId="55925F35" w:rsidR="00AA5E1C" w:rsidRDefault="00AA5E1C" w:rsidP="00AA5E1C">
      <w:pPr>
        <w:autoSpaceDE w:val="0"/>
        <w:autoSpaceDN w:val="0"/>
        <w:adjustRightInd w:val="0"/>
        <w:spacing w:after="0" w:line="240" w:lineRule="auto"/>
        <w:ind w:left="2610" w:hanging="450"/>
      </w:pPr>
      <w:r>
        <w:t xml:space="preserve">= 2, </w:t>
      </w:r>
      <w:r w:rsidR="0077361E">
        <w:t>a runoff boundary condition</w:t>
      </w:r>
      <w:ins w:id="590" w:author="Bedekar, Vivek" w:date="2016-06-14T15:46:00Z">
        <w:r w:rsidR="00835C90">
          <w:t xml:space="preserve">. If runoff specified in the LAK package of MODFLOW has a non-zero concentration (default is zero) </w:t>
        </w:r>
      </w:ins>
      <w:ins w:id="591" w:author="Bedekar, Vivek" w:date="2016-06-14T15:47:00Z">
        <w:r w:rsidR="00835C90">
          <w:t>associated with it, use</w:t>
        </w:r>
      </w:ins>
      <w:ins w:id="592" w:author="Bedekar, Vivek" w:date="2016-06-14T15:48:00Z">
        <w:r w:rsidR="00835C90">
          <w:t xml:space="preserve"> </w:t>
        </w:r>
        <w:r w:rsidR="00835C90">
          <w:rPr>
            <w:rFonts w:eastAsiaTheme="minorHAnsi"/>
            <w:sz w:val="22"/>
            <w:szCs w:val="22"/>
          </w:rPr>
          <w:t>ILKBCTYP = 2.</w:t>
        </w:r>
      </w:ins>
      <w:ins w:id="593" w:author="Bedekar, Vivek" w:date="2016-06-14T15:47:00Z">
        <w:r w:rsidR="00835C90">
          <w:t xml:space="preserve"> </w:t>
        </w:r>
      </w:ins>
      <w:del w:id="594" w:author="Bedekar, Vivek" w:date="2016-06-14T15:48:00Z">
        <w:r w:rsidR="0077361E" w:rsidDel="00835C90">
          <w:delText xml:space="preserve"> that </w:delText>
        </w:r>
      </w:del>
      <w:ins w:id="595" w:author="Bedekar, Vivek" w:date="2016-06-14T15:48:00Z">
        <w:r w:rsidR="00835C90">
          <w:t xml:space="preserve">This input </w:t>
        </w:r>
      </w:ins>
      <w:r w:rsidR="0077361E">
        <w:t xml:space="preserve">is not the same thing as runoff simulated in the UZF1 package and routed to a lake (or stream) using the IRNBND array.  </w:t>
      </w:r>
      <w:del w:id="596" w:author="Bedekar, Vivek" w:date="2016-06-14T15:49:00Z">
        <w:r w:rsidR="0077361E" w:rsidDel="00835C90">
          <w:delText>Users who specify runoff in the LAK input via the RNF variable appearing in record set 9a and want to assign a non-zero concentration (default is zero) associated with this specified source, use ISFBCTYP=2;</w:delText>
        </w:r>
      </w:del>
    </w:p>
    <w:p w14:paraId="4A284F31" w14:textId="490A515C" w:rsidR="00AA5E1C" w:rsidDel="00DE2CC4" w:rsidRDefault="00AA5E1C" w:rsidP="00DE2CC4">
      <w:pPr>
        <w:autoSpaceDE w:val="0"/>
        <w:autoSpaceDN w:val="0"/>
        <w:adjustRightInd w:val="0"/>
        <w:spacing w:after="0" w:line="240" w:lineRule="auto"/>
        <w:ind w:left="2610" w:hanging="450"/>
        <w:rPr>
          <w:del w:id="597" w:author="Bedekar, Vivek" w:date="2016-06-14T15:45:00Z"/>
        </w:rPr>
      </w:pPr>
      <w:del w:id="598" w:author="Bedekar, Vivek" w:date="2016-06-14T15:45:00Z">
        <w:r w:rsidDel="00DE2CC4">
          <w:delText xml:space="preserve">= 3, </w:delText>
        </w:r>
        <w:r w:rsidR="0077361E" w:rsidDel="00DE2CC4">
          <w:delText>a “pump” boundary condition.  Users who specify a withdrawl from a lake via the WTHDRW variable appearing in record set 9a and want to assign a non-zero concentration (default is zero) associated with this specified source, use ISFBCTYP=2;</w:delText>
        </w:r>
      </w:del>
    </w:p>
    <w:p w14:paraId="0772F32E" w14:textId="449CA8F3" w:rsidR="00524B4F" w:rsidRDefault="00AA5E1C">
      <w:pPr>
        <w:autoSpaceDE w:val="0"/>
        <w:autoSpaceDN w:val="0"/>
        <w:adjustRightInd w:val="0"/>
        <w:spacing w:after="0" w:line="240" w:lineRule="auto"/>
        <w:ind w:left="2610" w:hanging="450"/>
        <w:pPrChange w:id="599" w:author="Bedekar, Vivek" w:date="2016-06-14T15:45:00Z">
          <w:pPr>
            <w:spacing w:after="0" w:line="240" w:lineRule="auto"/>
            <w:ind w:left="2610" w:hanging="450"/>
          </w:pPr>
        </w:pPrChange>
      </w:pPr>
      <w:del w:id="600" w:author="Bedekar, Vivek" w:date="2016-06-14T15:45:00Z">
        <w:r w:rsidDel="00DE2CC4">
          <w:delText xml:space="preserve">= 4, </w:delText>
        </w:r>
        <w:r w:rsidR="0077361E" w:rsidDel="00DE2CC4">
          <w:delText xml:space="preserve">an evaporation boundary condition.  In models where evaporation is simulated directly from the surface of the lake, users can use this boundary condition to specify a non-zero </w:delText>
        </w:r>
        <w:r w:rsidR="0077361E" w:rsidDel="00DE2CC4">
          <w:lastRenderedPageBreak/>
          <w:delText>concentration (default is zero) associated with the evaporation losses</w:delText>
        </w:r>
        <w:r w:rsidR="000D1AB9" w:rsidDel="00DE2CC4">
          <w:delText>.</w:delText>
        </w:r>
      </w:del>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601" w:name="_Toc321942237"/>
      <w:r>
        <w:t>RCT Package</w:t>
      </w:r>
      <w:bookmarkEnd w:id="601"/>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73DCD96C"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4A051D">
        <w:t xml:space="preserve"> </w:t>
      </w:r>
      <w:r w:rsidRPr="00803835">
        <w:rPr>
          <w:rFonts w:eastAsiaTheme="minorHAnsi"/>
          <w:sz w:val="22"/>
          <w:szCs w:val="22"/>
          <w:highlight w:val="lightGray"/>
        </w:rPr>
        <w:t>IREACTION</w:t>
      </w:r>
      <w:del w:id="602" w:author="Bedekar, Vivek" w:date="2016-06-14T15:59:00Z">
        <w:r w:rsidRPr="00803835" w:rsidDel="002446E1">
          <w:rPr>
            <w:rFonts w:eastAsiaTheme="minorHAnsi"/>
            <w:sz w:val="22"/>
            <w:szCs w:val="22"/>
            <w:highlight w:val="lightGray"/>
          </w:rPr>
          <w:delText>, IFESLD</w:delText>
        </w:r>
      </w:del>
    </w:p>
    <w:p w14:paraId="5DA1147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6I10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w:t>
      </w:r>
      <w:proofErr w:type="gramStart"/>
      <w:r>
        <w:t>Linear</w:t>
      </w:r>
      <w:proofErr w:type="gramEnd"/>
      <w:r>
        <w:t xml:space="preserve">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w:t>
      </w:r>
      <w:proofErr w:type="spellStart"/>
      <w:r>
        <w:t>Freundlich</w:t>
      </w:r>
      <w:proofErr w:type="spellEnd"/>
      <w:r>
        <w:t xml:space="preserve">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=4, First-order kinetic sorption (</w:t>
      </w:r>
      <w:proofErr w:type="spellStart"/>
      <w:r>
        <w:t>nonequilibrium</w:t>
      </w:r>
      <w:proofErr w:type="spellEnd"/>
      <w:r>
        <w:t xml:space="preserve">);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Default="001D37D3" w:rsidP="001D37D3">
      <w:pPr>
        <w:autoSpaceDE w:val="0"/>
        <w:autoSpaceDN w:val="0"/>
        <w:adjustRightInd w:val="0"/>
        <w:spacing w:after="0" w:line="240" w:lineRule="auto"/>
        <w:ind w:left="2160"/>
      </w:pPr>
      <w:r w:rsidRPr="00F86E0B">
        <w:rPr>
          <w:highlight w:val="lightGray"/>
        </w:rPr>
        <w:t xml:space="preserve">=-6, Dual-domain mass transfer (with </w:t>
      </w:r>
      <w:r>
        <w:rPr>
          <w:highlight w:val="lightGray"/>
        </w:rPr>
        <w:t xml:space="preserve">different </w:t>
      </w:r>
      <w:r w:rsidRPr="00F86E0B">
        <w:rPr>
          <w:highlight w:val="lightGray"/>
        </w:rPr>
        <w:t xml:space="preserve">sorption </w:t>
      </w:r>
      <w:r>
        <w:rPr>
          <w:highlight w:val="lightGray"/>
        </w:rPr>
        <w:t xml:space="preserve">coefficients </w:t>
      </w:r>
      <w:r w:rsidRPr="00F86E0B">
        <w:rPr>
          <w:highlight w:val="lightGray"/>
        </w:rPr>
        <w:t xml:space="preserve">in </w:t>
      </w:r>
      <w:r>
        <w:rPr>
          <w:highlight w:val="lightGray"/>
        </w:rPr>
        <w:t xml:space="preserve">mobile and </w:t>
      </w:r>
      <w:r w:rsidRPr="00F86E0B">
        <w:rPr>
          <w:highlight w:val="lightGray"/>
        </w:rPr>
        <w:t>immobile domain</w:t>
      </w:r>
      <w:r>
        <w:rPr>
          <w:highlight w:val="lightGray"/>
        </w:rPr>
        <w:t xml:space="preserve">s). </w:t>
      </w:r>
    </w:p>
    <w:p w14:paraId="2ECF2389" w14:textId="77777777" w:rsidR="001D37D3" w:rsidRDefault="001D37D3" w:rsidP="001D37D3">
      <w:pPr>
        <w:numPr>
          <w:ilvl w:val="0"/>
          <w:numId w:val="1"/>
        </w:numPr>
        <w:autoSpaceDE w:val="0"/>
        <w:autoSpaceDN w:val="0"/>
        <w:adjustRightInd w:val="0"/>
        <w:spacing w:after="0" w:line="240" w:lineRule="auto"/>
        <w:ind w:left="2160" w:hanging="270"/>
      </w:pPr>
      <w:r>
        <w:t>IREACT is a flag indicating which type of kinetic rate reaction is simulated:</w:t>
      </w:r>
    </w:p>
    <w:p w14:paraId="5B93014E" w14:textId="77777777" w:rsidR="001D37D3" w:rsidRDefault="001D37D3" w:rsidP="001D37D3">
      <w:pPr>
        <w:autoSpaceDE w:val="0"/>
        <w:autoSpaceDN w:val="0"/>
        <w:adjustRightInd w:val="0"/>
        <w:spacing w:after="0" w:line="240" w:lineRule="auto"/>
        <w:ind w:left="2160"/>
      </w:pPr>
      <w:r>
        <w:t>IREACT = 0, no kinetic rate reaction is simulated;</w:t>
      </w:r>
    </w:p>
    <w:p w14:paraId="31A5F291" w14:textId="77777777" w:rsidR="001D37D3" w:rsidRDefault="001D37D3" w:rsidP="001D37D3">
      <w:pPr>
        <w:autoSpaceDE w:val="0"/>
        <w:autoSpaceDN w:val="0"/>
        <w:adjustRightInd w:val="0"/>
        <w:spacing w:after="0" w:line="240" w:lineRule="auto"/>
        <w:ind w:left="2160"/>
      </w:pPr>
      <w:r>
        <w:t>IREACT = 1, first-order irreversible reaction;</w:t>
      </w:r>
    </w:p>
    <w:p w14:paraId="4657675D" w14:textId="7E9B1E86" w:rsidR="001D37D3" w:rsidRPr="00B3512E" w:rsidDel="002446E1" w:rsidRDefault="001D37D3" w:rsidP="001D37D3">
      <w:pPr>
        <w:autoSpaceDE w:val="0"/>
        <w:autoSpaceDN w:val="0"/>
        <w:adjustRightInd w:val="0"/>
        <w:spacing w:after="0" w:line="240" w:lineRule="auto"/>
        <w:ind w:left="2160"/>
        <w:rPr>
          <w:del w:id="603" w:author="Bedekar, Vivek" w:date="2016-06-14T16:00:00Z"/>
          <w:highlight w:val="lightGray"/>
        </w:rPr>
      </w:pPr>
      <w:del w:id="604" w:author="Bedekar, Vivek" w:date="2016-06-14T16:00:00Z">
        <w:r w:rsidRPr="00B3512E" w:rsidDel="002446E1">
          <w:rPr>
            <w:highlight w:val="lightGray"/>
          </w:rPr>
          <w:delText xml:space="preserve">IREACT = 90 or 91 is equivalent to options 0 or 1 respectively. 90 or 91 means reaction will also be simulated between an electron acceptor and an electron donor. At least 2 species must be simulated when this option is used. Additional input is needed in record </w:delText>
        </w:r>
        <w:r w:rsidDel="002446E1">
          <w:rPr>
            <w:highlight w:val="lightGray"/>
          </w:rPr>
          <w:delText>9a</w:delText>
        </w:r>
        <w:r w:rsidRPr="00B3512E" w:rsidDel="002446E1">
          <w:rPr>
            <w:highlight w:val="lightGray"/>
          </w:rPr>
          <w:delText xml:space="preserve"> when this option is used. </w:delText>
        </w:r>
      </w:del>
    </w:p>
    <w:p w14:paraId="22252797" w14:textId="77777777" w:rsidR="001D37D3" w:rsidRPr="00687288" w:rsidRDefault="001D37D3" w:rsidP="001D37D3">
      <w:pPr>
        <w:autoSpaceDE w:val="0"/>
        <w:autoSpaceDN w:val="0"/>
        <w:adjustRightInd w:val="0"/>
        <w:spacing w:after="0" w:line="240" w:lineRule="auto"/>
        <w:ind w:left="2160"/>
        <w:rPr>
          <w:highlight w:val="lightGray"/>
        </w:rPr>
      </w:pPr>
      <w:r w:rsidRPr="00687288">
        <w:rPr>
          <w:highlight w:val="lightGray"/>
        </w:rPr>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687288">
        <w:rPr>
          <w:highlight w:val="lightGray"/>
        </w:rPr>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lastRenderedPageBreak/>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7777777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 mass transfer (ISOTHM = 5 or 6) is simulated: </w:t>
      </w:r>
    </w:p>
    <w:p w14:paraId="0E09C172" w14:textId="77777777" w:rsidR="001D37D3" w:rsidRDefault="001D37D3" w:rsidP="001D37D3">
      <w:pPr>
        <w:autoSpaceDE w:val="0"/>
        <w:autoSpaceDN w:val="0"/>
        <w:adjustRightInd w:val="0"/>
        <w:spacing w:after="0" w:line="240" w:lineRule="auto"/>
        <w:ind w:left="2160"/>
      </w:pPr>
    </w:p>
    <w:p w14:paraId="274EEC56" w14:textId="77777777" w:rsidR="001D37D3" w:rsidRDefault="001D37D3" w:rsidP="001D37D3">
      <w:pPr>
        <w:autoSpaceDE w:val="0"/>
        <w:autoSpaceDN w:val="0"/>
        <w:adjustRightInd w:val="0"/>
        <w:spacing w:after="0" w:line="240" w:lineRule="auto"/>
        <w:ind w:left="2160"/>
      </w:pPr>
      <w:r>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zero concentration (ISOTHM = 5 or 6).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Default="001D37D3" w:rsidP="001D37D3">
      <w:pPr>
        <w:autoSpaceDE w:val="0"/>
        <w:autoSpaceDN w:val="0"/>
        <w:adjustRightInd w:val="0"/>
        <w:spacing w:after="0" w:line="240" w:lineRule="auto"/>
        <w:ind w:left="2160"/>
      </w:pPr>
      <w:r>
        <w:t xml:space="preserve">IGETSC &gt; 0, the initial concentration for the </w:t>
      </w:r>
      <w:proofErr w:type="spellStart"/>
      <w:r>
        <w:t>sorbed</w:t>
      </w:r>
      <w:proofErr w:type="spellEnd"/>
      <w:r>
        <w:t xml:space="preserve"> phase or immobile liquid phase of all species will be read.</w:t>
      </w:r>
    </w:p>
    <w:p w14:paraId="04E0CA7F" w14:textId="77777777" w:rsidR="001D37D3" w:rsidRDefault="001D37D3" w:rsidP="001D37D3">
      <w:pPr>
        <w:spacing w:after="0" w:line="240" w:lineRule="auto"/>
      </w:pPr>
    </w:p>
    <w:p w14:paraId="3EC513B9" w14:textId="77777777" w:rsidR="001D37D3" w:rsidRPr="00803835" w:rsidRDefault="001D37D3" w:rsidP="001D37D3">
      <w:pPr>
        <w:pStyle w:val="ListParagraph"/>
        <w:numPr>
          <w:ilvl w:val="0"/>
          <w:numId w:val="1"/>
        </w:numPr>
        <w:autoSpaceDE w:val="0"/>
        <w:autoSpaceDN w:val="0"/>
        <w:adjustRightInd w:val="0"/>
        <w:spacing w:after="0" w:line="240" w:lineRule="auto"/>
        <w:ind w:left="2160" w:hanging="270"/>
        <w:rPr>
          <w:highlight w:val="lightGray"/>
        </w:rPr>
      </w:pPr>
      <w:r w:rsidRPr="00803835">
        <w:rPr>
          <w:highlight w:val="lightGray"/>
        </w:rPr>
        <w:t>IREACTION is an integer flag to select a reaction module.</w:t>
      </w:r>
      <w:r>
        <w:rPr>
          <w:highlight w:val="lightGray"/>
        </w:rPr>
        <w:t xml:space="preserve"> </w:t>
      </w:r>
      <w:r w:rsidRPr="00803835">
        <w:rPr>
          <w:highlight w:val="lightGray"/>
        </w:rPr>
        <w:t xml:space="preserve">At least 2 species must be simulated when this option is used. Additional input is needed in </w:t>
      </w:r>
      <w:r>
        <w:rPr>
          <w:highlight w:val="lightGray"/>
        </w:rPr>
        <w:t xml:space="preserve">needed </w:t>
      </w:r>
      <w:r w:rsidRPr="00803835">
        <w:rPr>
          <w:highlight w:val="lightGray"/>
        </w:rPr>
        <w:t xml:space="preserve">when this option is used. </w:t>
      </w:r>
    </w:p>
    <w:p w14:paraId="299272C8"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24A1C93" w14:textId="77777777" w:rsidR="001D37D3" w:rsidRPr="00803835" w:rsidRDefault="001D37D3" w:rsidP="001D37D3">
      <w:pPr>
        <w:pStyle w:val="ListParagraph"/>
        <w:autoSpaceDE w:val="0"/>
        <w:autoSpaceDN w:val="0"/>
        <w:adjustRightInd w:val="0"/>
        <w:spacing w:after="0" w:line="240" w:lineRule="auto"/>
        <w:ind w:left="2160"/>
        <w:rPr>
          <w:highlight w:val="lightGray"/>
        </w:rPr>
      </w:pPr>
      <w:r w:rsidRPr="00803835">
        <w:rPr>
          <w:highlight w:val="lightGray"/>
        </w:rPr>
        <w:t>If IREACTION=0, no reaction is simulated.</w:t>
      </w:r>
    </w:p>
    <w:p w14:paraId="20371CE7" w14:textId="6DDFF363"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If IREACTION=1, instantaneous EA/ED reaction is simulated between an ED and an EA.</w:t>
      </w:r>
      <w:r>
        <w:rPr>
          <w:highlight w:val="lightGray"/>
        </w:rPr>
        <w:t xml:space="preserve"> </w:t>
      </w:r>
      <w:del w:id="605" w:author="Bedekar, Vivek" w:date="2016-06-14T16:01:00Z">
        <w:r w:rsidDel="002446E1">
          <w:rPr>
            <w:highlight w:val="lightGray"/>
          </w:rPr>
          <w:delText xml:space="preserve">This option is the same as setting </w:delText>
        </w:r>
        <w:r w:rsidRPr="00B3512E" w:rsidDel="002446E1">
          <w:rPr>
            <w:highlight w:val="lightGray"/>
          </w:rPr>
          <w:delText>IREACT = 90 or 91</w:delText>
        </w:r>
        <w:r w:rsidDel="002446E1">
          <w:rPr>
            <w:highlight w:val="lightGray"/>
          </w:rPr>
          <w:delText>.</w:delText>
        </w:r>
      </w:del>
    </w:p>
    <w:p w14:paraId="7D5C9A2A" w14:textId="77777777" w:rsidR="001D37D3" w:rsidRPr="00803835" w:rsidRDefault="001D37D3" w:rsidP="001D37D3">
      <w:pPr>
        <w:pStyle w:val="ListParagraph"/>
        <w:autoSpaceDE w:val="0"/>
        <w:autoSpaceDN w:val="0"/>
        <w:adjustRightInd w:val="0"/>
        <w:spacing w:after="0" w:line="240" w:lineRule="auto"/>
        <w:ind w:left="4050" w:hanging="1890"/>
        <w:rPr>
          <w:highlight w:val="lightGray"/>
        </w:rPr>
      </w:pPr>
      <w:r w:rsidRPr="00803835">
        <w:rPr>
          <w:highlight w:val="lightGray"/>
        </w:rPr>
        <w:t xml:space="preserve">If IREACTION=2, kinetic reaction is simulated between multiple EAs and </w:t>
      </w:r>
      <w:proofErr w:type="spellStart"/>
      <w:r w:rsidRPr="00803835">
        <w:rPr>
          <w:highlight w:val="lightGray"/>
        </w:rPr>
        <w:t>EDs.</w:t>
      </w:r>
      <w:proofErr w:type="spellEnd"/>
    </w:p>
    <w:p w14:paraId="64932BB3" w14:textId="77777777" w:rsidR="001D37D3" w:rsidRPr="00803835" w:rsidRDefault="001D37D3" w:rsidP="001D37D3">
      <w:pPr>
        <w:pStyle w:val="ListParagraph"/>
        <w:autoSpaceDE w:val="0"/>
        <w:autoSpaceDN w:val="0"/>
        <w:adjustRightInd w:val="0"/>
        <w:spacing w:after="0" w:line="240" w:lineRule="auto"/>
        <w:ind w:left="2160"/>
        <w:rPr>
          <w:highlight w:val="lightGray"/>
        </w:rPr>
      </w:pPr>
    </w:p>
    <w:p w14:paraId="7D006856" w14:textId="337E6CF5" w:rsidR="001D37D3" w:rsidRPr="00803835" w:rsidDel="00817D6F" w:rsidRDefault="001D37D3" w:rsidP="001D37D3">
      <w:pPr>
        <w:pStyle w:val="ListParagraph"/>
        <w:numPr>
          <w:ilvl w:val="0"/>
          <w:numId w:val="1"/>
        </w:numPr>
        <w:autoSpaceDE w:val="0"/>
        <w:autoSpaceDN w:val="0"/>
        <w:adjustRightInd w:val="0"/>
        <w:spacing w:after="0" w:line="240" w:lineRule="auto"/>
        <w:ind w:left="2160" w:hanging="270"/>
        <w:rPr>
          <w:moveFrom w:id="606" w:author="Bedekar, Vivek" w:date="2016-06-14T16:11:00Z"/>
          <w:highlight w:val="lightGray"/>
        </w:rPr>
      </w:pPr>
      <w:moveFromRangeStart w:id="607" w:author="Bedekar, Vivek" w:date="2016-06-14T16:11:00Z" w:name="move453684026"/>
      <w:moveFrom w:id="608" w:author="Bedekar, Vivek" w:date="2016-06-14T16:11:00Z">
        <w:r w:rsidRPr="00803835" w:rsidDel="00817D6F">
          <w:rPr>
            <w:highlight w:val="lightGray"/>
          </w:rPr>
          <w:t>IFESLD is an integer flag to simulate solid phase Fe</w:t>
        </w:r>
        <w:r w:rsidRPr="00803835" w:rsidDel="00817D6F">
          <w:rPr>
            <w:highlight w:val="lightGray"/>
            <w:vertAlign w:val="superscript"/>
          </w:rPr>
          <w:t>3+</w:t>
        </w:r>
        <w:r w:rsidRPr="00803835" w:rsidDel="00817D6F">
          <w:rPr>
            <w:highlight w:val="lightGray"/>
          </w:rPr>
          <w:t xml:space="preserve">. This flag is used only when IREACTION is set to 2. </w:t>
        </w:r>
      </w:moveFrom>
    </w:p>
    <w:p w14:paraId="13AFA42E" w14:textId="1426B146" w:rsidR="001D37D3" w:rsidRPr="00803835" w:rsidDel="00817D6F" w:rsidRDefault="001D37D3" w:rsidP="001D37D3">
      <w:pPr>
        <w:pStyle w:val="ListParagraph"/>
        <w:autoSpaceDE w:val="0"/>
        <w:autoSpaceDN w:val="0"/>
        <w:adjustRightInd w:val="0"/>
        <w:spacing w:after="0" w:line="240" w:lineRule="auto"/>
        <w:ind w:left="2160"/>
        <w:rPr>
          <w:moveFrom w:id="609" w:author="Bedekar, Vivek" w:date="2016-06-14T16:11:00Z"/>
          <w:highlight w:val="lightGray"/>
        </w:rPr>
      </w:pPr>
    </w:p>
    <w:p w14:paraId="543A32C8" w14:textId="7036DB40" w:rsidR="001D37D3" w:rsidRPr="00803835" w:rsidDel="00817D6F" w:rsidRDefault="001D37D3" w:rsidP="001D37D3">
      <w:pPr>
        <w:pStyle w:val="ListParagraph"/>
        <w:autoSpaceDE w:val="0"/>
        <w:autoSpaceDN w:val="0"/>
        <w:adjustRightInd w:val="0"/>
        <w:spacing w:after="0" w:line="240" w:lineRule="auto"/>
        <w:ind w:left="2160"/>
        <w:rPr>
          <w:moveFrom w:id="610" w:author="Bedekar, Vivek" w:date="2016-06-14T16:11:00Z"/>
          <w:highlight w:val="lightGray"/>
        </w:rPr>
      </w:pPr>
      <w:moveFrom w:id="611" w:author="Bedekar, Vivek" w:date="2016-06-14T16:11:00Z">
        <w:r w:rsidRPr="00803835" w:rsidDel="00817D6F">
          <w:rPr>
            <w:highlight w:val="lightGray"/>
          </w:rPr>
          <w:t>If  IFESLD=0, solid phase Fe</w:t>
        </w:r>
        <w:r w:rsidRPr="00803835" w:rsidDel="00817D6F">
          <w:rPr>
            <w:highlight w:val="lightGray"/>
            <w:vertAlign w:val="superscript"/>
          </w:rPr>
          <w:t>3+</w:t>
        </w:r>
        <w:r w:rsidRPr="00803835" w:rsidDel="00817D6F">
          <w:rPr>
            <w:highlight w:val="lightGray"/>
          </w:rPr>
          <w:t xml:space="preserve"> is not simulated.</w:t>
        </w:r>
      </w:moveFrom>
    </w:p>
    <w:p w14:paraId="57BAF3BA" w14:textId="17D2CF2B" w:rsidR="001D37D3" w:rsidDel="002446E1" w:rsidRDefault="001D37D3" w:rsidP="001D37D3">
      <w:pPr>
        <w:pStyle w:val="ListParagraph"/>
        <w:autoSpaceDE w:val="0"/>
        <w:autoSpaceDN w:val="0"/>
        <w:adjustRightInd w:val="0"/>
        <w:spacing w:after="0" w:line="240" w:lineRule="auto"/>
        <w:ind w:left="2160"/>
        <w:rPr>
          <w:moveFrom w:id="612" w:author="Bedekar, Vivek" w:date="2016-06-14T16:11:00Z"/>
        </w:rPr>
      </w:pPr>
      <w:moveFrom w:id="613" w:author="Bedekar, Vivek" w:date="2016-06-14T16:11:00Z">
        <w:r w:rsidRPr="00803835" w:rsidDel="00817D6F">
          <w:rPr>
            <w:highlight w:val="lightGray"/>
          </w:rPr>
          <w:t>If  IFESLD=1, solid phase Fe</w:t>
        </w:r>
        <w:r w:rsidRPr="00803835" w:rsidDel="00817D6F">
          <w:rPr>
            <w:highlight w:val="lightGray"/>
            <w:vertAlign w:val="superscript"/>
          </w:rPr>
          <w:t>3+</w:t>
        </w:r>
        <w:r w:rsidRPr="00803835" w:rsidDel="00817D6F">
          <w:rPr>
            <w:highlight w:val="lightGray"/>
          </w:rPr>
          <w:t xml:space="preserve"> is simulated.</w:t>
        </w:r>
      </w:moveFrom>
    </w:p>
    <w:moveFromRangeEnd w:id="607"/>
    <w:p w14:paraId="3A2514F1" w14:textId="77777777" w:rsidR="001D37D3" w:rsidRDefault="001D37D3" w:rsidP="001D37D3">
      <w:pPr>
        <w:spacing w:after="0" w:line="240" w:lineRule="auto"/>
      </w:pPr>
    </w:p>
    <w:p w14:paraId="3BA12A62" w14:textId="77777777" w:rsidR="001D37D3" w:rsidRDefault="001D37D3" w:rsidP="001D37D3">
      <w:pPr>
        <w:spacing w:after="0" w:line="240" w:lineRule="auto"/>
      </w:pPr>
    </w:p>
    <w:p w14:paraId="30E3BA5C" w14:textId="77777777" w:rsidR="001D37D3" w:rsidRDefault="001D37D3" w:rsidP="001D37D3">
      <w:pPr>
        <w:spacing w:after="0" w:line="240" w:lineRule="auto"/>
      </w:pPr>
      <w:r>
        <w:rPr>
          <w:rFonts w:eastAsiaTheme="minorHAnsi"/>
          <w:sz w:val="22"/>
          <w:szCs w:val="22"/>
        </w:rPr>
        <w:t xml:space="preserve">(Enter 2A if ISOTHM=1, 2, 3, 4, 6, </w:t>
      </w:r>
      <w:r w:rsidRPr="003A3DEB">
        <w:rPr>
          <w:rFonts w:eastAsiaTheme="minorHAnsi"/>
          <w:sz w:val="22"/>
          <w:szCs w:val="22"/>
          <w:highlight w:val="lightGray"/>
        </w:rPr>
        <w:t>or -6</w:t>
      </w:r>
      <w:r>
        <w:rPr>
          <w:rFonts w:eastAsiaTheme="minorHAnsi"/>
          <w:sz w:val="22"/>
          <w:szCs w:val="22"/>
        </w:rPr>
        <w:t xml:space="preserve">; but not 5; OR </w:t>
      </w:r>
      <w:r w:rsidRPr="00364BE7">
        <w:rPr>
          <w:rFonts w:eastAsiaTheme="minorHAnsi"/>
          <w:sz w:val="22"/>
          <w:szCs w:val="22"/>
          <w:highlight w:val="lightGray"/>
        </w:rPr>
        <w:t>if IREACTION=2</w:t>
      </w:r>
      <w:r>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proofErr w:type="gramStart"/>
      <w:r>
        <w:rPr>
          <w:rFonts w:eastAsiaTheme="minorHAnsi"/>
          <w:sz w:val="22"/>
          <w:szCs w:val="22"/>
        </w:rPr>
        <w:t>RHOB(</w:t>
      </w:r>
      <w:proofErr w:type="gramEnd"/>
      <w:r>
        <w:rPr>
          <w:rFonts w:eastAsiaTheme="minorHAnsi"/>
          <w:sz w:val="22"/>
          <w:szCs w:val="22"/>
        </w:rPr>
        <w:t>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lastRenderedPageBreak/>
        <w:t xml:space="preserve">(Enter 2B if ISOTHM = 5, 6, </w:t>
      </w:r>
      <w:r w:rsidRPr="00861E92">
        <w:rPr>
          <w:rFonts w:eastAsiaTheme="minorHAnsi"/>
          <w:sz w:val="22"/>
          <w:szCs w:val="22"/>
          <w:highlight w:val="lightGray"/>
        </w:rPr>
        <w:t>or -6</w:t>
      </w:r>
      <w:r>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proofErr w:type="gramStart"/>
      <w:r>
        <w:rPr>
          <w:rFonts w:eastAsiaTheme="minorHAnsi"/>
          <w:sz w:val="22"/>
          <w:szCs w:val="22"/>
        </w:rPr>
        <w:t>PRSITY2(</w:t>
      </w:r>
      <w:proofErr w:type="gramEnd"/>
      <w:r>
        <w:rPr>
          <w:rFonts w:eastAsiaTheme="minorHAnsi"/>
          <w:sz w:val="22"/>
          <w:szCs w:val="22"/>
        </w:rPr>
        <w:t>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77777777" w:rsidR="001D37D3" w:rsidRDefault="001D37D3" w:rsidP="001D37D3">
      <w:pPr>
        <w:spacing w:after="0" w:line="240" w:lineRule="auto"/>
      </w:pPr>
      <w:r>
        <w:rPr>
          <w:rFonts w:eastAsiaTheme="minorHAnsi"/>
          <w:sz w:val="22"/>
          <w:szCs w:val="22"/>
        </w:rPr>
        <w:t>(Enter 2C for each species if IGETSC &gt; 0)</w:t>
      </w:r>
    </w:p>
    <w:p w14:paraId="633A1830" w14:textId="77777777"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proofErr w:type="gramStart"/>
      <w:r>
        <w:rPr>
          <w:rFonts w:eastAsiaTheme="minorHAnsi"/>
          <w:sz w:val="22"/>
          <w:szCs w:val="22"/>
        </w:rPr>
        <w:t>SRCONC(</w:t>
      </w:r>
      <w:proofErr w:type="gramEnd"/>
      <w:r>
        <w:rPr>
          <w:rFonts w:eastAsiaTheme="minorHAnsi"/>
          <w:sz w:val="22"/>
          <w:szCs w:val="22"/>
        </w:rPr>
        <w:t>NCOL,NROW)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77777777" w:rsidR="001D37D3" w:rsidRPr="00E36E0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phase if ISOTHM = 5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0EA99D93" w14:textId="77777777" w:rsidR="001D37D3" w:rsidRDefault="001D37D3" w:rsidP="001D37D3">
      <w:pPr>
        <w:spacing w:after="0" w:line="240" w:lineRule="auto"/>
      </w:pPr>
    </w:p>
    <w:p w14:paraId="1C0ED7F6" w14:textId="77777777" w:rsidR="001D37D3" w:rsidRDefault="001D37D3" w:rsidP="001D37D3">
      <w:pPr>
        <w:spacing w:after="0" w:line="240" w:lineRule="auto"/>
      </w:pPr>
      <w:r>
        <w:rPr>
          <w:rFonts w:eastAsiaTheme="minorHAnsi"/>
          <w:sz w:val="22"/>
          <w:szCs w:val="22"/>
        </w:rPr>
        <w:t xml:space="preserve">(Enter 3a for each species if ISOTHM </w:t>
      </w:r>
      <w:r w:rsidRPr="00D138B2">
        <w:rPr>
          <w:rFonts w:eastAsiaTheme="minorHAnsi"/>
          <w:sz w:val="22"/>
          <w:szCs w:val="22"/>
          <w:highlight w:val="lightGray"/>
        </w:rPr>
        <w:t>≠ 0</w:t>
      </w:r>
      <w:r>
        <w:rPr>
          <w:rFonts w:eastAsiaTheme="minorHAnsi"/>
          <w:sz w:val="22"/>
          <w:szCs w:val="22"/>
        </w:rPr>
        <w:t>)</w:t>
      </w:r>
    </w:p>
    <w:p w14:paraId="007FBDC1" w14:textId="77777777"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proofErr w:type="gramStart"/>
      <w:r>
        <w:rPr>
          <w:rFonts w:eastAsiaTheme="minorHAnsi"/>
          <w:sz w:val="22"/>
          <w:szCs w:val="22"/>
        </w:rPr>
        <w:t>SP1(</w:t>
      </w:r>
      <w:proofErr w:type="gramEnd"/>
      <w:r>
        <w:rPr>
          <w:rFonts w:eastAsiaTheme="minorHAnsi"/>
          <w:sz w:val="22"/>
          <w:szCs w:val="22"/>
        </w:rPr>
        <w:t>NCOL,NROW)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 xml:space="preserve">For linear sorption (ISOTHM = 1) and </w:t>
      </w:r>
      <w:proofErr w:type="spellStart"/>
      <w:r w:rsidRPr="00434A80">
        <w:rPr>
          <w:sz w:val="22"/>
          <w:szCs w:val="22"/>
        </w:rPr>
        <w:t>nonequilibrium</w:t>
      </w:r>
      <w:proofErr w:type="spellEnd"/>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proofErr w:type="spellStart"/>
      <w:proofErr w:type="gramStart"/>
      <w:r w:rsidRPr="007E7E1F">
        <w:rPr>
          <w:i/>
          <w:sz w:val="22"/>
          <w:szCs w:val="22"/>
        </w:rPr>
        <w:t>K</w:t>
      </w:r>
      <w:r w:rsidRPr="007E7E1F">
        <w:rPr>
          <w:i/>
          <w:sz w:val="22"/>
          <w:szCs w:val="22"/>
          <w:vertAlign w:val="subscript"/>
        </w:rPr>
        <w:t>d</w:t>
      </w:r>
      <w:proofErr w:type="spellEnd"/>
      <w:proofErr w:type="gramEnd"/>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 xml:space="preserve">For </w:t>
      </w:r>
      <w:proofErr w:type="spellStart"/>
      <w:r w:rsidRPr="00434A80">
        <w:rPr>
          <w:sz w:val="22"/>
          <w:szCs w:val="22"/>
        </w:rPr>
        <w:t>Freundlich</w:t>
      </w:r>
      <w:proofErr w:type="spellEnd"/>
      <w:r w:rsidRPr="00434A80">
        <w:rPr>
          <w:sz w:val="22"/>
          <w:szCs w:val="22"/>
        </w:rPr>
        <w:t xml:space="preserve"> sorption (ISOTHM = 2), SP1 is the</w:t>
      </w:r>
      <w:r>
        <w:rPr>
          <w:sz w:val="22"/>
          <w:szCs w:val="22"/>
        </w:rPr>
        <w:t xml:space="preserve"> </w:t>
      </w:r>
      <w:proofErr w:type="spellStart"/>
      <w:r w:rsidRPr="00434A80">
        <w:rPr>
          <w:sz w:val="22"/>
          <w:szCs w:val="22"/>
        </w:rPr>
        <w:t>Freundlich</w:t>
      </w:r>
      <w:proofErr w:type="spellEnd"/>
      <w:r w:rsidRPr="00434A80">
        <w:rPr>
          <w:sz w:val="22"/>
          <w:szCs w:val="22"/>
        </w:rPr>
        <w:t xml:space="preserve">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 xml:space="preserve">the </w:t>
      </w:r>
      <w:proofErr w:type="spellStart"/>
      <w:r w:rsidRPr="00434A80">
        <w:rPr>
          <w:sz w:val="22"/>
          <w:szCs w:val="22"/>
        </w:rPr>
        <w:t>Freundlich</w:t>
      </w:r>
      <w:proofErr w:type="spellEnd"/>
      <w:r w:rsidRPr="00434A80">
        <w:rPr>
          <w:sz w:val="22"/>
          <w:szCs w:val="22"/>
        </w:rPr>
        <w:t xml:space="preserve">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6), SP1 is also the distribution coefficient (</w:t>
      </w:r>
      <w:proofErr w:type="spellStart"/>
      <w:proofErr w:type="gramStart"/>
      <w:r w:rsidRPr="007E7E1F">
        <w:rPr>
          <w:i/>
          <w:sz w:val="22"/>
          <w:szCs w:val="22"/>
        </w:rPr>
        <w:t>K</w:t>
      </w:r>
      <w:r w:rsidRPr="007E7E1F">
        <w:rPr>
          <w:i/>
          <w:sz w:val="22"/>
          <w:szCs w:val="22"/>
          <w:vertAlign w:val="subscript"/>
        </w:rPr>
        <w:t>d</w:t>
      </w:r>
      <w:proofErr w:type="spellEnd"/>
      <w:proofErr w:type="gramEnd"/>
      <w:r w:rsidRPr="00434A80">
        <w:rPr>
          <w:sz w:val="22"/>
          <w:szCs w:val="22"/>
        </w:rPr>
        <w:t>)</w:t>
      </w:r>
      <w:r>
        <w:rPr>
          <w:sz w:val="22"/>
          <w:szCs w:val="22"/>
        </w:rPr>
        <w:t xml:space="preserve"> </w:t>
      </w:r>
      <w:r w:rsidRPr="00434A80">
        <w:rPr>
          <w:sz w:val="22"/>
          <w:szCs w:val="22"/>
        </w:rPr>
        <w:t>(unit,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44B7F028" w14:textId="77777777" w:rsidR="001D37D3" w:rsidRDefault="001D37D3" w:rsidP="001D37D3">
      <w:pPr>
        <w:autoSpaceDE w:val="0"/>
        <w:autoSpaceDN w:val="0"/>
        <w:adjustRightInd w:val="0"/>
        <w:spacing w:after="0" w:line="240" w:lineRule="auto"/>
        <w:ind w:left="2160"/>
        <w:rPr>
          <w:sz w:val="22"/>
          <w:szCs w:val="22"/>
        </w:rPr>
      </w:pPr>
    </w:p>
    <w:p w14:paraId="5F85085E" w14:textId="77777777" w:rsidR="001D37D3" w:rsidRPr="00E36E03" w:rsidRDefault="001D37D3" w:rsidP="001D37D3">
      <w:pPr>
        <w:autoSpaceDE w:val="0"/>
        <w:autoSpaceDN w:val="0"/>
        <w:adjustRightInd w:val="0"/>
        <w:spacing w:after="0" w:line="240" w:lineRule="auto"/>
        <w:ind w:left="2160"/>
        <w:rPr>
          <w:sz w:val="22"/>
          <w:szCs w:val="22"/>
        </w:rPr>
      </w:pPr>
      <w:r w:rsidRPr="003A7E61">
        <w:rPr>
          <w:sz w:val="22"/>
          <w:szCs w:val="22"/>
          <w:highlight w:val="lightGray"/>
        </w:rPr>
        <w:t xml:space="preserve">For dual-domain mass transfer with sorption (ISOTHM = -6), SP1 is the </w:t>
      </w:r>
      <w:r w:rsidRPr="00762E48">
        <w:rPr>
          <w:b/>
          <w:sz w:val="22"/>
          <w:szCs w:val="22"/>
          <w:highlight w:val="lightGray"/>
        </w:rPr>
        <w:t>mobile domain</w:t>
      </w:r>
      <w:r>
        <w:rPr>
          <w:sz w:val="22"/>
          <w:szCs w:val="22"/>
          <w:highlight w:val="lightGray"/>
        </w:rPr>
        <w:t xml:space="preserve"> </w:t>
      </w:r>
      <w:r w:rsidRPr="003A7E61">
        <w:rPr>
          <w:sz w:val="22"/>
          <w:szCs w:val="22"/>
          <w:highlight w:val="lightGray"/>
        </w:rPr>
        <w:t>distribution coefficient (</w:t>
      </w:r>
      <w:r w:rsidRPr="007E7E1F">
        <w:rPr>
          <w:position w:val="-14"/>
          <w:sz w:val="22"/>
          <w:szCs w:val="22"/>
          <w:highlight w:val="lightGray"/>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4pt" o:ole="">
            <v:imagedata r:id="rId9" o:title=""/>
          </v:shape>
          <o:OLEObject Type="Embed" ProgID="Equation.3" ShapeID="_x0000_i1025" DrawAspect="Content" ObjectID="_1527598112" r:id="rId10"/>
        </w:object>
      </w:r>
      <w:r w:rsidRPr="003A7E61">
        <w:rPr>
          <w:sz w:val="22"/>
          <w:szCs w:val="22"/>
          <w:highlight w:val="lightGray"/>
        </w:rPr>
        <w:t>) (unit, L</w:t>
      </w:r>
      <w:r w:rsidRPr="003A7E61">
        <w:rPr>
          <w:sz w:val="22"/>
          <w:szCs w:val="22"/>
          <w:highlight w:val="lightGray"/>
          <w:vertAlign w:val="superscript"/>
        </w:rPr>
        <w:t>3</w:t>
      </w:r>
      <w:r w:rsidRPr="003A7E61">
        <w:rPr>
          <w:sz w:val="22"/>
          <w:szCs w:val="22"/>
          <w:highlight w:val="lightGray"/>
        </w:rPr>
        <w:t>M</w:t>
      </w:r>
      <w:r w:rsidRPr="003A7E61">
        <w:rPr>
          <w:sz w:val="22"/>
          <w:szCs w:val="22"/>
          <w:highlight w:val="lightGray"/>
          <w:vertAlign w:val="superscript"/>
        </w:rPr>
        <w:t>-1</w:t>
      </w:r>
      <w:r w:rsidRPr="003A7E61">
        <w:rPr>
          <w:sz w:val="22"/>
          <w:szCs w:val="22"/>
          <w:highlight w:val="lightGray"/>
        </w:rPr>
        <w:t>).</w:t>
      </w:r>
    </w:p>
    <w:p w14:paraId="0D9EF630" w14:textId="77777777" w:rsidR="001D37D3" w:rsidRDefault="001D37D3" w:rsidP="001D37D3">
      <w:pPr>
        <w:spacing w:after="0" w:line="240" w:lineRule="auto"/>
      </w:pPr>
    </w:p>
    <w:p w14:paraId="26574277" w14:textId="77777777" w:rsidR="001D37D3" w:rsidRPr="00FE54CC" w:rsidRDefault="001D37D3" w:rsidP="001D37D3">
      <w:pPr>
        <w:spacing w:after="0" w:line="240" w:lineRule="auto"/>
        <w:rPr>
          <w:highlight w:val="lightGray"/>
        </w:rPr>
      </w:pPr>
      <w:r w:rsidRPr="00FE54CC">
        <w:rPr>
          <w:rFonts w:eastAsiaTheme="minorHAnsi"/>
          <w:sz w:val="22"/>
          <w:szCs w:val="22"/>
          <w:highlight w:val="lightGray"/>
        </w:rPr>
        <w:t>(Enter 3b for each species if ISOTHM = -6)</w:t>
      </w:r>
    </w:p>
    <w:p w14:paraId="7C9D9D74" w14:textId="77777777" w:rsidR="001D37D3" w:rsidRPr="00FE54CC" w:rsidRDefault="001D37D3" w:rsidP="001D37D3">
      <w:pPr>
        <w:autoSpaceDE w:val="0"/>
        <w:autoSpaceDN w:val="0"/>
        <w:adjustRightInd w:val="0"/>
        <w:spacing w:after="0" w:line="240" w:lineRule="auto"/>
        <w:rPr>
          <w:sz w:val="22"/>
          <w:szCs w:val="22"/>
          <w:highlight w:val="lightGray"/>
        </w:rPr>
      </w:pPr>
      <w:r w:rsidRPr="00FE54CC">
        <w:rPr>
          <w:sz w:val="22"/>
          <w:szCs w:val="22"/>
          <w:highlight w:val="lightGray"/>
        </w:rPr>
        <w:t xml:space="preserve">3b </w:t>
      </w:r>
      <w:r w:rsidRPr="00FE54CC">
        <w:rPr>
          <w:sz w:val="22"/>
          <w:szCs w:val="22"/>
          <w:highlight w:val="lightGray"/>
        </w:rPr>
        <w:tab/>
        <w:t xml:space="preserve">Record: </w:t>
      </w:r>
      <w:r w:rsidRPr="00FE54CC">
        <w:rPr>
          <w:sz w:val="22"/>
          <w:szCs w:val="22"/>
          <w:highlight w:val="lightGray"/>
        </w:rPr>
        <w:tab/>
      </w:r>
      <w:proofErr w:type="gramStart"/>
      <w:r w:rsidRPr="00FE54CC">
        <w:rPr>
          <w:rFonts w:eastAsiaTheme="minorHAnsi"/>
          <w:sz w:val="22"/>
          <w:szCs w:val="22"/>
          <w:highlight w:val="lightGray"/>
        </w:rPr>
        <w:t>SP1IM(</w:t>
      </w:r>
      <w:proofErr w:type="gramEnd"/>
      <w:r w:rsidRPr="00FE54CC">
        <w:rPr>
          <w:rFonts w:eastAsiaTheme="minorHAnsi"/>
          <w:sz w:val="22"/>
          <w:szCs w:val="22"/>
          <w:highlight w:val="lightGray"/>
        </w:rPr>
        <w:t>NCOL,NROW) (one array for each layer)</w:t>
      </w:r>
    </w:p>
    <w:p w14:paraId="45AE5D42" w14:textId="77777777" w:rsidR="001D37D3" w:rsidRPr="00FE54CC" w:rsidRDefault="001D37D3" w:rsidP="001D37D3">
      <w:pPr>
        <w:autoSpaceDE w:val="0"/>
        <w:autoSpaceDN w:val="0"/>
        <w:adjustRightInd w:val="0"/>
        <w:spacing w:after="0" w:line="240" w:lineRule="auto"/>
        <w:ind w:firstLine="720"/>
        <w:rPr>
          <w:sz w:val="22"/>
          <w:szCs w:val="22"/>
          <w:highlight w:val="lightGray"/>
        </w:rPr>
      </w:pPr>
      <w:r w:rsidRPr="00FE54CC">
        <w:rPr>
          <w:sz w:val="22"/>
          <w:szCs w:val="22"/>
          <w:highlight w:val="lightGray"/>
        </w:rPr>
        <w:t xml:space="preserve">Format: </w:t>
      </w:r>
      <w:r w:rsidRPr="00FE54CC">
        <w:rPr>
          <w:sz w:val="22"/>
          <w:szCs w:val="22"/>
          <w:highlight w:val="lightGray"/>
        </w:rPr>
        <w:tab/>
      </w:r>
      <w:r w:rsidRPr="00FE54CC">
        <w:rPr>
          <w:rFonts w:eastAsiaTheme="minorHAnsi"/>
          <w:sz w:val="22"/>
          <w:szCs w:val="22"/>
          <w:highlight w:val="lightGray"/>
        </w:rPr>
        <w:t>RARRAY</w:t>
      </w:r>
    </w:p>
    <w:p w14:paraId="4D3C7907" w14:textId="77777777" w:rsidR="001D37D3"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FE54CC">
        <w:rPr>
          <w:sz w:val="22"/>
          <w:szCs w:val="22"/>
          <w:highlight w:val="lightGray"/>
        </w:rPr>
        <w:t xml:space="preserve">SP1IM is the </w:t>
      </w:r>
      <w:r w:rsidRPr="00FE54CC">
        <w:rPr>
          <w:b/>
          <w:sz w:val="22"/>
          <w:szCs w:val="22"/>
          <w:highlight w:val="lightGray"/>
        </w:rPr>
        <w:t>immobile domain partitioning/distribution coefficient</w:t>
      </w:r>
      <w:r w:rsidRPr="00FE54CC">
        <w:rPr>
          <w:sz w:val="22"/>
          <w:szCs w:val="22"/>
          <w:highlight w:val="lightGray"/>
        </w:rPr>
        <w:t xml:space="preserve"> </w:t>
      </w:r>
    </w:p>
    <w:p w14:paraId="23FBE965" w14:textId="77777777" w:rsidR="001D37D3" w:rsidRPr="00FE54CC" w:rsidRDefault="001D37D3" w:rsidP="001D37D3">
      <w:pPr>
        <w:autoSpaceDE w:val="0"/>
        <w:autoSpaceDN w:val="0"/>
        <w:adjustRightInd w:val="0"/>
        <w:spacing w:after="0" w:line="240" w:lineRule="auto"/>
        <w:ind w:left="2160"/>
        <w:rPr>
          <w:sz w:val="22"/>
          <w:szCs w:val="22"/>
          <w:highlight w:val="lightGray"/>
        </w:rPr>
      </w:pPr>
      <w:r w:rsidRPr="00FE54CC">
        <w:rPr>
          <w:sz w:val="22"/>
          <w:szCs w:val="22"/>
          <w:highlight w:val="lightGray"/>
        </w:rPr>
        <w:t>(</w:t>
      </w:r>
      <w:r w:rsidRPr="007E7E1F">
        <w:rPr>
          <w:position w:val="-14"/>
          <w:sz w:val="22"/>
          <w:szCs w:val="22"/>
          <w:highlight w:val="lightGray"/>
        </w:rPr>
        <w:object w:dxaOrig="460" w:dyaOrig="380" w14:anchorId="5C2B4CE9">
          <v:shape id="_x0000_i1026" type="#_x0000_t75" style="width:24.3pt;height:18.4pt" o:ole="">
            <v:imagedata r:id="rId11" o:title=""/>
          </v:shape>
          <o:OLEObject Type="Embed" ProgID="Equation.3" ShapeID="_x0000_i1026" DrawAspect="Content" ObjectID="_1527598113" r:id="rId12"/>
        </w:object>
      </w:r>
      <w:r w:rsidRPr="00FE54CC">
        <w:rPr>
          <w:sz w:val="22"/>
          <w:szCs w:val="22"/>
          <w:highlight w:val="lightGray"/>
        </w:rPr>
        <w:t>) (unit, L</w:t>
      </w:r>
      <w:r w:rsidRPr="00FE54CC">
        <w:rPr>
          <w:sz w:val="22"/>
          <w:szCs w:val="22"/>
          <w:highlight w:val="lightGray"/>
          <w:vertAlign w:val="superscript"/>
        </w:rPr>
        <w:t>3</w:t>
      </w:r>
      <w:r w:rsidRPr="00FE54CC">
        <w:rPr>
          <w:sz w:val="22"/>
          <w:szCs w:val="22"/>
          <w:highlight w:val="lightGray"/>
        </w:rPr>
        <w:t>M</w:t>
      </w:r>
      <w:r w:rsidRPr="00FE54CC">
        <w:rPr>
          <w:sz w:val="22"/>
          <w:szCs w:val="22"/>
          <w:highlight w:val="lightGray"/>
          <w:vertAlign w:val="superscript"/>
        </w:rPr>
        <w:t>-1</w:t>
      </w:r>
      <w:r w:rsidRPr="00FE54CC">
        <w:rPr>
          <w:sz w:val="22"/>
          <w:szCs w:val="22"/>
          <w:highlight w:val="lightGray"/>
        </w:rPr>
        <w:t>). This option is entered only if ISOTHM = -6, i.e. if a different partitioning coefficient is simulated for the immobile domain.</w:t>
      </w:r>
    </w:p>
    <w:p w14:paraId="12359818" w14:textId="77777777" w:rsidR="001D37D3" w:rsidRDefault="001D37D3" w:rsidP="001D37D3">
      <w:pPr>
        <w:spacing w:after="0" w:line="240" w:lineRule="auto"/>
      </w:pPr>
    </w:p>
    <w:p w14:paraId="2D188060" w14:textId="77777777" w:rsidR="001D37D3" w:rsidRDefault="001D37D3" w:rsidP="001D37D3">
      <w:pPr>
        <w:spacing w:after="0" w:line="240" w:lineRule="auto"/>
      </w:pPr>
      <w:r>
        <w:rPr>
          <w:rFonts w:eastAsiaTheme="minorHAnsi"/>
          <w:sz w:val="22"/>
          <w:szCs w:val="22"/>
        </w:rPr>
        <w:t xml:space="preserve"> (Enter 4 for each species if ISOTHM &gt; 0)</w:t>
      </w:r>
    </w:p>
    <w:p w14:paraId="2001AA6F"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proofErr w:type="gramStart"/>
      <w:r>
        <w:rPr>
          <w:rFonts w:eastAsiaTheme="minorHAnsi"/>
          <w:sz w:val="22"/>
          <w:szCs w:val="22"/>
        </w:rPr>
        <w:t>SP2(</w:t>
      </w:r>
      <w:proofErr w:type="gramEnd"/>
      <w:r>
        <w:rPr>
          <w:rFonts w:eastAsiaTheme="minorHAnsi"/>
          <w:sz w:val="22"/>
          <w:szCs w:val="22"/>
        </w:rPr>
        <w:t>NCOL,NROW) (one array for each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 xml:space="preserve">For </w:t>
      </w:r>
      <w:proofErr w:type="spellStart"/>
      <w:r w:rsidRPr="006B493C">
        <w:rPr>
          <w:sz w:val="22"/>
          <w:szCs w:val="22"/>
        </w:rPr>
        <w:t>Freundlich</w:t>
      </w:r>
      <w:proofErr w:type="spellEnd"/>
      <w:r w:rsidRPr="006B493C">
        <w:rPr>
          <w:sz w:val="22"/>
          <w:szCs w:val="22"/>
        </w:rPr>
        <w:t xml:space="preserve"> sorption (ISOTHM = 2), SP2 is the</w:t>
      </w:r>
      <w:r>
        <w:rPr>
          <w:sz w:val="22"/>
          <w:szCs w:val="22"/>
        </w:rPr>
        <w:t xml:space="preserve"> </w:t>
      </w:r>
      <w:proofErr w:type="spellStart"/>
      <w:r w:rsidRPr="006B493C">
        <w:rPr>
          <w:sz w:val="22"/>
          <w:szCs w:val="22"/>
        </w:rPr>
        <w:t>Freundlich</w:t>
      </w:r>
      <w:proofErr w:type="spellEnd"/>
      <w:r w:rsidRPr="006B493C">
        <w:rPr>
          <w:sz w:val="22"/>
          <w:szCs w:val="22"/>
        </w:rPr>
        <w:t xml:space="preserve">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7777777"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For dual-domain mass transfer (ISOTHM = 5 or 6),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proofErr w:type="gramStart"/>
      <w:r>
        <w:rPr>
          <w:rFonts w:eastAsiaTheme="minorHAnsi"/>
          <w:sz w:val="22"/>
          <w:szCs w:val="22"/>
        </w:rPr>
        <w:t>RC1(</w:t>
      </w:r>
      <w:proofErr w:type="gramEnd"/>
      <w:r>
        <w:rPr>
          <w:rFonts w:eastAsiaTheme="minorHAnsi"/>
          <w:sz w:val="22"/>
          <w:szCs w:val="22"/>
        </w:rPr>
        <w:t>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E5384F" w:rsidRDefault="001D37D3" w:rsidP="001D37D3">
      <w:pPr>
        <w:numPr>
          <w:ilvl w:val="0"/>
          <w:numId w:val="1"/>
        </w:numPr>
        <w:autoSpaceDE w:val="0"/>
        <w:autoSpaceDN w:val="0"/>
        <w:adjustRightInd w:val="0"/>
        <w:spacing w:after="0" w:line="240" w:lineRule="auto"/>
        <w:ind w:left="2160" w:hanging="270"/>
      </w:pPr>
      <w:r>
        <w:t>If IREACT = 1</w:t>
      </w:r>
      <w:ins w:id="614" w:author="Bedekar, Vivek" w:date="2016-06-14T16:07:00Z">
        <w:r w:rsidR="00C33B6C">
          <w:t xml:space="preserve"> or 3</w:t>
        </w:r>
      </w:ins>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If a dual-domain system is simulated, the reaction rates for the liquid phase in the mobile and immobile domains are assumed to be equal.</w:t>
      </w:r>
    </w:p>
    <w:p w14:paraId="570671E2" w14:textId="77777777" w:rsidR="001D37D3" w:rsidRPr="00F32D2E" w:rsidRDefault="001D37D3" w:rsidP="001D37D3">
      <w:pPr>
        <w:numPr>
          <w:ilvl w:val="0"/>
          <w:numId w:val="1"/>
        </w:numPr>
        <w:autoSpaceDE w:val="0"/>
        <w:autoSpaceDN w:val="0"/>
        <w:adjustRightInd w:val="0"/>
        <w:spacing w:after="0" w:line="240" w:lineRule="auto"/>
        <w:ind w:left="2160" w:hanging="270"/>
      </w:pPr>
      <w:r w:rsidRPr="00A82D72">
        <w:rPr>
          <w:highlight w:val="lightGray"/>
        </w:rPr>
        <w:t xml:space="preserve">If IREACT = 2 (MONOD kinetics), </w:t>
      </w:r>
      <w:r w:rsidRPr="00A82D72">
        <w:rPr>
          <w:sz w:val="22"/>
          <w:szCs w:val="22"/>
          <w:highlight w:val="lightGray"/>
        </w:rPr>
        <w:t xml:space="preserve">RC1 is the product of </w:t>
      </w:r>
      <w:r>
        <w:rPr>
          <w:sz w:val="22"/>
          <w:szCs w:val="22"/>
          <w:highlight w:val="lightGray"/>
        </w:rPr>
        <w:t xml:space="preserve">total microbial concentration, </w:t>
      </w:r>
      <w:r w:rsidRPr="00B93FE4">
        <w:rPr>
          <w:i/>
          <w:sz w:val="22"/>
          <w:szCs w:val="22"/>
          <w:highlight w:val="lightGray"/>
        </w:rPr>
        <w:t>M</w:t>
      </w:r>
      <w:r w:rsidRPr="00B93FE4">
        <w:rPr>
          <w:i/>
          <w:sz w:val="22"/>
          <w:szCs w:val="22"/>
          <w:highlight w:val="lightGray"/>
          <w:vertAlign w:val="subscript"/>
        </w:rPr>
        <w:t>t</w:t>
      </w:r>
      <w:r w:rsidRPr="00A82D72">
        <w:rPr>
          <w:sz w:val="22"/>
          <w:szCs w:val="22"/>
          <w:highlight w:val="lightGray"/>
        </w:rPr>
        <w:t xml:space="preserve"> (unit, ML</w:t>
      </w:r>
      <w:r w:rsidRPr="00A82D72">
        <w:rPr>
          <w:sz w:val="22"/>
          <w:szCs w:val="22"/>
          <w:highlight w:val="lightGray"/>
          <w:vertAlign w:val="superscript"/>
        </w:rPr>
        <w:t>-3</w:t>
      </w:r>
      <w:r w:rsidRPr="00A82D72">
        <w:rPr>
          <w:sz w:val="22"/>
          <w:szCs w:val="22"/>
          <w:highlight w:val="lightGray"/>
        </w:rPr>
        <w:t xml:space="preserve">) and the maximum specific growth rate of the bacterium, </w:t>
      </w:r>
      <w:proofErr w:type="spellStart"/>
      <w:r w:rsidRPr="00F32D2E">
        <w:rPr>
          <w:i/>
          <w:sz w:val="22"/>
          <w:szCs w:val="22"/>
          <w:highlight w:val="lightGray"/>
        </w:rPr>
        <w:t>u</w:t>
      </w:r>
      <w:r w:rsidRPr="00F32D2E">
        <w:rPr>
          <w:i/>
          <w:sz w:val="22"/>
          <w:szCs w:val="22"/>
          <w:highlight w:val="lightGray"/>
          <w:vertAlign w:val="subscript"/>
        </w:rPr>
        <w:t>max</w:t>
      </w:r>
      <w:proofErr w:type="spellEnd"/>
      <w:r w:rsidRPr="00A82D72">
        <w:rPr>
          <w:sz w:val="22"/>
          <w:szCs w:val="22"/>
          <w:highlight w:val="lightGray"/>
        </w:rPr>
        <w:t xml:space="preserve"> (unit, T</w:t>
      </w:r>
      <w:r w:rsidRPr="00A82D72">
        <w:rPr>
          <w:sz w:val="22"/>
          <w:szCs w:val="22"/>
          <w:highlight w:val="lightGray"/>
          <w:vertAlign w:val="superscript"/>
        </w:rPr>
        <w:t>-1</w:t>
      </w:r>
      <w:r w:rsidRPr="00A82D72">
        <w:rPr>
          <w:sz w:val="22"/>
          <w:szCs w:val="22"/>
          <w:highlight w:val="lightGray"/>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F32D2E">
        <w:rPr>
          <w:sz w:val="22"/>
          <w:szCs w:val="22"/>
        </w:rPr>
        <w:t xml:space="preserve">If IREACT = 100 (zeroth-order decay or production), RC1 </w:t>
      </w:r>
      <w:r w:rsidRPr="00F32D2E">
        <w:rPr>
          <w:rFonts w:ascii="TimesNewRomanPSMT" w:eastAsiaTheme="minorHAnsi" w:hAnsi="TimesNewRomanPSMT" w:cs="TimesNewRomanPSMT"/>
        </w:rPr>
        <w:t>is the zeroth-order reaction rate coefficient for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proofErr w:type="gramStart"/>
      <w:r>
        <w:rPr>
          <w:rFonts w:eastAsiaTheme="minorHAnsi"/>
          <w:sz w:val="22"/>
          <w:szCs w:val="22"/>
        </w:rPr>
        <w:t>RC2(</w:t>
      </w:r>
      <w:proofErr w:type="gramEnd"/>
      <w:r>
        <w:rPr>
          <w:rFonts w:eastAsiaTheme="minorHAnsi"/>
          <w:sz w:val="22"/>
          <w:szCs w:val="22"/>
        </w:rPr>
        <w:t>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F32D2E"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lastRenderedPageBreak/>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0115A1BA" w14:textId="77777777" w:rsidR="001D37D3" w:rsidRDefault="001D37D3" w:rsidP="001D37D3">
      <w:pPr>
        <w:spacing w:after="0" w:line="240" w:lineRule="auto"/>
      </w:pPr>
    </w:p>
    <w:p w14:paraId="35EA1930"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(Enter 7 for each species if IREACT = 2)</w:t>
      </w:r>
    </w:p>
    <w:p w14:paraId="70D51E41" w14:textId="77777777" w:rsidR="001D37D3" w:rsidRPr="00BD03FD" w:rsidRDefault="001D37D3" w:rsidP="001D37D3">
      <w:pPr>
        <w:autoSpaceDE w:val="0"/>
        <w:autoSpaceDN w:val="0"/>
        <w:adjustRightInd w:val="0"/>
        <w:spacing w:after="0" w:line="240" w:lineRule="auto"/>
        <w:rPr>
          <w:sz w:val="22"/>
          <w:szCs w:val="22"/>
          <w:highlight w:val="lightGray"/>
        </w:rPr>
      </w:pPr>
      <w:r w:rsidRPr="00BD03FD">
        <w:rPr>
          <w:sz w:val="22"/>
          <w:szCs w:val="22"/>
          <w:highlight w:val="lightGray"/>
        </w:rPr>
        <w:t xml:space="preserve">7 </w:t>
      </w:r>
      <w:r w:rsidRPr="00BD03FD">
        <w:rPr>
          <w:sz w:val="22"/>
          <w:szCs w:val="22"/>
          <w:highlight w:val="lightGray"/>
        </w:rPr>
        <w:tab/>
        <w:t xml:space="preserve">Record: </w:t>
      </w:r>
      <w:r w:rsidRPr="00BD03FD">
        <w:rPr>
          <w:sz w:val="22"/>
          <w:szCs w:val="22"/>
          <w:highlight w:val="lightGray"/>
        </w:rPr>
        <w:tab/>
      </w:r>
      <w:proofErr w:type="gramStart"/>
      <w:r w:rsidRPr="00BD03FD">
        <w:rPr>
          <w:rFonts w:eastAsiaTheme="minorHAnsi"/>
          <w:sz w:val="22"/>
          <w:szCs w:val="22"/>
          <w:highlight w:val="lightGray"/>
        </w:rPr>
        <w:t>RC3(</w:t>
      </w:r>
      <w:proofErr w:type="gramEnd"/>
      <w:r w:rsidRPr="00BD03FD">
        <w:rPr>
          <w:rFonts w:eastAsiaTheme="minorHAnsi"/>
          <w:sz w:val="22"/>
          <w:szCs w:val="22"/>
          <w:highlight w:val="lightGray"/>
        </w:rPr>
        <w:t>NCOL, NROW) (one array for each layer)</w:t>
      </w:r>
    </w:p>
    <w:p w14:paraId="3AF6846C"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sidRPr="00BD03FD">
        <w:rPr>
          <w:rFonts w:eastAsiaTheme="minorHAnsi"/>
          <w:sz w:val="22"/>
          <w:szCs w:val="22"/>
          <w:highlight w:val="lightGray"/>
        </w:rPr>
        <w:t>RARRAY</w:t>
      </w:r>
    </w:p>
    <w:p w14:paraId="1E42F0CA"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BD03FD">
        <w:rPr>
          <w:sz w:val="22"/>
          <w:szCs w:val="22"/>
          <w:highlight w:val="lightGray"/>
        </w:rPr>
        <w:t>RC3 is the</w:t>
      </w:r>
      <w:r>
        <w:rPr>
          <w:sz w:val="22"/>
          <w:szCs w:val="22"/>
          <w:highlight w:val="lightGray"/>
        </w:rPr>
        <w:t xml:space="preserve"> half-saturation constant </w:t>
      </w:r>
      <w:r w:rsidRPr="00661506">
        <w:rPr>
          <w:position w:val="-12"/>
          <w:sz w:val="22"/>
          <w:szCs w:val="22"/>
          <w:highlight w:val="lightGray"/>
        </w:rPr>
        <w:object w:dxaOrig="320" w:dyaOrig="360" w14:anchorId="04327039">
          <v:shape id="_x0000_i1027" type="#_x0000_t75" style="width:16.75pt;height:18.4pt" o:ole="">
            <v:imagedata r:id="rId13" o:title=""/>
          </v:shape>
          <o:OLEObject Type="Embed" ProgID="Equation.3" ShapeID="_x0000_i1027" DrawAspect="Content" ObjectID="_1527598114" r:id="rId14"/>
        </w:object>
      </w:r>
      <w:r>
        <w:rPr>
          <w:sz w:val="22"/>
          <w:szCs w:val="22"/>
          <w:highlight w:val="lightGray"/>
        </w:rPr>
        <w:t xml:space="preserve"> (unit, ML</w:t>
      </w:r>
      <w:r w:rsidRPr="001C1630">
        <w:rPr>
          <w:sz w:val="22"/>
          <w:szCs w:val="22"/>
          <w:highlight w:val="lightGray"/>
          <w:vertAlign w:val="superscript"/>
        </w:rPr>
        <w:t>-3</w:t>
      </w:r>
      <w:r>
        <w:rPr>
          <w:sz w:val="22"/>
          <w:szCs w:val="22"/>
          <w:highlight w:val="lightGray"/>
        </w:rPr>
        <w:t>)</w:t>
      </w:r>
      <w:r w:rsidRPr="00BD03FD">
        <w:rPr>
          <w:sz w:val="22"/>
          <w:szCs w:val="22"/>
          <w:highlight w:val="lightGray"/>
        </w:rPr>
        <w:t xml:space="preserve">. </w:t>
      </w:r>
      <w:r>
        <w:rPr>
          <w:sz w:val="22"/>
          <w:szCs w:val="22"/>
          <w:highlight w:val="lightGray"/>
        </w:rPr>
        <w:t xml:space="preserve"> </w:t>
      </w:r>
      <w:r w:rsidRPr="00BD03FD">
        <w:rPr>
          <w:sz w:val="22"/>
          <w:szCs w:val="22"/>
          <w:highlight w:val="lightGray"/>
        </w:rPr>
        <w:t>Note that RC3 is read and used only if IREACT = 2 option to simulate MONOD kinetics is invoked.</w:t>
      </w:r>
    </w:p>
    <w:p w14:paraId="091C28CA" w14:textId="77777777" w:rsidR="001D37D3" w:rsidRDefault="001D37D3" w:rsidP="001D37D3">
      <w:pPr>
        <w:spacing w:after="0" w:line="240" w:lineRule="auto"/>
      </w:pPr>
    </w:p>
    <w:p w14:paraId="185571BA" w14:textId="77777777" w:rsidR="001D37D3" w:rsidRPr="00BD03FD" w:rsidRDefault="001D37D3" w:rsidP="001D37D3">
      <w:pPr>
        <w:spacing w:after="0" w:line="240" w:lineRule="auto"/>
        <w:rPr>
          <w:highlight w:val="lightGray"/>
        </w:rPr>
      </w:pPr>
      <w:r w:rsidRPr="00BD03FD">
        <w:rPr>
          <w:rFonts w:eastAsiaTheme="minorHAnsi"/>
          <w:sz w:val="22"/>
          <w:szCs w:val="22"/>
          <w:highlight w:val="lightGray"/>
        </w:rPr>
        <w:t xml:space="preserve">(Enter </w:t>
      </w:r>
      <w:r>
        <w:rPr>
          <w:rFonts w:eastAsiaTheme="minorHAnsi"/>
          <w:sz w:val="22"/>
          <w:szCs w:val="22"/>
          <w:highlight w:val="lightGray"/>
        </w:rPr>
        <w:t>8</w:t>
      </w:r>
      <w:r w:rsidRPr="00BD03FD">
        <w:rPr>
          <w:rFonts w:eastAsiaTheme="minorHAnsi"/>
          <w:sz w:val="22"/>
          <w:szCs w:val="22"/>
          <w:highlight w:val="lightGray"/>
        </w:rPr>
        <w:t xml:space="preserve"> if IREACT = </w:t>
      </w:r>
      <w:r>
        <w:rPr>
          <w:rFonts w:eastAsiaTheme="minorHAnsi"/>
          <w:sz w:val="22"/>
          <w:szCs w:val="22"/>
          <w:highlight w:val="lightGray"/>
        </w:rPr>
        <w:t>3, one line for each species</w:t>
      </w:r>
      <w:r w:rsidRPr="00BD03FD">
        <w:rPr>
          <w:rFonts w:eastAsiaTheme="minorHAnsi"/>
          <w:sz w:val="22"/>
          <w:szCs w:val="22"/>
          <w:highlight w:val="lightGray"/>
        </w:rPr>
        <w:t>)</w:t>
      </w:r>
    </w:p>
    <w:p w14:paraId="20F8A3B8" w14:textId="77777777" w:rsidR="001D37D3" w:rsidRPr="00BD03FD" w:rsidRDefault="001D37D3" w:rsidP="001D37D3">
      <w:pPr>
        <w:autoSpaceDE w:val="0"/>
        <w:autoSpaceDN w:val="0"/>
        <w:adjustRightInd w:val="0"/>
        <w:spacing w:after="0" w:line="240" w:lineRule="auto"/>
        <w:rPr>
          <w:sz w:val="22"/>
          <w:szCs w:val="22"/>
          <w:highlight w:val="lightGray"/>
        </w:rPr>
      </w:pPr>
      <w:r>
        <w:rPr>
          <w:sz w:val="22"/>
          <w:szCs w:val="22"/>
          <w:highlight w:val="lightGray"/>
        </w:rPr>
        <w:t>8</w:t>
      </w:r>
      <w:r w:rsidRPr="00BD03FD">
        <w:rPr>
          <w:sz w:val="22"/>
          <w:szCs w:val="22"/>
          <w:highlight w:val="lightGray"/>
        </w:rPr>
        <w:t xml:space="preserve"> </w:t>
      </w:r>
      <w:r w:rsidRPr="00BD03FD">
        <w:rPr>
          <w:sz w:val="22"/>
          <w:szCs w:val="22"/>
          <w:highlight w:val="lightGray"/>
        </w:rPr>
        <w:tab/>
        <w:t xml:space="preserve">Record: </w:t>
      </w:r>
      <w:r w:rsidRPr="00BD03FD">
        <w:rPr>
          <w:sz w:val="22"/>
          <w:szCs w:val="22"/>
          <w:highlight w:val="lightGray"/>
        </w:rPr>
        <w:tab/>
      </w:r>
      <w:proofErr w:type="gramStart"/>
      <w:r>
        <w:rPr>
          <w:rFonts w:eastAsiaTheme="minorHAnsi"/>
          <w:sz w:val="22"/>
          <w:szCs w:val="22"/>
          <w:highlight w:val="lightGray"/>
        </w:rPr>
        <w:t>YLD</w:t>
      </w:r>
      <w:r w:rsidRPr="00BD03FD">
        <w:rPr>
          <w:rFonts w:eastAsiaTheme="minorHAnsi"/>
          <w:sz w:val="22"/>
          <w:szCs w:val="22"/>
          <w:highlight w:val="lightGray"/>
        </w:rPr>
        <w:t>(</w:t>
      </w:r>
      <w:proofErr w:type="gramEnd"/>
      <w:r>
        <w:rPr>
          <w:rFonts w:eastAsiaTheme="minorHAnsi"/>
          <w:sz w:val="22"/>
          <w:szCs w:val="22"/>
          <w:highlight w:val="lightGray"/>
        </w:rPr>
        <w:t>NSPEC-1</w:t>
      </w:r>
      <w:r w:rsidRPr="00BD03FD">
        <w:rPr>
          <w:rFonts w:eastAsiaTheme="minorHAnsi"/>
          <w:sz w:val="22"/>
          <w:szCs w:val="22"/>
          <w:highlight w:val="lightGray"/>
        </w:rPr>
        <w:t xml:space="preserve">) </w:t>
      </w:r>
    </w:p>
    <w:p w14:paraId="7DAD97B1" w14:textId="77777777" w:rsidR="001D37D3" w:rsidRPr="00BD03FD" w:rsidRDefault="001D37D3" w:rsidP="001D37D3">
      <w:pPr>
        <w:autoSpaceDE w:val="0"/>
        <w:autoSpaceDN w:val="0"/>
        <w:adjustRightInd w:val="0"/>
        <w:spacing w:after="0" w:line="240" w:lineRule="auto"/>
        <w:ind w:firstLine="720"/>
        <w:rPr>
          <w:sz w:val="22"/>
          <w:szCs w:val="22"/>
          <w:highlight w:val="lightGray"/>
        </w:rPr>
      </w:pPr>
      <w:r w:rsidRPr="00BD03FD">
        <w:rPr>
          <w:sz w:val="22"/>
          <w:szCs w:val="22"/>
          <w:highlight w:val="lightGray"/>
        </w:rPr>
        <w:t xml:space="preserve">Format: </w:t>
      </w:r>
      <w:r w:rsidRPr="00BD03FD">
        <w:rPr>
          <w:sz w:val="22"/>
          <w:szCs w:val="22"/>
          <w:highlight w:val="lightGray"/>
        </w:rPr>
        <w:tab/>
      </w:r>
      <w:r>
        <w:rPr>
          <w:sz w:val="22"/>
          <w:szCs w:val="22"/>
          <w:highlight w:val="lightGray"/>
        </w:rPr>
        <w:t>F10.0</w:t>
      </w:r>
    </w:p>
    <w:p w14:paraId="07A156F1" w14:textId="77777777" w:rsidR="001D37D3" w:rsidRPr="00BD03FD" w:rsidRDefault="001D37D3" w:rsidP="001D37D3">
      <w:pPr>
        <w:numPr>
          <w:ilvl w:val="0"/>
          <w:numId w:val="1"/>
        </w:numPr>
        <w:autoSpaceDE w:val="0"/>
        <w:autoSpaceDN w:val="0"/>
        <w:adjustRightInd w:val="0"/>
        <w:spacing w:after="0" w:line="240" w:lineRule="auto"/>
        <w:ind w:left="2160" w:hanging="270"/>
        <w:rPr>
          <w:sz w:val="22"/>
          <w:szCs w:val="22"/>
          <w:highlight w:val="lightGray"/>
        </w:rPr>
      </w:pPr>
      <w:r>
        <w:rPr>
          <w:sz w:val="22"/>
          <w:szCs w:val="22"/>
          <w:highlight w:val="lightGray"/>
        </w:rPr>
        <w:t>YLD</w:t>
      </w:r>
      <w:r w:rsidRPr="00BD03FD">
        <w:rPr>
          <w:sz w:val="22"/>
          <w:szCs w:val="22"/>
          <w:highlight w:val="lightGray"/>
        </w:rPr>
        <w:t xml:space="preserve"> is the</w:t>
      </w:r>
      <w:r>
        <w:rPr>
          <w:sz w:val="22"/>
          <w:szCs w:val="22"/>
          <w:highlight w:val="lightGray"/>
        </w:rPr>
        <w:t xml:space="preserve"> yield coefficient between species. The first value in the array is for the reaction between species 1 and species 2; the second value for the reaction between species 2 and 3; and so on</w:t>
      </w:r>
      <w:r w:rsidRPr="00BD03FD">
        <w:rPr>
          <w:sz w:val="22"/>
          <w:szCs w:val="22"/>
          <w:highlight w:val="lightGray"/>
        </w:rPr>
        <w:t xml:space="preserve">. Note that </w:t>
      </w:r>
      <w:r>
        <w:rPr>
          <w:sz w:val="22"/>
          <w:szCs w:val="22"/>
          <w:highlight w:val="lightGray"/>
        </w:rPr>
        <w:t xml:space="preserve">YLD </w:t>
      </w:r>
      <w:r w:rsidRPr="00BD03FD">
        <w:rPr>
          <w:sz w:val="22"/>
          <w:szCs w:val="22"/>
          <w:highlight w:val="lightGray"/>
        </w:rPr>
        <w:t xml:space="preserve">is read and used only if IREACT = </w:t>
      </w:r>
      <w:r>
        <w:rPr>
          <w:sz w:val="22"/>
          <w:szCs w:val="22"/>
          <w:highlight w:val="lightGray"/>
        </w:rPr>
        <w:t>3</w:t>
      </w:r>
      <w:r w:rsidRPr="00BD03FD">
        <w:rPr>
          <w:sz w:val="22"/>
          <w:szCs w:val="22"/>
          <w:highlight w:val="lightGray"/>
        </w:rPr>
        <w:t xml:space="preserve"> option to simulate </w:t>
      </w:r>
      <w:r>
        <w:rPr>
          <w:sz w:val="22"/>
          <w:szCs w:val="22"/>
          <w:highlight w:val="lightGray"/>
        </w:rPr>
        <w:t xml:space="preserve">first-order chain reaction </w:t>
      </w:r>
      <w:r w:rsidRPr="00BD03FD">
        <w:rPr>
          <w:sz w:val="22"/>
          <w:szCs w:val="22"/>
          <w:highlight w:val="lightGray"/>
        </w:rPr>
        <w:t>is invoked</w:t>
      </w:r>
      <w:r>
        <w:rPr>
          <w:sz w:val="22"/>
          <w:szCs w:val="22"/>
          <w:highlight w:val="lightGray"/>
        </w:rPr>
        <w:t xml:space="preserve">. This option is only available when more than one species are simulated. </w:t>
      </w:r>
    </w:p>
    <w:p w14:paraId="539115EB" w14:textId="77777777" w:rsidR="001D37D3" w:rsidRDefault="001D37D3" w:rsidP="001D37D3">
      <w:pPr>
        <w:spacing w:after="0" w:line="240" w:lineRule="auto"/>
      </w:pPr>
    </w:p>
    <w:p w14:paraId="0002C552" w14:textId="77777777" w:rsidR="001D37D3" w:rsidRPr="00944D5F" w:rsidRDefault="001D37D3" w:rsidP="001D37D3">
      <w:pPr>
        <w:spacing w:after="0" w:line="240" w:lineRule="auto"/>
        <w:rPr>
          <w:highlight w:val="lightGray"/>
        </w:rPr>
      </w:pPr>
      <w:r>
        <w:rPr>
          <w:rFonts w:eastAsiaTheme="minorHAnsi"/>
          <w:sz w:val="22"/>
          <w:szCs w:val="22"/>
          <w:highlight w:val="lightGray"/>
        </w:rPr>
        <w:t>(Enter 9a</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=1</w:t>
      </w:r>
      <w:r>
        <w:rPr>
          <w:rFonts w:eastAsiaTheme="minorHAnsi"/>
          <w:sz w:val="22"/>
          <w:szCs w:val="22"/>
          <w:highlight w:val="lightGray"/>
        </w:rPr>
        <w:t xml:space="preserve">; or if </w:t>
      </w:r>
      <w:r w:rsidRPr="00955277">
        <w:rPr>
          <w:rFonts w:eastAsiaTheme="minorHAnsi"/>
          <w:sz w:val="22"/>
          <w:szCs w:val="22"/>
          <w:highlight w:val="lightGray"/>
        </w:rPr>
        <w:t>IREACT=90 or 91</w:t>
      </w:r>
      <w:r w:rsidRPr="00944D5F">
        <w:rPr>
          <w:rFonts w:eastAsiaTheme="minorHAnsi"/>
          <w:sz w:val="22"/>
          <w:szCs w:val="22"/>
          <w:highlight w:val="lightGray"/>
        </w:rPr>
        <w:t>)</w:t>
      </w:r>
    </w:p>
    <w:p w14:paraId="05589251"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9a</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t>IED, IEA, F</w:t>
      </w:r>
    </w:p>
    <w:p w14:paraId="31F1D165"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t>2</w:t>
      </w:r>
      <w:r w:rsidRPr="00944D5F">
        <w:rPr>
          <w:rFonts w:eastAsiaTheme="minorHAnsi"/>
          <w:sz w:val="22"/>
          <w:szCs w:val="22"/>
          <w:highlight w:val="lightGray"/>
        </w:rPr>
        <w:t>I10, F10.0</w:t>
      </w:r>
    </w:p>
    <w:p w14:paraId="24FAD832"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IED is the species number representing the electron donor participating in the EA/ED reaction.</w:t>
      </w:r>
    </w:p>
    <w:p w14:paraId="4644C1FE"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IEA is the species number representing the electron acceptor participating in the EA/ED reaction.</w:t>
      </w:r>
    </w:p>
    <w:p w14:paraId="56D30038" w14:textId="77777777" w:rsidR="001D37D3" w:rsidRPr="00944D5F"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944D5F">
        <w:rPr>
          <w:sz w:val="22"/>
          <w:szCs w:val="22"/>
          <w:highlight w:val="lightGray"/>
        </w:rPr>
        <w:t xml:space="preserve">F is the </w:t>
      </w:r>
      <w:proofErr w:type="spellStart"/>
      <w:r w:rsidRPr="00944D5F">
        <w:rPr>
          <w:sz w:val="22"/>
          <w:szCs w:val="22"/>
          <w:highlight w:val="lightGray"/>
        </w:rPr>
        <w:t>stoiciometric</w:t>
      </w:r>
      <w:proofErr w:type="spellEnd"/>
      <w:r w:rsidRPr="00944D5F">
        <w:rPr>
          <w:sz w:val="22"/>
          <w:szCs w:val="22"/>
          <w:highlight w:val="lightGray"/>
        </w:rPr>
        <w:t xml:space="preserve"> ratio in the simulated equation </w:t>
      </w:r>
    </w:p>
    <w:p w14:paraId="77BC411A" w14:textId="77777777" w:rsidR="001D37D3" w:rsidRPr="00E36E03" w:rsidRDefault="001D37D3" w:rsidP="001D37D3">
      <w:pPr>
        <w:autoSpaceDE w:val="0"/>
        <w:autoSpaceDN w:val="0"/>
        <w:adjustRightInd w:val="0"/>
        <w:spacing w:after="0" w:line="240" w:lineRule="auto"/>
        <w:ind w:left="2160"/>
        <w:rPr>
          <w:sz w:val="22"/>
          <w:szCs w:val="22"/>
        </w:rPr>
      </w:pPr>
      <w:r w:rsidRPr="00944D5F">
        <w:rPr>
          <w:sz w:val="22"/>
          <w:szCs w:val="22"/>
          <w:highlight w:val="lightGray"/>
        </w:rPr>
        <w:t xml:space="preserve">ED + F*EA </w:t>
      </w:r>
      <w:r w:rsidRPr="00944D5F">
        <w:rPr>
          <w:sz w:val="22"/>
          <w:szCs w:val="22"/>
          <w:highlight w:val="lightGray"/>
        </w:rPr>
        <w:sym w:font="Wingdings" w:char="F0E0"/>
      </w:r>
      <w:r w:rsidRPr="00944D5F">
        <w:rPr>
          <w:sz w:val="22"/>
          <w:szCs w:val="22"/>
          <w:highlight w:val="lightGray"/>
        </w:rPr>
        <w:t xml:space="preserve"> Product</w:t>
      </w:r>
    </w:p>
    <w:p w14:paraId="0C1A7DB5" w14:textId="77777777" w:rsidR="001D37D3" w:rsidRDefault="001D37D3" w:rsidP="001D37D3">
      <w:pPr>
        <w:spacing w:after="0" w:line="240" w:lineRule="auto"/>
      </w:pPr>
    </w:p>
    <w:p w14:paraId="6F553496" w14:textId="77777777" w:rsidR="001D37D3" w:rsidRPr="00944D5F" w:rsidRDefault="001D37D3" w:rsidP="001D37D3">
      <w:pPr>
        <w:spacing w:after="0" w:line="240" w:lineRule="auto"/>
        <w:rPr>
          <w:highlight w:val="lightGray"/>
        </w:rPr>
      </w:pPr>
      <w:r>
        <w:rPr>
          <w:rFonts w:eastAsiaTheme="minorHAnsi"/>
          <w:sz w:val="22"/>
          <w:szCs w:val="22"/>
          <w:highlight w:val="lightGray"/>
        </w:rPr>
        <w:t>(Enter 9b</w:t>
      </w:r>
      <w:r w:rsidRPr="00944D5F">
        <w:rPr>
          <w:rFonts w:eastAsiaTheme="minorHAnsi"/>
          <w:sz w:val="22"/>
          <w:szCs w:val="22"/>
          <w:highlight w:val="lightGray"/>
        </w:rPr>
        <w:t xml:space="preserve"> if IREACT</w:t>
      </w:r>
      <w:r>
        <w:rPr>
          <w:rFonts w:eastAsiaTheme="minorHAnsi"/>
          <w:sz w:val="22"/>
          <w:szCs w:val="22"/>
          <w:highlight w:val="lightGray"/>
        </w:rPr>
        <w:t>ION</w:t>
      </w:r>
      <w:r w:rsidRPr="00944D5F">
        <w:rPr>
          <w:rFonts w:eastAsiaTheme="minorHAnsi"/>
          <w:sz w:val="22"/>
          <w:szCs w:val="22"/>
          <w:highlight w:val="lightGray"/>
        </w:rPr>
        <w:t>=</w:t>
      </w:r>
      <w:r>
        <w:rPr>
          <w:rFonts w:eastAsiaTheme="minorHAnsi"/>
          <w:sz w:val="22"/>
          <w:szCs w:val="22"/>
          <w:highlight w:val="lightGray"/>
        </w:rPr>
        <w:t>2</w:t>
      </w:r>
      <w:r w:rsidRPr="00944D5F">
        <w:rPr>
          <w:rFonts w:eastAsiaTheme="minorHAnsi"/>
          <w:sz w:val="22"/>
          <w:szCs w:val="22"/>
          <w:highlight w:val="lightGray"/>
        </w:rPr>
        <w:t>)</w:t>
      </w:r>
    </w:p>
    <w:p w14:paraId="32CF424C" w14:textId="77777777" w:rsidR="001D37D3" w:rsidRPr="00944D5F" w:rsidRDefault="001D37D3" w:rsidP="001D37D3">
      <w:pPr>
        <w:autoSpaceDE w:val="0"/>
        <w:autoSpaceDN w:val="0"/>
        <w:adjustRightInd w:val="0"/>
        <w:spacing w:after="0" w:line="240" w:lineRule="auto"/>
        <w:rPr>
          <w:sz w:val="22"/>
          <w:szCs w:val="22"/>
          <w:highlight w:val="lightGray"/>
        </w:rPr>
      </w:pPr>
      <w:r>
        <w:rPr>
          <w:sz w:val="22"/>
          <w:szCs w:val="22"/>
          <w:highlight w:val="lightGray"/>
        </w:rPr>
        <w:t>9b</w:t>
      </w:r>
      <w:r w:rsidRPr="00944D5F">
        <w:rPr>
          <w:sz w:val="22"/>
          <w:szCs w:val="22"/>
          <w:highlight w:val="lightGray"/>
        </w:rPr>
        <w:t xml:space="preserve"> </w:t>
      </w:r>
      <w:r w:rsidRPr="00944D5F">
        <w:rPr>
          <w:sz w:val="22"/>
          <w:szCs w:val="22"/>
          <w:highlight w:val="lightGray"/>
        </w:rPr>
        <w:tab/>
        <w:t xml:space="preserve">Record: </w:t>
      </w:r>
      <w:r w:rsidRPr="00944D5F">
        <w:rPr>
          <w:sz w:val="22"/>
          <w:szCs w:val="22"/>
          <w:highlight w:val="lightGray"/>
        </w:rPr>
        <w:tab/>
      </w:r>
      <w:proofErr w:type="spellStart"/>
      <w:r w:rsidRPr="0027258F">
        <w:rPr>
          <w:sz w:val="22"/>
          <w:szCs w:val="22"/>
          <w:highlight w:val="lightGray"/>
        </w:rPr>
        <w:t>rec_FileName</w:t>
      </w:r>
      <w:proofErr w:type="spellEnd"/>
    </w:p>
    <w:p w14:paraId="542F3559" w14:textId="77777777" w:rsidR="001D37D3" w:rsidRPr="00944D5F" w:rsidRDefault="001D37D3" w:rsidP="001D37D3">
      <w:pPr>
        <w:autoSpaceDE w:val="0"/>
        <w:autoSpaceDN w:val="0"/>
        <w:adjustRightInd w:val="0"/>
        <w:spacing w:after="0" w:line="240" w:lineRule="auto"/>
        <w:ind w:firstLine="720"/>
        <w:rPr>
          <w:sz w:val="22"/>
          <w:szCs w:val="22"/>
          <w:highlight w:val="lightGray"/>
        </w:rPr>
      </w:pPr>
      <w:r w:rsidRPr="00944D5F">
        <w:rPr>
          <w:sz w:val="22"/>
          <w:szCs w:val="22"/>
          <w:highlight w:val="lightGray"/>
        </w:rPr>
        <w:t xml:space="preserve">Format: </w:t>
      </w:r>
      <w:r w:rsidRPr="00944D5F">
        <w:rPr>
          <w:sz w:val="22"/>
          <w:szCs w:val="22"/>
          <w:highlight w:val="lightGray"/>
        </w:rPr>
        <w:tab/>
      </w:r>
      <w:r>
        <w:rPr>
          <w:sz w:val="22"/>
          <w:szCs w:val="22"/>
          <w:highlight w:val="lightGray"/>
        </w:rPr>
        <w:t>A500</w:t>
      </w:r>
    </w:p>
    <w:p w14:paraId="321E8C12" w14:textId="77777777" w:rsidR="001D37D3" w:rsidRDefault="001D37D3" w:rsidP="001D37D3">
      <w:pPr>
        <w:pStyle w:val="ListParagraph"/>
        <w:numPr>
          <w:ilvl w:val="0"/>
          <w:numId w:val="24"/>
        </w:numPr>
        <w:spacing w:after="0" w:line="240" w:lineRule="auto"/>
        <w:ind w:left="2160" w:hanging="270"/>
      </w:pPr>
      <w:proofErr w:type="spellStart"/>
      <w:proofErr w:type="gramStart"/>
      <w:r w:rsidRPr="0027258F">
        <w:rPr>
          <w:sz w:val="22"/>
          <w:szCs w:val="22"/>
          <w:highlight w:val="lightGray"/>
        </w:rPr>
        <w:t>rec_FileName</w:t>
      </w:r>
      <w:proofErr w:type="spellEnd"/>
      <w:proofErr w:type="gramEnd"/>
      <w:r w:rsidRPr="002B13E6">
        <w:rPr>
          <w:sz w:val="22"/>
          <w:szCs w:val="22"/>
          <w:highlight w:val="lightGray"/>
        </w:rPr>
        <w:t xml:space="preserve"> is the </w:t>
      </w:r>
      <w:r>
        <w:rPr>
          <w:sz w:val="22"/>
          <w:szCs w:val="22"/>
          <w:highlight w:val="lightGray"/>
        </w:rPr>
        <w:t>name of the input file that provides parameter information relevant to the kinetic reaction module.</w:t>
      </w:r>
    </w:p>
    <w:p w14:paraId="58F0683A" w14:textId="77777777" w:rsidR="001D37D3" w:rsidRDefault="001D37D3" w:rsidP="001D37D3">
      <w:pPr>
        <w:spacing w:after="0" w:line="240" w:lineRule="auto"/>
      </w:pPr>
    </w:p>
    <w:p w14:paraId="19DB632C" w14:textId="77777777" w:rsidR="001D37D3" w:rsidRDefault="001D37D3" w:rsidP="001D37D3">
      <w:pPr>
        <w:spacing w:after="0" w:line="240" w:lineRule="auto"/>
      </w:pPr>
    </w:p>
    <w:p w14:paraId="10784A42" w14:textId="77777777" w:rsidR="001D37D3" w:rsidRDefault="001D37D3" w:rsidP="001D37D3">
      <w:pPr>
        <w:spacing w:after="0" w:line="240" w:lineRule="auto"/>
        <w:rPr>
          <w:sz w:val="22"/>
          <w:szCs w:val="22"/>
          <w:u w:val="single"/>
        </w:rPr>
      </w:pPr>
      <w:proofErr w:type="spellStart"/>
      <w:r w:rsidRPr="00DA33B8">
        <w:rPr>
          <w:sz w:val="22"/>
          <w:szCs w:val="22"/>
          <w:highlight w:val="lightGray"/>
          <w:u w:val="single"/>
        </w:rPr>
        <w:t>rec_FileName</w:t>
      </w:r>
      <w:proofErr w:type="spellEnd"/>
    </w:p>
    <w:p w14:paraId="71C56D16" w14:textId="77777777" w:rsidR="001D37D3" w:rsidRDefault="001D37D3" w:rsidP="001D37D3">
      <w:pPr>
        <w:spacing w:after="0" w:line="240" w:lineRule="auto"/>
        <w:rPr>
          <w:sz w:val="22"/>
          <w:szCs w:val="22"/>
        </w:rPr>
      </w:pPr>
    </w:p>
    <w:p w14:paraId="3DF6DE27" w14:textId="77777777" w:rsidR="001D37D3" w:rsidRPr="003E4C3E" w:rsidRDefault="001D37D3" w:rsidP="001D37D3">
      <w:pPr>
        <w:spacing w:after="0" w:line="240" w:lineRule="auto"/>
        <w:rPr>
          <w:sz w:val="22"/>
          <w:szCs w:val="22"/>
          <w:highlight w:val="lightGray"/>
        </w:rPr>
      </w:pPr>
      <w:r w:rsidRPr="003E4C3E">
        <w:rPr>
          <w:sz w:val="22"/>
          <w:szCs w:val="22"/>
          <w:highlight w:val="lightGray"/>
        </w:rPr>
        <w:t>Parameters required for simulating a kinetic reaction are input in a separate file. Below are the input instructions for that file.</w:t>
      </w:r>
    </w:p>
    <w:p w14:paraId="42B54D11" w14:textId="77777777" w:rsidR="001D37D3" w:rsidRPr="003E4C3E" w:rsidRDefault="001D37D3" w:rsidP="001D37D3">
      <w:pPr>
        <w:spacing w:after="0" w:line="240" w:lineRule="auto"/>
        <w:jc w:val="both"/>
        <w:rPr>
          <w:highlight w:val="lightGray"/>
        </w:rPr>
      </w:pPr>
    </w:p>
    <w:p w14:paraId="405A6948"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0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[#text]</w:t>
      </w:r>
    </w:p>
    <w:p w14:paraId="6785BC68"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Free</w:t>
      </w:r>
    </w:p>
    <w:p w14:paraId="1099C60A"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lastRenderedPageBreak/>
        <w:t>This item is optional and can include as many lines as desired, as long as the first character on each line is #. This line is provided for the user to include comments.</w:t>
      </w:r>
    </w:p>
    <w:p w14:paraId="764F2274" w14:textId="77777777" w:rsidR="001D37D3" w:rsidRPr="003E4C3E" w:rsidRDefault="001D37D3" w:rsidP="001D37D3">
      <w:pPr>
        <w:spacing w:after="0" w:line="240" w:lineRule="auto"/>
        <w:jc w:val="both"/>
        <w:rPr>
          <w:sz w:val="22"/>
          <w:szCs w:val="22"/>
          <w:highlight w:val="lightGray"/>
        </w:rPr>
      </w:pPr>
    </w:p>
    <w:p w14:paraId="54E9BE84" w14:textId="75DAE7F4"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1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NED, NEA, NSPECIAL</w:t>
      </w:r>
      <w:ins w:id="615" w:author="Bedekar, Vivek" w:date="2016-06-14T16:10:00Z">
        <w:r w:rsidR="00127D4D">
          <w:rPr>
            <w:rFonts w:eastAsiaTheme="minorHAnsi"/>
            <w:sz w:val="22"/>
            <w:szCs w:val="22"/>
            <w:highlight w:val="lightGray"/>
          </w:rPr>
          <w:t>,</w:t>
        </w:r>
        <w:r w:rsidR="00127D4D" w:rsidRPr="00127D4D">
          <w:rPr>
            <w:rFonts w:ascii="Courier New" w:eastAsiaTheme="minorHAnsi" w:hAnsi="Courier New" w:cs="Courier New"/>
            <w:noProof/>
            <w:sz w:val="20"/>
            <w:szCs w:val="20"/>
          </w:rPr>
          <w:t xml:space="preserve"> </w:t>
        </w:r>
        <w:r w:rsidR="00127D4D" w:rsidRPr="00127D4D">
          <w:rPr>
            <w:rFonts w:eastAsiaTheme="minorHAnsi"/>
            <w:sz w:val="22"/>
            <w:szCs w:val="22"/>
            <w:highlight w:val="lightGray"/>
          </w:rPr>
          <w:t>IFESLD</w:t>
        </w:r>
      </w:ins>
    </w:p>
    <w:p w14:paraId="263EA9E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4D0864C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NED is the number of electron donors.</w:t>
      </w:r>
    </w:p>
    <w:p w14:paraId="560FBF3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NEA is the number of electron acceptors.</w:t>
      </w:r>
    </w:p>
    <w:p w14:paraId="3526E03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NSPECIAL is the number of special cases.</w:t>
      </w:r>
    </w:p>
    <w:p w14:paraId="0D625674" w14:textId="1AF80482" w:rsidR="00817D6F" w:rsidRPr="00803835" w:rsidRDefault="00817D6F" w:rsidP="00817D6F">
      <w:pPr>
        <w:pStyle w:val="ListParagraph"/>
        <w:numPr>
          <w:ilvl w:val="0"/>
          <w:numId w:val="1"/>
        </w:numPr>
        <w:autoSpaceDE w:val="0"/>
        <w:autoSpaceDN w:val="0"/>
        <w:adjustRightInd w:val="0"/>
        <w:spacing w:after="0" w:line="240" w:lineRule="auto"/>
        <w:ind w:left="2160" w:hanging="270"/>
        <w:rPr>
          <w:moveTo w:id="616" w:author="Bedekar, Vivek" w:date="2016-06-14T16:11:00Z"/>
          <w:highlight w:val="lightGray"/>
        </w:rPr>
      </w:pPr>
      <w:moveToRangeStart w:id="617" w:author="Bedekar, Vivek" w:date="2016-06-14T16:11:00Z" w:name="move453684026"/>
      <w:moveTo w:id="618" w:author="Bedekar, Vivek" w:date="2016-06-14T16:11:00Z">
        <w:r w:rsidRPr="00803835">
          <w:rPr>
            <w:highlight w:val="lightGray"/>
          </w:rPr>
          <w:t>IFESLD is an integer flag to simulate solid phase Fe</w:t>
        </w:r>
        <w:r w:rsidRPr="00803835">
          <w:rPr>
            <w:highlight w:val="lightGray"/>
            <w:vertAlign w:val="superscript"/>
          </w:rPr>
          <w:t>3+</w:t>
        </w:r>
        <w:r w:rsidRPr="00803835">
          <w:rPr>
            <w:highlight w:val="lightGray"/>
          </w:rPr>
          <w:t xml:space="preserve">. </w:t>
        </w:r>
        <w:del w:id="619" w:author="Bedekar, Vivek" w:date="2016-06-14T16:11:00Z">
          <w:r w:rsidRPr="00803835" w:rsidDel="009E10C7">
            <w:rPr>
              <w:highlight w:val="lightGray"/>
            </w:rPr>
            <w:delText xml:space="preserve">This flag is used only when IREACTION is set to 2. </w:delText>
          </w:r>
        </w:del>
      </w:moveTo>
    </w:p>
    <w:p w14:paraId="109B4B9A" w14:textId="77777777" w:rsidR="00817D6F" w:rsidRPr="00803835" w:rsidRDefault="00817D6F" w:rsidP="00817D6F">
      <w:pPr>
        <w:pStyle w:val="ListParagraph"/>
        <w:autoSpaceDE w:val="0"/>
        <w:autoSpaceDN w:val="0"/>
        <w:adjustRightInd w:val="0"/>
        <w:spacing w:after="0" w:line="240" w:lineRule="auto"/>
        <w:ind w:left="2160"/>
        <w:rPr>
          <w:moveTo w:id="620" w:author="Bedekar, Vivek" w:date="2016-06-14T16:11:00Z"/>
          <w:highlight w:val="lightGray"/>
        </w:rPr>
      </w:pPr>
    </w:p>
    <w:p w14:paraId="30B013E9" w14:textId="77777777" w:rsidR="00817D6F" w:rsidRPr="00803835" w:rsidRDefault="00817D6F" w:rsidP="00817D6F">
      <w:pPr>
        <w:pStyle w:val="ListParagraph"/>
        <w:autoSpaceDE w:val="0"/>
        <w:autoSpaceDN w:val="0"/>
        <w:adjustRightInd w:val="0"/>
        <w:spacing w:after="0" w:line="240" w:lineRule="auto"/>
        <w:ind w:left="2160"/>
        <w:rPr>
          <w:moveTo w:id="621" w:author="Bedekar, Vivek" w:date="2016-06-14T16:11:00Z"/>
          <w:highlight w:val="lightGray"/>
        </w:rPr>
      </w:pPr>
      <w:proofErr w:type="gramStart"/>
      <w:moveTo w:id="622" w:author="Bedekar, Vivek" w:date="2016-06-14T16:11:00Z">
        <w:r w:rsidRPr="00803835">
          <w:rPr>
            <w:highlight w:val="lightGray"/>
          </w:rPr>
          <w:t>If  IFESLD</w:t>
        </w:r>
        <w:proofErr w:type="gramEnd"/>
        <w:r w:rsidRPr="00803835">
          <w:rPr>
            <w:highlight w:val="lightGray"/>
          </w:rPr>
          <w:t>=0, solid phase Fe</w:t>
        </w:r>
        <w:r w:rsidRPr="00803835">
          <w:rPr>
            <w:highlight w:val="lightGray"/>
            <w:vertAlign w:val="superscript"/>
          </w:rPr>
          <w:t>3+</w:t>
        </w:r>
        <w:r w:rsidRPr="00803835">
          <w:rPr>
            <w:highlight w:val="lightGray"/>
          </w:rPr>
          <w:t xml:space="preserve"> is not simulated.</w:t>
        </w:r>
      </w:moveTo>
    </w:p>
    <w:p w14:paraId="2F7586C3" w14:textId="6DF897A0" w:rsidR="001D37D3" w:rsidRDefault="00817D6F">
      <w:pPr>
        <w:spacing w:after="0" w:line="240" w:lineRule="auto"/>
        <w:ind w:left="1440" w:firstLine="720"/>
        <w:rPr>
          <w:ins w:id="623" w:author="Bedekar, Vivek" w:date="2016-06-14T16:11:00Z"/>
          <w:highlight w:val="lightGray"/>
        </w:rPr>
        <w:pPrChange w:id="624" w:author="Bedekar, Vivek" w:date="2016-06-14T16:11:00Z">
          <w:pPr>
            <w:spacing w:after="0" w:line="240" w:lineRule="auto"/>
          </w:pPr>
        </w:pPrChange>
      </w:pPr>
      <w:proofErr w:type="gramStart"/>
      <w:moveTo w:id="625" w:author="Bedekar, Vivek" w:date="2016-06-14T16:11:00Z">
        <w:r w:rsidRPr="00803835">
          <w:rPr>
            <w:highlight w:val="lightGray"/>
          </w:rPr>
          <w:t>If  IFESLD</w:t>
        </w:r>
        <w:proofErr w:type="gramEnd"/>
        <w:r w:rsidRPr="00803835">
          <w:rPr>
            <w:highlight w:val="lightGray"/>
          </w:rPr>
          <w:t>=1, solid phase Fe</w:t>
        </w:r>
        <w:r w:rsidRPr="00803835">
          <w:rPr>
            <w:highlight w:val="lightGray"/>
            <w:vertAlign w:val="superscript"/>
          </w:rPr>
          <w:t>3+</w:t>
        </w:r>
        <w:r w:rsidRPr="00803835">
          <w:rPr>
            <w:highlight w:val="lightGray"/>
          </w:rPr>
          <w:t xml:space="preserve"> is simulated.</w:t>
        </w:r>
      </w:moveTo>
      <w:moveToRangeEnd w:id="617"/>
    </w:p>
    <w:p w14:paraId="74DDC7FD" w14:textId="77777777" w:rsidR="00817D6F" w:rsidRPr="003E4C3E" w:rsidRDefault="00817D6F" w:rsidP="00817D6F">
      <w:pPr>
        <w:spacing w:after="0" w:line="240" w:lineRule="auto"/>
        <w:rPr>
          <w:sz w:val="22"/>
          <w:szCs w:val="22"/>
          <w:highlight w:val="lightGray"/>
        </w:rPr>
      </w:pPr>
    </w:p>
    <w:p w14:paraId="4ABFB151" w14:textId="77777777" w:rsidR="001D37D3" w:rsidRPr="003E4C3E" w:rsidRDefault="001D37D3" w:rsidP="001D37D3">
      <w:pPr>
        <w:spacing w:after="0" w:line="240" w:lineRule="auto"/>
        <w:rPr>
          <w:sz w:val="22"/>
          <w:szCs w:val="22"/>
          <w:highlight w:val="lightGray"/>
        </w:rPr>
      </w:pPr>
      <w:r w:rsidRPr="003E4C3E">
        <w:rPr>
          <w:sz w:val="22"/>
          <w:szCs w:val="22"/>
          <w:highlight w:val="lightGray"/>
        </w:rPr>
        <w:t xml:space="preserve">(Enter 2 </w:t>
      </w:r>
      <w:r w:rsidRPr="003E4C3E">
        <w:rPr>
          <w:rFonts w:eastAsiaTheme="minorHAnsi"/>
          <w:sz w:val="22"/>
          <w:szCs w:val="22"/>
          <w:highlight w:val="lightGray"/>
        </w:rPr>
        <w:t>NSPECIAL</w:t>
      </w:r>
      <w:r w:rsidRPr="003E4C3E">
        <w:rPr>
          <w:sz w:val="22"/>
          <w:szCs w:val="22"/>
          <w:highlight w:val="lightGray"/>
        </w:rPr>
        <w:t xml:space="preserve"> times if </w:t>
      </w:r>
      <w:r w:rsidRPr="003E4C3E">
        <w:rPr>
          <w:rFonts w:eastAsiaTheme="minorHAnsi"/>
          <w:sz w:val="22"/>
          <w:szCs w:val="22"/>
          <w:highlight w:val="lightGray"/>
        </w:rPr>
        <w:t>NSPECIAL</w:t>
      </w:r>
      <w:r w:rsidRPr="003E4C3E">
        <w:rPr>
          <w:sz w:val="22"/>
          <w:szCs w:val="22"/>
          <w:highlight w:val="lightGray"/>
        </w:rPr>
        <w:t xml:space="preserve"> &gt; 0)</w:t>
      </w:r>
    </w:p>
    <w:p w14:paraId="37025F65"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2 </w:t>
      </w:r>
      <w:r w:rsidRPr="003E4C3E">
        <w:rPr>
          <w:sz w:val="22"/>
          <w:szCs w:val="22"/>
          <w:highlight w:val="lightGray"/>
        </w:rPr>
        <w:tab/>
        <w:t xml:space="preserve">Record: </w:t>
      </w:r>
      <w:r w:rsidRPr="003E4C3E">
        <w:rPr>
          <w:sz w:val="22"/>
          <w:szCs w:val="22"/>
          <w:highlight w:val="lightGray"/>
        </w:rPr>
        <w:tab/>
        <w:t>ISPEC</w:t>
      </w:r>
      <w:r w:rsidRPr="003E4C3E">
        <w:rPr>
          <w:rFonts w:eastAsiaTheme="minorHAnsi"/>
          <w:sz w:val="22"/>
          <w:szCs w:val="22"/>
          <w:highlight w:val="lightGray"/>
        </w:rPr>
        <w:t xml:space="preserve">, </w:t>
      </w:r>
      <w:proofErr w:type="gramStart"/>
      <w:r w:rsidRPr="003E4C3E">
        <w:rPr>
          <w:rFonts w:eastAsiaTheme="minorHAnsi"/>
          <w:sz w:val="22"/>
          <w:szCs w:val="22"/>
          <w:highlight w:val="lightGray"/>
        </w:rPr>
        <w:t>SPECIAL(</w:t>
      </w:r>
      <w:proofErr w:type="gramEnd"/>
      <w:r w:rsidRPr="003E4C3E">
        <w:rPr>
          <w:rFonts w:eastAsiaTheme="minorHAnsi"/>
          <w:sz w:val="22"/>
          <w:szCs w:val="22"/>
          <w:highlight w:val="lightGray"/>
        </w:rPr>
        <w:t>ISPEC), EFCMAX</w:t>
      </w:r>
    </w:p>
    <w:p w14:paraId="71127FE7"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6DC1B56E"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ISPEC is the sequential order of the species that is treated as a special case. </w:t>
      </w:r>
    </w:p>
    <w:p w14:paraId="3B5A282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proofErr w:type="gramStart"/>
      <w:r w:rsidRPr="003E4C3E">
        <w:rPr>
          <w:rFonts w:eastAsiaTheme="minorHAnsi"/>
          <w:sz w:val="22"/>
          <w:szCs w:val="22"/>
          <w:highlight w:val="lightGray"/>
        </w:rPr>
        <w:t>SPECIAL(</w:t>
      </w:r>
      <w:proofErr w:type="gramEnd"/>
      <w:r w:rsidRPr="003E4C3E">
        <w:rPr>
          <w:rFonts w:eastAsiaTheme="minorHAnsi"/>
          <w:sz w:val="22"/>
          <w:szCs w:val="22"/>
          <w:highlight w:val="lightGray"/>
        </w:rPr>
        <w:t>ISPEC) is the keyword for species number ISPEC. Three possible keywords are as follows:</w:t>
      </w:r>
    </w:p>
    <w:p w14:paraId="0CC46A38"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SOLID – The solid phase concentration is used; it is for the iron reduction process. For this case, Fe</w:t>
      </w:r>
      <w:r w:rsidRPr="003E4C3E">
        <w:rPr>
          <w:sz w:val="22"/>
          <w:szCs w:val="22"/>
          <w:highlight w:val="lightGray"/>
          <w:vertAlign w:val="superscript"/>
        </w:rPr>
        <w:t>3+</w:t>
      </w:r>
      <w:r w:rsidRPr="003E4C3E">
        <w:rPr>
          <w:sz w:val="22"/>
          <w:szCs w:val="22"/>
          <w:highlight w:val="lightGray"/>
        </w:rPr>
        <w:t xml:space="preserve"> solid phase will be tracked.</w:t>
      </w:r>
    </w:p>
    <w:p w14:paraId="662BA355" w14:textId="77777777" w:rsidR="001D37D3" w:rsidRPr="003E4C3E" w:rsidRDefault="001D37D3" w:rsidP="001D37D3">
      <w:pPr>
        <w:autoSpaceDE w:val="0"/>
        <w:autoSpaceDN w:val="0"/>
        <w:adjustRightInd w:val="0"/>
        <w:spacing w:after="0" w:line="240" w:lineRule="auto"/>
        <w:ind w:left="2160" w:firstLine="720"/>
        <w:rPr>
          <w:sz w:val="22"/>
          <w:szCs w:val="22"/>
          <w:highlight w:val="lightGray"/>
        </w:rPr>
      </w:pPr>
      <w:r w:rsidRPr="003E4C3E">
        <w:rPr>
          <w:sz w:val="22"/>
          <w:szCs w:val="22"/>
          <w:highlight w:val="lightGray"/>
        </w:rPr>
        <w:t xml:space="preserve">MAXEC – The method of Lu et al. (1999) to deal with the iron reduction and </w:t>
      </w:r>
      <w:proofErr w:type="spellStart"/>
      <w:r w:rsidRPr="003E4C3E">
        <w:rPr>
          <w:sz w:val="22"/>
          <w:szCs w:val="22"/>
          <w:highlight w:val="lightGray"/>
        </w:rPr>
        <w:t>methanogenesis</w:t>
      </w:r>
      <w:proofErr w:type="spellEnd"/>
      <w:r w:rsidRPr="003E4C3E">
        <w:rPr>
          <w:sz w:val="22"/>
          <w:szCs w:val="22"/>
          <w:highlight w:val="lightGray"/>
        </w:rPr>
        <w:t xml:space="preserve"> simulation is used.  </w:t>
      </w:r>
    </w:p>
    <w:p w14:paraId="3325EE8A" w14:textId="77777777" w:rsidR="001D37D3" w:rsidRPr="003E4C3E" w:rsidRDefault="001D37D3" w:rsidP="001D37D3">
      <w:pPr>
        <w:autoSpaceDE w:val="0"/>
        <w:autoSpaceDN w:val="0"/>
        <w:adjustRightInd w:val="0"/>
        <w:spacing w:after="0" w:line="240" w:lineRule="auto"/>
        <w:ind w:left="2160" w:firstLine="720"/>
        <w:rPr>
          <w:rFonts w:eastAsiaTheme="minorHAnsi"/>
          <w:sz w:val="22"/>
          <w:szCs w:val="22"/>
          <w:highlight w:val="lightGray"/>
        </w:rPr>
      </w:pPr>
      <w:r w:rsidRPr="003E4C3E">
        <w:rPr>
          <w:sz w:val="22"/>
          <w:szCs w:val="22"/>
          <w:highlight w:val="lightGray"/>
        </w:rPr>
        <w:t xml:space="preserve">STORE – This keyword is for the </w:t>
      </w:r>
      <w:proofErr w:type="spellStart"/>
      <w:r w:rsidRPr="003E4C3E">
        <w:rPr>
          <w:sz w:val="22"/>
          <w:szCs w:val="22"/>
          <w:highlight w:val="lightGray"/>
        </w:rPr>
        <w:t>methanogenesis</w:t>
      </w:r>
      <w:proofErr w:type="spellEnd"/>
      <w:r w:rsidRPr="003E4C3E">
        <w:rPr>
          <w:sz w:val="22"/>
          <w:szCs w:val="22"/>
          <w:highlight w:val="lightGray"/>
        </w:rPr>
        <w:t xml:space="preserve">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w:t>
      </w:r>
      <w:proofErr w:type="spellStart"/>
      <w:r w:rsidRPr="003E4C3E">
        <w:rPr>
          <w:sz w:val="22"/>
          <w:szCs w:val="22"/>
          <w:highlight w:val="lightGray"/>
        </w:rPr>
        <w:t>Vlassopoulos</w:t>
      </w:r>
      <w:proofErr w:type="spellEnd"/>
      <w:r w:rsidRPr="003E4C3E">
        <w:rPr>
          <w:sz w:val="22"/>
          <w:szCs w:val="22"/>
          <w:highlight w:val="lightGray"/>
        </w:rPr>
        <w:t xml:space="preserve"> (2008).</w:t>
      </w:r>
      <w:r w:rsidRPr="003E4C3E">
        <w:rPr>
          <w:rFonts w:eastAsiaTheme="minorHAnsi"/>
          <w:sz w:val="22"/>
          <w:szCs w:val="22"/>
          <w:highlight w:val="lightGray"/>
        </w:rPr>
        <w:t xml:space="preserve"> </w:t>
      </w:r>
    </w:p>
    <w:p w14:paraId="513CE4DF"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EFCMAX is the maximum express field capacity (EFC). If keyword SOLID is used, then this variable is read but not used. </w:t>
      </w:r>
    </w:p>
    <w:p w14:paraId="28251674" w14:textId="77777777" w:rsidR="001D37D3" w:rsidRPr="003E4C3E" w:rsidRDefault="001D37D3" w:rsidP="001D37D3">
      <w:pPr>
        <w:autoSpaceDE w:val="0"/>
        <w:autoSpaceDN w:val="0"/>
        <w:adjustRightInd w:val="0"/>
        <w:spacing w:after="0" w:line="240" w:lineRule="auto"/>
        <w:rPr>
          <w:sz w:val="22"/>
          <w:szCs w:val="22"/>
          <w:highlight w:val="lightGray"/>
        </w:rPr>
      </w:pPr>
    </w:p>
    <w:p w14:paraId="31DB390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3 </w:t>
      </w:r>
      <w:r w:rsidRPr="003E4C3E">
        <w:rPr>
          <w:rFonts w:eastAsiaTheme="minorHAnsi"/>
          <w:sz w:val="22"/>
          <w:szCs w:val="22"/>
          <w:highlight w:val="lightGray"/>
        </w:rPr>
        <w:t>NEA</w:t>
      </w:r>
      <w:r w:rsidRPr="003E4C3E">
        <w:rPr>
          <w:sz w:val="22"/>
          <w:szCs w:val="22"/>
          <w:highlight w:val="lightGray"/>
        </w:rPr>
        <w:t xml:space="preserve"> times)</w:t>
      </w:r>
    </w:p>
    <w:p w14:paraId="4226C58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3 </w:t>
      </w:r>
      <w:r w:rsidRPr="003E4C3E">
        <w:rPr>
          <w:sz w:val="22"/>
          <w:szCs w:val="22"/>
          <w:highlight w:val="lightGray"/>
        </w:rPr>
        <w:tab/>
        <w:t xml:space="preserve">Record: </w:t>
      </w:r>
      <w:r w:rsidRPr="003E4C3E">
        <w:rPr>
          <w:sz w:val="22"/>
          <w:szCs w:val="22"/>
          <w:highlight w:val="lightGray"/>
        </w:rPr>
        <w:tab/>
      </w:r>
      <w:r w:rsidRPr="003E4C3E">
        <w:rPr>
          <w:rFonts w:eastAsiaTheme="minorHAnsi"/>
          <w:sz w:val="22"/>
          <w:szCs w:val="22"/>
          <w:highlight w:val="lightGray"/>
        </w:rPr>
        <w:t>HSC, IC</w:t>
      </w:r>
    </w:p>
    <w:p w14:paraId="6475015E"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77C262DD"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HSC is the half saturation constant.</w:t>
      </w:r>
    </w:p>
    <w:p w14:paraId="7757B1D1"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sz w:val="22"/>
          <w:szCs w:val="22"/>
          <w:highlight w:val="lightGray"/>
        </w:rPr>
        <w:t xml:space="preserve">IC is the inhibition constants. </w:t>
      </w:r>
    </w:p>
    <w:p w14:paraId="7A4D90BD" w14:textId="77777777" w:rsidR="001D37D3" w:rsidRPr="003E4C3E" w:rsidRDefault="001D37D3" w:rsidP="001D37D3">
      <w:pPr>
        <w:autoSpaceDE w:val="0"/>
        <w:autoSpaceDN w:val="0"/>
        <w:adjustRightInd w:val="0"/>
        <w:spacing w:after="0" w:line="240" w:lineRule="auto"/>
        <w:rPr>
          <w:sz w:val="22"/>
          <w:szCs w:val="22"/>
          <w:highlight w:val="lightGray"/>
        </w:rPr>
      </w:pPr>
    </w:p>
    <w:p w14:paraId="0CB69F92"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4 </w:t>
      </w:r>
      <w:r w:rsidRPr="003E4C3E">
        <w:rPr>
          <w:rFonts w:eastAsiaTheme="minorHAnsi"/>
          <w:sz w:val="22"/>
          <w:szCs w:val="22"/>
          <w:highlight w:val="lightGray"/>
        </w:rPr>
        <w:t>NEA</w:t>
      </w:r>
      <w:r w:rsidRPr="003E4C3E">
        <w:rPr>
          <w:sz w:val="22"/>
          <w:szCs w:val="22"/>
          <w:highlight w:val="lightGray"/>
        </w:rPr>
        <w:t xml:space="preserve"> times)</w:t>
      </w:r>
    </w:p>
    <w:p w14:paraId="55144FB9"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proofErr w:type="gramStart"/>
      <w:r w:rsidRPr="003E4C3E">
        <w:rPr>
          <w:rFonts w:eastAsiaTheme="minorHAnsi"/>
          <w:sz w:val="22"/>
          <w:szCs w:val="22"/>
          <w:highlight w:val="lightGray"/>
        </w:rPr>
        <w:t>DECAYRATE(</w:t>
      </w:r>
      <w:proofErr w:type="gramEnd"/>
      <w:r w:rsidRPr="003E4C3E">
        <w:rPr>
          <w:rFonts w:eastAsiaTheme="minorHAnsi"/>
          <w:sz w:val="22"/>
          <w:szCs w:val="22"/>
          <w:highlight w:val="lightGray"/>
        </w:rPr>
        <w:t>1:NED)</w:t>
      </w:r>
    </w:p>
    <w:p w14:paraId="07434214"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3A4AB2E3"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t>DECAYRATE is the decay rate of each electron acceptor corresponding to each electron donor.</w:t>
      </w:r>
    </w:p>
    <w:p w14:paraId="5EBD7C17" w14:textId="77777777" w:rsidR="001D37D3" w:rsidRPr="003E4C3E" w:rsidRDefault="001D37D3" w:rsidP="001D37D3">
      <w:pPr>
        <w:autoSpaceDE w:val="0"/>
        <w:autoSpaceDN w:val="0"/>
        <w:adjustRightInd w:val="0"/>
        <w:spacing w:after="0" w:line="240" w:lineRule="auto"/>
        <w:rPr>
          <w:sz w:val="22"/>
          <w:szCs w:val="22"/>
          <w:highlight w:val="lightGray"/>
        </w:rPr>
      </w:pPr>
    </w:p>
    <w:p w14:paraId="264E5F17"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(Enter 5 </w:t>
      </w:r>
      <w:r w:rsidRPr="003E4C3E">
        <w:rPr>
          <w:rFonts w:eastAsiaTheme="minorHAnsi"/>
          <w:sz w:val="22"/>
          <w:szCs w:val="22"/>
          <w:highlight w:val="lightGray"/>
        </w:rPr>
        <w:t>NEA+NED</w:t>
      </w:r>
      <w:r w:rsidRPr="003E4C3E">
        <w:rPr>
          <w:sz w:val="22"/>
          <w:szCs w:val="22"/>
          <w:highlight w:val="lightGray"/>
        </w:rPr>
        <w:t xml:space="preserve"> times)</w:t>
      </w:r>
    </w:p>
    <w:p w14:paraId="27A2BBF1" w14:textId="77777777" w:rsidR="001D37D3" w:rsidRPr="003E4C3E" w:rsidRDefault="001D37D3" w:rsidP="001D37D3">
      <w:pPr>
        <w:autoSpaceDE w:val="0"/>
        <w:autoSpaceDN w:val="0"/>
        <w:adjustRightInd w:val="0"/>
        <w:spacing w:after="0" w:line="240" w:lineRule="auto"/>
        <w:rPr>
          <w:sz w:val="22"/>
          <w:szCs w:val="22"/>
          <w:highlight w:val="lightGray"/>
        </w:rPr>
      </w:pPr>
      <w:r w:rsidRPr="003E4C3E">
        <w:rPr>
          <w:sz w:val="22"/>
          <w:szCs w:val="22"/>
          <w:highlight w:val="lightGray"/>
        </w:rPr>
        <w:t xml:space="preserve">4 </w:t>
      </w:r>
      <w:r w:rsidRPr="003E4C3E">
        <w:rPr>
          <w:sz w:val="22"/>
          <w:szCs w:val="22"/>
          <w:highlight w:val="lightGray"/>
        </w:rPr>
        <w:tab/>
        <w:t xml:space="preserve">Record: </w:t>
      </w:r>
      <w:r w:rsidRPr="003E4C3E">
        <w:rPr>
          <w:sz w:val="22"/>
          <w:szCs w:val="22"/>
          <w:highlight w:val="lightGray"/>
        </w:rPr>
        <w:tab/>
      </w:r>
      <w:proofErr w:type="gramStart"/>
      <w:r w:rsidRPr="003E4C3E">
        <w:rPr>
          <w:rFonts w:eastAsiaTheme="minorHAnsi"/>
          <w:sz w:val="22"/>
          <w:szCs w:val="22"/>
          <w:highlight w:val="lightGray"/>
        </w:rPr>
        <w:t>YIELDC(</w:t>
      </w:r>
      <w:proofErr w:type="gramEnd"/>
      <w:r w:rsidRPr="003E4C3E">
        <w:rPr>
          <w:rFonts w:eastAsiaTheme="minorHAnsi"/>
          <w:sz w:val="22"/>
          <w:szCs w:val="22"/>
          <w:highlight w:val="lightGray"/>
        </w:rPr>
        <w:t>1:NED)</w:t>
      </w:r>
    </w:p>
    <w:p w14:paraId="2910C413" w14:textId="77777777" w:rsidR="001D37D3" w:rsidRPr="003E4C3E" w:rsidRDefault="001D37D3" w:rsidP="001D37D3">
      <w:pPr>
        <w:autoSpaceDE w:val="0"/>
        <w:autoSpaceDN w:val="0"/>
        <w:adjustRightInd w:val="0"/>
        <w:spacing w:after="0" w:line="240" w:lineRule="auto"/>
        <w:ind w:firstLine="720"/>
        <w:rPr>
          <w:sz w:val="22"/>
          <w:szCs w:val="22"/>
          <w:highlight w:val="lightGray"/>
        </w:rPr>
      </w:pPr>
      <w:r w:rsidRPr="003E4C3E">
        <w:rPr>
          <w:sz w:val="22"/>
          <w:szCs w:val="22"/>
          <w:highlight w:val="lightGray"/>
        </w:rPr>
        <w:t xml:space="preserve">Format: </w:t>
      </w:r>
      <w:r w:rsidRPr="003E4C3E">
        <w:rPr>
          <w:sz w:val="22"/>
          <w:szCs w:val="22"/>
          <w:highlight w:val="lightGray"/>
        </w:rPr>
        <w:tab/>
        <w:t>F</w:t>
      </w:r>
      <w:r w:rsidRPr="003E4C3E">
        <w:rPr>
          <w:rFonts w:eastAsiaTheme="minorHAnsi"/>
          <w:sz w:val="22"/>
          <w:szCs w:val="22"/>
          <w:highlight w:val="lightGray"/>
        </w:rPr>
        <w:t>ree</w:t>
      </w:r>
    </w:p>
    <w:p w14:paraId="033ED73C" w14:textId="77777777" w:rsidR="001D37D3" w:rsidRPr="003E4C3E" w:rsidRDefault="001D37D3" w:rsidP="001D37D3">
      <w:pPr>
        <w:numPr>
          <w:ilvl w:val="0"/>
          <w:numId w:val="1"/>
        </w:numPr>
        <w:autoSpaceDE w:val="0"/>
        <w:autoSpaceDN w:val="0"/>
        <w:adjustRightInd w:val="0"/>
        <w:spacing w:after="0" w:line="240" w:lineRule="auto"/>
        <w:ind w:left="2160" w:hanging="270"/>
        <w:rPr>
          <w:sz w:val="22"/>
          <w:szCs w:val="22"/>
          <w:highlight w:val="lightGray"/>
        </w:rPr>
      </w:pPr>
      <w:r w:rsidRPr="003E4C3E">
        <w:rPr>
          <w:rFonts w:eastAsiaTheme="minorHAnsi"/>
          <w:sz w:val="22"/>
          <w:szCs w:val="22"/>
          <w:highlight w:val="lightGray"/>
        </w:rPr>
        <w:lastRenderedPageBreak/>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626" w:name="_Toc384370850"/>
      <w:bookmarkStart w:id="627" w:name="_Toc395246446"/>
      <w:commentRangeStart w:id="628"/>
      <w:r>
        <w:t>New input requirements</w:t>
      </w:r>
      <w:bookmarkEnd w:id="626"/>
      <w:bookmarkEnd w:id="627"/>
      <w:commentRangeEnd w:id="628"/>
      <w:r w:rsidR="008C025C">
        <w:rPr>
          <w:rStyle w:val="CommentReference"/>
          <w:rFonts w:cs="Times New Roman"/>
          <w:b w:val="0"/>
          <w:bCs w:val="0"/>
        </w:rPr>
        <w:commentReference w:id="628"/>
      </w:r>
    </w:p>
    <w:p w14:paraId="43A974BB" w14:textId="2BA497B7" w:rsidR="00724635" w:rsidRDefault="00724635" w:rsidP="00724635">
      <w:pPr>
        <w:pStyle w:val="BodyText"/>
      </w:pPr>
      <w:del w:id="629" w:author="Bedekar, Vivek" w:date="2016-06-14T17:14:00Z">
        <w:r w:rsidRPr="00724635" w:rsidDel="00792D3B">
          <w:delText xml:space="preserve">Appendix B provides detailed instructions on the new </w:delText>
        </w:r>
      </w:del>
      <w:ins w:id="630" w:author="Bedekar, Vivek" w:date="2016-06-14T17:14:00Z">
        <w:r w:rsidR="00792D3B">
          <w:t xml:space="preserve">Below is a discussion on </w:t>
        </w:r>
      </w:ins>
      <w:r w:rsidRPr="00724635">
        <w:t>input requirements for the revised MT3D-USGS program</w:t>
      </w:r>
      <w:ins w:id="631" w:author="Bedekar, Vivek" w:date="2016-06-14T17:14:00Z">
        <w:r w:rsidR="00792D3B">
          <w:t xml:space="preserve"> for the new reaction package</w:t>
        </w:r>
      </w:ins>
      <w:r w:rsidRPr="00724635">
        <w:t>.</w:t>
      </w:r>
      <w:r>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proofErr w:type="gramStart"/>
      <w:r>
        <w:t>nED</w:t>
      </w:r>
      <w:proofErr w:type="spellEnd"/>
      <w:proofErr w:type="gramEnd"/>
      <w:r>
        <w:t xml:space="preserve"> = 3, </w:t>
      </w:r>
      <w:proofErr w:type="spellStart"/>
      <w:r>
        <w:t>nEA</w:t>
      </w:r>
      <w:proofErr w:type="spellEnd"/>
      <w:r>
        <w:t xml:space="preserve"> = 5, and </w:t>
      </w:r>
      <w:proofErr w:type="spellStart"/>
      <w:r>
        <w:t>nED</w:t>
      </w:r>
      <w:proofErr w:type="spellEnd"/>
      <w:r>
        <w:t xml:space="preserve"> + </w:t>
      </w:r>
      <w:proofErr w:type="spellStart"/>
      <w:r>
        <w:t>nEA</w:t>
      </w:r>
      <w:proofErr w:type="spellEnd"/>
      <w:r>
        <w:t xml:space="preserve"> = 8.  In this hypothetical, the three EAs are (1) benzene, (2) MTBE, and (3) TBA.  The simulated relationships are as follows:  (1) degradation of 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724635">
      <w:pPr>
        <w:pStyle w:val="ListNumber"/>
        <w:numPr>
          <w:ilvl w:val="0"/>
          <w:numId w:val="44"/>
        </w:numPr>
        <w:spacing w:before="80" w:after="80" w:line="480" w:lineRule="auto"/>
        <w:contextualSpacing w:val="0"/>
      </w:pPr>
      <w:r>
        <w:t>First order decay rates for each ED corresponding to each TEAP</w:t>
      </w:r>
    </w:p>
    <w:p w14:paraId="4FE79EF2" w14:textId="77777777" w:rsidR="00724635" w:rsidRDefault="00724635" w:rsidP="00724635">
      <w:pPr>
        <w:pStyle w:val="ListNumber"/>
        <w:numPr>
          <w:ilvl w:val="0"/>
          <w:numId w:val="43"/>
        </w:numPr>
        <w:spacing w:before="80" w:after="80" w:line="480" w:lineRule="auto"/>
        <w:contextualSpacing w:val="0"/>
      </w:pPr>
      <w:r>
        <w:t>Yield coefficients corresponding to:</w:t>
      </w:r>
    </w:p>
    <w:p w14:paraId="03C99A16" w14:textId="77777777" w:rsidR="00724635" w:rsidRDefault="00724635" w:rsidP="00724635">
      <w:pPr>
        <w:pStyle w:val="ListNumber"/>
        <w:numPr>
          <w:ilvl w:val="1"/>
          <w:numId w:val="43"/>
        </w:numPr>
        <w:spacing w:before="80" w:after="80" w:line="480" w:lineRule="auto"/>
        <w:contextualSpacing w:val="0"/>
      </w:pPr>
      <w:r>
        <w:t>The consumption of each EA due to the degradation of each ED</w:t>
      </w:r>
    </w:p>
    <w:p w14:paraId="6828EE3E" w14:textId="77777777" w:rsidR="00724635" w:rsidRDefault="00724635" w:rsidP="00724635">
      <w:pPr>
        <w:pStyle w:val="ListNumber"/>
        <w:numPr>
          <w:ilvl w:val="1"/>
          <w:numId w:val="43"/>
        </w:numPr>
        <w:spacing w:before="80" w:after="80" w:line="480" w:lineRule="auto"/>
        <w:contextualSpacing w:val="0"/>
      </w:pPr>
      <w:r>
        <w:t>The production of a lower-order ED from the degradation of a higher-order ED</w:t>
      </w:r>
    </w:p>
    <w:p w14:paraId="0548BFD5" w14:textId="77777777" w:rsidR="00724635" w:rsidRDefault="00724635" w:rsidP="00724635">
      <w:pPr>
        <w:pStyle w:val="ListNumber"/>
        <w:numPr>
          <w:ilvl w:val="0"/>
          <w:numId w:val="43"/>
        </w:numPr>
        <w:spacing w:before="80" w:after="80" w:line="480" w:lineRule="auto"/>
        <w:contextualSpacing w:val="0"/>
      </w:pPr>
      <w:r>
        <w:t>Inhibition constants</w:t>
      </w:r>
    </w:p>
    <w:p w14:paraId="52F3F2CB" w14:textId="77777777" w:rsidR="00724635" w:rsidRDefault="00724635" w:rsidP="00724635">
      <w:pPr>
        <w:pStyle w:val="ListNumber"/>
        <w:numPr>
          <w:ilvl w:val="0"/>
          <w:numId w:val="43"/>
        </w:numPr>
        <w:spacing w:before="80" w:after="80" w:line="480" w:lineRule="auto"/>
        <w:contextualSpacing w:val="0"/>
      </w:pPr>
      <w:r>
        <w:t>Half-saturation constants</w:t>
      </w:r>
    </w:p>
    <w:p w14:paraId="73B63A39" w14:textId="77777777" w:rsidR="00724635" w:rsidRDefault="00724635" w:rsidP="00724635">
      <w:pPr>
        <w:pStyle w:val="BodyText"/>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w:t>
      </w:r>
      <w:r w:rsidRPr="00724635">
        <w:lastRenderedPageBreak/>
        <w:t xml:space="preserve">provided as a vector with dimensions </w:t>
      </w:r>
      <w:proofErr w:type="spellStart"/>
      <w:r w:rsidRPr="00724635">
        <w:t>nED+nEA</w:t>
      </w:r>
      <w:proofErr w:type="spellEnd"/>
      <w:r w:rsidRPr="00724635">
        <w:t xml:space="preserve">. Figure 8 is an example matrix of </w:t>
      </w:r>
      <w:proofErr w:type="spellStart"/>
      <w:proofErr w:type="gramStart"/>
      <w:r w:rsidRPr="00724635">
        <w:t>nED</w:t>
      </w:r>
      <w:proofErr w:type="spellEnd"/>
      <w:proofErr w:type="gramEnd"/>
      <w:r w:rsidRPr="00724635">
        <w:t xml:space="preserve"> rows and </w:t>
      </w:r>
      <w:proofErr w:type="spellStart"/>
      <w:r w:rsidRPr="00724635">
        <w:t>nEA</w:t>
      </w:r>
      <w:proofErr w:type="spellEnd"/>
      <w:r w:rsidRPr="00724635">
        <w:t xml:space="preserve"> columns that identifies required inputs for the remaining reaction 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proofErr w:type="gramStart"/>
      <w:r w:rsidRPr="00724635">
        <w:t>nED</w:t>
      </w:r>
      <w:proofErr w:type="spellEnd"/>
      <w:proofErr w:type="gram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03B9F619" w14:textId="77777777" w:rsidR="00724635" w:rsidRDefault="00724635" w:rsidP="00724635">
      <w:pPr>
        <w:pStyle w:val="FigureCaption"/>
      </w:pPr>
      <w:bookmarkStart w:id="632" w:name="_Toc384370915"/>
      <w:bookmarkStart w:id="633" w:name="_Toc395246494"/>
      <w:r>
        <w:t>A matrix of maximum first order decay rates are required input for simulating multiple EA and ED reactions, an example of which is shown here.  Figure 9, below, also shows input requirements for this type of simulation.</w:t>
      </w:r>
      <w:bookmarkEnd w:id="632"/>
      <w:bookmarkEnd w:id="633"/>
    </w:p>
    <w:p w14:paraId="1022C22D" w14:textId="77777777" w:rsidR="00724635" w:rsidRPr="00602452" w:rsidRDefault="00724635" w:rsidP="00724635">
      <w:pPr>
        <w:pStyle w:val="BodyText"/>
      </w:pP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377B3">
              <w:rPr>
                <w:highlight w:val="yellow"/>
              </w:rPr>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0AFF8453" w14:textId="77777777" w:rsidR="00724635" w:rsidRDefault="00724635" w:rsidP="00724635">
      <w:pPr>
        <w:pStyle w:val="FigureCaption"/>
      </w:pPr>
      <w:bookmarkStart w:id="634" w:name="_Toc384370916"/>
      <w:bookmarkStart w:id="635" w:name="_Toc395246495"/>
      <w:r>
        <w:t xml:space="preserve">A matrix of yield coefficients is required for simulating multiple EA and ED reactions.  Although in the general case the matrix could possess </w:t>
      </w:r>
      <w:proofErr w:type="spellStart"/>
      <w:proofErr w:type="gramStart"/>
      <w:r>
        <w:t>nED+</w:t>
      </w:r>
      <w:proofErr w:type="gramEnd"/>
      <w:r>
        <w:t>nEA</w:t>
      </w:r>
      <w:proofErr w:type="spellEnd"/>
      <w:r>
        <w:t xml:space="preserve"> rows, on most occasions the matrix will actually possess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w:t>
      </w:r>
      <w:bookmarkEnd w:id="634"/>
      <w:bookmarkEnd w:id="635"/>
      <w:r>
        <w:t xml:space="preserve">  </w:t>
      </w:r>
    </w:p>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1C439F">
              <w:rPr>
                <w:highlight w:val="yellow"/>
              </w:rPr>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0DDD0F6" w14:textId="77777777" w:rsidR="00724635" w:rsidRDefault="00724635" w:rsidP="00724635">
      <w:pPr>
        <w:pStyle w:val="FigureCaption"/>
      </w:pPr>
      <w:bookmarkStart w:id="636" w:name="_Toc384370917"/>
      <w:bookmarkStart w:id="637" w:name="_Toc395246496"/>
      <w:r>
        <w:t xml:space="preserve">A matrix of required inhibition constants that must be specified when simulating multiple EA and ED reactions.  Although in the general case the matrix could possess </w:t>
      </w:r>
      <w:proofErr w:type="spellStart"/>
      <w:proofErr w:type="gramStart"/>
      <w:r>
        <w:t>nED</w:t>
      </w:r>
      <w:proofErr w:type="spellEnd"/>
      <w:proofErr w:type="gramEnd"/>
      <w:r>
        <w:t xml:space="preserve"> rows, on most occasions the matrix will actually possess only one row; that is, each species in the reaction possesses a single inhibition constant.</w:t>
      </w:r>
      <w:bookmarkEnd w:id="636"/>
      <w:bookmarkEnd w:id="637"/>
    </w:p>
    <w:p w14:paraId="28A61C59" w14:textId="77777777" w:rsidR="00724635" w:rsidRDefault="00724635" w:rsidP="00724635">
      <w:pPr>
        <w:pStyle w:val="BodyText"/>
      </w:pPr>
      <w:commentRangeStart w:id="638"/>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commentRangeEnd w:id="638"/>
      <w:r w:rsidRPr="00724635">
        <w:rPr>
          <w:rStyle w:val="CommentReference"/>
        </w:rPr>
        <w:commentReference w:id="638"/>
      </w:r>
    </w:p>
    <w:p w14:paraId="079A57E7" w14:textId="77777777" w:rsidR="00724635" w:rsidRDefault="00724635" w:rsidP="001D37D3">
      <w:pPr>
        <w:spacing w:after="0" w:line="240" w:lineRule="auto"/>
      </w:pPr>
    </w:p>
    <w:p w14:paraId="472AFD0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01878B2A"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simulated using the SFR2 </w:t>
      </w:r>
      <w:del w:id="639" w:author="Bedekar, Vivek" w:date="2016-06-14T17:17:00Z">
        <w:r w:rsidDel="00080DCC">
          <w:delText xml:space="preserve">or SWR </w:delText>
        </w:r>
      </w:del>
      <w:r>
        <w:t>package in MODFLOW are activated and a solution to the surface water network transport problem is desired.</w:t>
      </w:r>
      <w:r w:rsidR="003C0A50">
        <w:t xml:space="preserve"> </w:t>
      </w:r>
      <w:del w:id="640" w:author="Bedekar, Vivek" w:date="2016-06-14T18:06:00Z">
        <w:r w:rsidR="003C0A50" w:rsidDel="0058276F">
          <w:delText xml:space="preserve"> </w:delText>
        </w:r>
      </w:del>
      <w:ins w:id="641" w:author="Bedekar, Vivek" w:date="2016-06-14T17:18:00Z">
        <w:r w:rsidR="00080DCC">
          <w:t>If stream</w:t>
        </w:r>
      </w:ins>
      <w:ins w:id="642" w:author="Bedekar, Vivek" w:date="2016-06-14T17:57:00Z">
        <w:r w:rsidR="0058276F">
          <w:t xml:space="preserve">s </w:t>
        </w:r>
      </w:ins>
      <w:ins w:id="643" w:author="Bedekar, Vivek" w:date="2016-06-14T17:18:00Z">
        <w:r w:rsidR="00080DCC">
          <w:t>simulated using the SFR2 package</w:t>
        </w:r>
      </w:ins>
      <w:ins w:id="644" w:author="Bedekar, Vivek" w:date="2016-06-14T18:04:00Z">
        <w:r w:rsidR="0058276F">
          <w:t xml:space="preserve"> of</w:t>
        </w:r>
      </w:ins>
      <w:ins w:id="645" w:author="Bedekar, Vivek" w:date="2016-06-14T17:18:00Z">
        <w:r w:rsidR="00080DCC">
          <w:t xml:space="preserve"> MODFLOW are only </w:t>
        </w:r>
      </w:ins>
      <w:ins w:id="646" w:author="Bedekar, Vivek" w:date="2016-06-14T18:04:00Z">
        <w:r w:rsidR="0058276F">
          <w:t xml:space="preserve">used as </w:t>
        </w:r>
      </w:ins>
      <w:ins w:id="647" w:author="Bedekar, Vivek" w:date="2016-06-14T18:05:00Z">
        <w:r w:rsidR="0058276F">
          <w:t xml:space="preserve">a </w:t>
        </w:r>
      </w:ins>
      <w:ins w:id="648" w:author="Bedekar, Vivek" w:date="2016-06-14T18:04:00Z">
        <w:r w:rsidR="0058276F">
          <w:t>boundary condition</w:t>
        </w:r>
      </w:ins>
      <w:ins w:id="649" w:author="Bedekar, Vivek" w:date="2016-06-14T18:05:00Z">
        <w:r w:rsidR="0058276F">
          <w:t xml:space="preserve"> in MT3D-USGS</w:t>
        </w:r>
      </w:ins>
      <w:ins w:id="650" w:author="Bedekar, Vivek" w:date="2016-06-14T18:04:00Z">
        <w:r w:rsidR="0058276F">
          <w:t xml:space="preserve">, this package may not be used and the input for boundary concentration may be entered in the SSM package. </w:t>
        </w:r>
      </w:ins>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w:t>
      </w:r>
      <w:r>
        <w:rPr>
          <w:sz w:val="22"/>
          <w:szCs w:val="22"/>
        </w:rPr>
        <w:lastRenderedPageBreak/>
        <w:t xml:space="preserve">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ins w:id="651" w:author="Bedekar, Vivek" w:date="2016-06-14T18:28:00Z">
        <w:r w:rsidR="00141C36">
          <w:rPr>
            <w:rFonts w:eastAsiaTheme="minorHAnsi"/>
            <w:sz w:val="22"/>
            <w:szCs w:val="22"/>
          </w:rPr>
          <w:t xml:space="preserve"> This flag is set to 0 and is not used in the first release of MT3D-USGS (version 1.0).</w:t>
        </w:r>
      </w:ins>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207B1972" w14:textId="77777777" w:rsidR="006D2BC1" w:rsidRDefault="006D2BC1" w:rsidP="006D2BC1">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45B2C593"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CRNTSF is a real number and is the Courant constraint specific to the SFT time step, its value has no bearing upon the groundwater transport solution time step</w:t>
      </w:r>
      <w:ins w:id="652" w:author="Bedekar, Vivek" w:date="2016-06-14T18:13:00Z">
        <w:r w:rsidR="00F70419">
          <w:rPr>
            <w:rFonts w:eastAsiaTheme="minorHAnsi"/>
            <w:sz w:val="22"/>
            <w:szCs w:val="22"/>
          </w:rPr>
          <w:t xml:space="preserve"> as it is not used in the first release of MT3D-USGS (version 1.0)</w:t>
        </w:r>
      </w:ins>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BF346E5"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del w:id="653" w:author="Bedekar, Vivek" w:date="2016-06-14T18:13:00Z">
        <w:r w:rsidR="006D2BC1" w:rsidDel="00CF78EC">
          <w:rPr>
            <w:sz w:val="22"/>
            <w:szCs w:val="22"/>
          </w:rPr>
          <w:delText>COLDSF</w:delText>
        </w:r>
      </w:del>
      <w:proofErr w:type="gramStart"/>
      <w:ins w:id="654" w:author="Bedekar, Vivek" w:date="2016-06-14T18:13:00Z">
        <w:r w:rsidR="00CF78EC">
          <w:rPr>
            <w:sz w:val="22"/>
            <w:szCs w:val="22"/>
          </w:rPr>
          <w:t>CINITSF</w:t>
        </w:r>
      </w:ins>
      <w:r w:rsidR="006D2BC1">
        <w:rPr>
          <w:sz w:val="22"/>
          <w:szCs w:val="22"/>
        </w:rPr>
        <w:t>(</w:t>
      </w:r>
      <w:proofErr w:type="gramEnd"/>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369294A2"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655" w:author="Bedekar, Vivek" w:date="2016-06-14T18:14:00Z">
        <w:r w:rsidDel="00CF78EC">
          <w:rPr>
            <w:rFonts w:eastAsiaTheme="minorHAnsi"/>
            <w:sz w:val="22"/>
            <w:szCs w:val="22"/>
          </w:rPr>
          <w:delText xml:space="preserve">COLDSF </w:delText>
        </w:r>
      </w:del>
      <w:ins w:id="656" w:author="Bedekar, Vivek" w:date="2016-06-14T18:14:00Z">
        <w:r w:rsidR="00CF78EC">
          <w:rPr>
            <w:rFonts w:eastAsiaTheme="minorHAnsi"/>
            <w:sz w:val="22"/>
            <w:szCs w:val="22"/>
          </w:rPr>
          <w:t xml:space="preserve">CINITSF </w:t>
        </w:r>
      </w:ins>
      <w:r>
        <w:rPr>
          <w:rFonts w:eastAsiaTheme="minorHAnsi"/>
          <w:sz w:val="22"/>
          <w:szCs w:val="22"/>
        </w:rPr>
        <w:t xml:space="preserve">is an array of real numbers representing the initial concentrations in the surface water network.  The length of the array is equal to the number of stream </w:t>
      </w:r>
      <w:r w:rsidRPr="005B3ABA">
        <w:rPr>
          <w:rFonts w:eastAsiaTheme="minorHAnsi"/>
          <w:i/>
          <w:sz w:val="22"/>
          <w:szCs w:val="22"/>
        </w:rPr>
        <w:t>reaches</w:t>
      </w:r>
      <w:r>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lastRenderedPageBreak/>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r>
      <w:proofErr w:type="gramStart"/>
      <w:r w:rsidR="00154152">
        <w:rPr>
          <w:rFonts w:eastAsiaTheme="minorHAnsi"/>
          <w:sz w:val="22"/>
          <w:szCs w:val="22"/>
        </w:rPr>
        <w:t>DISPSF(</w:t>
      </w:r>
      <w:proofErr w:type="gramEnd"/>
      <w:r w:rsidR="00154152">
        <w:rPr>
          <w:rFonts w:eastAsiaTheme="minorHAnsi"/>
          <w:sz w:val="22"/>
          <w:szCs w:val="22"/>
        </w:rPr>
        <w:t>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w:t>
      </w:r>
      <w:proofErr w:type="gramStart"/>
      <w:r>
        <w:rPr>
          <w:rFonts w:eastAsiaTheme="minorHAnsi"/>
          <w:sz w:val="22"/>
          <w:szCs w:val="22"/>
        </w:rPr>
        <w:t>streams</w:t>
      </w:r>
      <w:r w:rsidRPr="00712423">
        <w:rPr>
          <w:rFonts w:eastAsiaTheme="minorHAnsi"/>
          <w:sz w:val="22"/>
          <w:szCs w:val="22"/>
        </w:rPr>
        <w:t>.</w:t>
      </w:r>
      <w:proofErr w:type="gramEnd"/>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8FA927F"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del w:id="657" w:author="Bedekar, Vivek" w:date="2016-06-14T18:30:00Z">
        <w:r w:rsidDel="004511BB">
          <w:rPr>
            <w:rFonts w:eastAsiaTheme="minorHAnsi"/>
            <w:sz w:val="22"/>
            <w:szCs w:val="22"/>
          </w:rPr>
          <w:delText>boundary condition</w:delText>
        </w:r>
      </w:del>
      <w:ins w:id="658" w:author="Bedekar, Vivek" w:date="2016-06-14T18:30:00Z">
        <w:r w:rsidR="004511BB">
          <w:rPr>
            <w:rFonts w:eastAsiaTheme="minorHAnsi"/>
            <w:sz w:val="22"/>
            <w:szCs w:val="22"/>
          </w:rPr>
          <w:t>observation location</w:t>
        </w:r>
      </w:ins>
      <w:r>
        <w:rPr>
          <w:rFonts w:eastAsiaTheme="minorHAnsi"/>
          <w:sz w:val="22"/>
          <w:szCs w:val="22"/>
        </w:rPr>
        <w:t>)</w:t>
      </w:r>
    </w:p>
    <w:p w14:paraId="5B732A0B" w14:textId="681EDCD9"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ins w:id="659" w:author="Bedekar, Vivek" w:date="2016-06-14T18:25:00Z">
        <w:r w:rsidR="00141C36">
          <w:rPr>
            <w:rFonts w:eastAsiaTheme="minorHAnsi"/>
            <w:sz w:val="22"/>
            <w:szCs w:val="22"/>
          </w:rPr>
          <w:t>FN</w:t>
        </w:r>
      </w:ins>
      <w:r>
        <w:rPr>
          <w:rFonts w:eastAsiaTheme="minorHAnsi"/>
          <w:sz w:val="22"/>
          <w:szCs w:val="22"/>
        </w:rPr>
        <w:t>OBS</w:t>
      </w:r>
      <w:del w:id="660" w:author="Bedekar, Vivek" w:date="2016-06-14T18:25:00Z">
        <w:r w:rsidDel="00141C36">
          <w:rPr>
            <w:rFonts w:eastAsiaTheme="minorHAnsi"/>
            <w:sz w:val="22"/>
            <w:szCs w:val="22"/>
          </w:rPr>
          <w:delText>, IROBS</w:delText>
        </w:r>
      </w:del>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4691E2CB"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ins w:id="661" w:author="Bedekar, Vivek" w:date="2016-06-14T18:25:00Z">
        <w:r>
          <w:rPr>
            <w:rFonts w:eastAsiaTheme="minorHAnsi"/>
            <w:sz w:val="22"/>
            <w:szCs w:val="22"/>
          </w:rPr>
          <w:t>ISFNOBS</w:t>
        </w:r>
        <w:r w:rsidDel="00141C36">
          <w:rPr>
            <w:rFonts w:eastAsiaTheme="minorHAnsi"/>
            <w:sz w:val="22"/>
            <w:szCs w:val="22"/>
          </w:rPr>
          <w:t xml:space="preserve"> </w:t>
        </w:r>
      </w:ins>
      <w:del w:id="662" w:author="Bedekar, Vivek" w:date="2016-06-14T18:25:00Z">
        <w:r w:rsidR="0079663F" w:rsidDel="00141C36">
          <w:rPr>
            <w:rFonts w:eastAsiaTheme="minorHAnsi"/>
            <w:sz w:val="22"/>
            <w:szCs w:val="22"/>
          </w:rPr>
          <w:delText xml:space="preserve">ISOBS and IROBS </w:delText>
        </w:r>
      </w:del>
      <w:del w:id="663" w:author="Bedekar, Vivek" w:date="2016-06-14T18:26:00Z">
        <w:r w:rsidR="0079663F" w:rsidDel="00141C36">
          <w:rPr>
            <w:rFonts w:eastAsiaTheme="minorHAnsi"/>
            <w:sz w:val="22"/>
            <w:szCs w:val="22"/>
          </w:rPr>
          <w:delText xml:space="preserve">are </w:delText>
        </w:r>
      </w:del>
      <w:ins w:id="664" w:author="Bedekar, Vivek" w:date="2016-06-14T18:26:00Z">
        <w:r>
          <w:rPr>
            <w:rFonts w:eastAsiaTheme="minorHAnsi"/>
            <w:sz w:val="22"/>
            <w:szCs w:val="22"/>
          </w:rPr>
          <w:t xml:space="preserve">is </w:t>
        </w:r>
      </w:ins>
      <w:r w:rsidR="0079663F">
        <w:rPr>
          <w:rFonts w:eastAsiaTheme="minorHAnsi"/>
          <w:sz w:val="22"/>
          <w:szCs w:val="22"/>
        </w:rPr>
        <w:t xml:space="preserve">the </w:t>
      </w:r>
      <w:del w:id="665" w:author="Bedekar, Vivek" w:date="2016-06-14T18:26:00Z">
        <w:r w:rsidR="0079663F" w:rsidDel="00141C36">
          <w:rPr>
            <w:rFonts w:eastAsiaTheme="minorHAnsi"/>
            <w:sz w:val="22"/>
            <w:szCs w:val="22"/>
          </w:rPr>
          <w:delText xml:space="preserve">segment and </w:delText>
        </w:r>
      </w:del>
      <w:r w:rsidR="0079663F">
        <w:rPr>
          <w:rFonts w:eastAsiaTheme="minorHAnsi"/>
          <w:sz w:val="22"/>
          <w:szCs w:val="22"/>
        </w:rPr>
        <w:t>reach number</w:t>
      </w:r>
      <w:ins w:id="666" w:author="Bedekar, Vivek" w:date="2016-06-14T18:26:00Z">
        <w:r>
          <w:rPr>
            <w:rFonts w:eastAsiaTheme="minorHAnsi"/>
            <w:sz w:val="22"/>
            <w:szCs w:val="22"/>
          </w:rPr>
          <w:t xml:space="preserve"> </w:t>
        </w:r>
      </w:ins>
      <w:del w:id="667" w:author="Bedekar, Vivek" w:date="2016-06-14T18:26:00Z">
        <w:r w:rsidR="0079663F" w:rsidDel="00141C36">
          <w:rPr>
            <w:rFonts w:eastAsiaTheme="minorHAnsi"/>
            <w:sz w:val="22"/>
            <w:szCs w:val="22"/>
          </w:rPr>
          <w:delText xml:space="preserve">s, respectively, </w:delText>
        </w:r>
      </w:del>
      <w:r w:rsidR="0079663F">
        <w:rPr>
          <w:rFonts w:eastAsiaTheme="minorHAnsi"/>
          <w:sz w:val="22"/>
          <w:szCs w:val="22"/>
        </w:rPr>
        <w:t>for which to write simulated concentrations</w:t>
      </w:r>
      <w:ins w:id="668" w:author="Bedekar, Vivek" w:date="2016-06-14T18:29:00Z">
        <w:r>
          <w:rPr>
            <w:rFonts w:eastAsiaTheme="minorHAnsi"/>
            <w:sz w:val="22"/>
            <w:szCs w:val="22"/>
          </w:rPr>
          <w:t xml:space="preserve"> to the file corresponding to the unit number IOUTOBS</w:t>
        </w:r>
      </w:ins>
      <w:r w:rsidR="0079663F">
        <w:rPr>
          <w:rFonts w:eastAsiaTheme="minorHAnsi"/>
          <w:sz w:val="22"/>
          <w:szCs w:val="22"/>
        </w:rPr>
        <w:t>.</w:t>
      </w:r>
      <w:ins w:id="669" w:author="Bedekar, Vivek" w:date="2016-06-14T18:26:00Z">
        <w:r>
          <w:rPr>
            <w:rFonts w:eastAsiaTheme="minorHAnsi"/>
            <w:sz w:val="22"/>
            <w:szCs w:val="22"/>
          </w:rPr>
          <w:t xml:space="preserve"> </w:t>
        </w:r>
      </w:ins>
      <w:ins w:id="670" w:author="Bedekar, Vivek" w:date="2016-06-14T18:29:00Z">
        <w:r>
          <w:rPr>
            <w:rFonts w:eastAsiaTheme="minorHAnsi"/>
            <w:sz w:val="22"/>
            <w:szCs w:val="22"/>
          </w:rPr>
          <w:t xml:space="preserve">Reach numbers follow the same order that is specified in </w:t>
        </w:r>
      </w:ins>
      <w:ins w:id="671" w:author="Bedekar, Vivek" w:date="2016-06-14T18:30:00Z">
        <w:r>
          <w:rPr>
            <w:rFonts w:eastAsiaTheme="minorHAnsi"/>
            <w:sz w:val="22"/>
            <w:szCs w:val="22"/>
          </w:rPr>
          <w:t>record set 2 in the SFR2 input file.</w:t>
        </w:r>
      </w:ins>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pPr>
        <w:autoSpaceDE w:val="0"/>
        <w:autoSpaceDN w:val="0"/>
        <w:adjustRightInd w:val="0"/>
        <w:spacing w:after="0" w:line="240" w:lineRule="auto"/>
        <w:ind w:left="1440" w:firstLine="720"/>
        <w:rPr>
          <w:ins w:id="672" w:author="Bedekar, Vivek" w:date="2016-06-14T18:32:00Z"/>
          <w:rFonts w:eastAsiaTheme="minorHAnsi"/>
          <w:sz w:val="22"/>
          <w:szCs w:val="22"/>
        </w:rPr>
        <w:pPrChange w:id="673" w:author="Bedekar, Vivek" w:date="2016-06-14T18:32:00Z">
          <w:pPr>
            <w:autoSpaceDE w:val="0"/>
            <w:autoSpaceDN w:val="0"/>
            <w:adjustRightInd w:val="0"/>
            <w:spacing w:after="0" w:line="240" w:lineRule="auto"/>
            <w:ind w:left="720" w:firstLine="720"/>
          </w:pPr>
        </w:pPrChange>
      </w:pPr>
      <w:ins w:id="674" w:author="Bedekar, Vivek" w:date="2016-06-14T18:32:00Z">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ins>
    </w:p>
    <w:p w14:paraId="1BC51C7A" w14:textId="77777777" w:rsidR="004511BB" w:rsidRDefault="004511BB" w:rsidP="004511BB">
      <w:pPr>
        <w:autoSpaceDE w:val="0"/>
        <w:autoSpaceDN w:val="0"/>
        <w:adjustRightInd w:val="0"/>
        <w:spacing w:after="0" w:line="240" w:lineRule="auto"/>
        <w:ind w:left="720" w:firstLine="720"/>
        <w:rPr>
          <w:ins w:id="675" w:author="Bedekar, Vivek" w:date="2016-06-14T18:32:00Z"/>
          <w:rFonts w:eastAsiaTheme="minorHAnsi"/>
          <w:sz w:val="22"/>
          <w:szCs w:val="22"/>
        </w:rPr>
      </w:pPr>
    </w:p>
    <w:p w14:paraId="4D81B253" w14:textId="5FBEAE8F" w:rsidR="004511BB" w:rsidRDefault="004511BB">
      <w:pPr>
        <w:autoSpaceDE w:val="0"/>
        <w:autoSpaceDN w:val="0"/>
        <w:adjustRightInd w:val="0"/>
        <w:spacing w:after="0" w:line="240" w:lineRule="auto"/>
        <w:ind w:left="1440" w:firstLine="720"/>
        <w:rPr>
          <w:ins w:id="676" w:author="Bedekar, Vivek" w:date="2016-06-14T18:32:00Z"/>
          <w:rFonts w:eastAsiaTheme="minorHAnsi"/>
          <w:sz w:val="22"/>
          <w:szCs w:val="22"/>
        </w:rPr>
        <w:pPrChange w:id="677" w:author="Bedekar, Vivek" w:date="2016-06-14T18:32:00Z">
          <w:pPr>
            <w:autoSpaceDE w:val="0"/>
            <w:autoSpaceDN w:val="0"/>
            <w:adjustRightInd w:val="0"/>
            <w:spacing w:after="0" w:line="240" w:lineRule="auto"/>
          </w:pPr>
        </w:pPrChange>
      </w:pPr>
      <w:ins w:id="678" w:author="Bedekar, Vivek" w:date="2016-06-14T18:32:00Z">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ins>
    </w:p>
    <w:p w14:paraId="475120F1" w14:textId="77777777" w:rsidR="004511BB" w:rsidRDefault="004511BB" w:rsidP="004511BB">
      <w:pPr>
        <w:autoSpaceDE w:val="0"/>
        <w:autoSpaceDN w:val="0"/>
        <w:adjustRightInd w:val="0"/>
        <w:spacing w:after="0" w:line="240" w:lineRule="auto"/>
        <w:rPr>
          <w:ins w:id="679" w:author="Bedekar, Vivek" w:date="2016-06-14T18:32:00Z"/>
          <w:rFonts w:eastAsiaTheme="minorHAnsi"/>
          <w:sz w:val="22"/>
          <w:szCs w:val="22"/>
        </w:rPr>
      </w:pPr>
    </w:p>
    <w:p w14:paraId="0CF6F1F8" w14:textId="59908FBE"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del w:id="680" w:author="Bedekar, Vivek" w:date="2016-06-14T18:33:00Z">
        <w:r w:rsidDel="00E84FB7">
          <w:rPr>
            <w:rFonts w:eastAsiaTheme="minorHAnsi"/>
            <w:sz w:val="22"/>
            <w:szCs w:val="22"/>
          </w:rPr>
          <w:delText>6</w:delText>
        </w:r>
      </w:del>
      <w:ins w:id="681" w:author="Bedekar, Vivek" w:date="2016-06-14T18:33:00Z">
        <w:r w:rsidR="00E84FB7">
          <w:rPr>
            <w:rFonts w:eastAsiaTheme="minorHAnsi"/>
            <w:sz w:val="22"/>
            <w:szCs w:val="22"/>
          </w:rPr>
          <w:t>8</w:t>
        </w:r>
      </w:ins>
      <w:r>
        <w:rPr>
          <w:rFonts w:eastAsiaTheme="minorHAnsi"/>
          <w:sz w:val="22"/>
          <w:szCs w:val="22"/>
        </w:rPr>
        <w:t xml:space="preserve"> for each NTMP boundary condition)</w:t>
      </w:r>
    </w:p>
    <w:p w14:paraId="78AD6A1E" w14:textId="5DB1DA19"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ins w:id="682" w:author="Bedekar, Vivek" w:date="2016-06-14T18:36:00Z">
        <w:r w:rsidR="005F321E" w:rsidRPr="005F321E">
          <w:rPr>
            <w:rFonts w:eastAsiaTheme="minorHAnsi"/>
            <w:sz w:val="22"/>
            <w:szCs w:val="22"/>
          </w:rPr>
          <w:t>ISFNBC</w:t>
        </w:r>
      </w:ins>
      <w:del w:id="683" w:author="Bedekar, Vivek" w:date="2016-06-14T18:36:00Z">
        <w:r w:rsidR="006D2BC1" w:rsidDel="005F321E">
          <w:rPr>
            <w:rFonts w:eastAsiaTheme="minorHAnsi"/>
            <w:sz w:val="22"/>
            <w:szCs w:val="22"/>
          </w:rPr>
          <w:delText>ISEGBC, IRCHBC</w:delText>
        </w:r>
      </w:del>
      <w:r w:rsidR="006D2BC1">
        <w:rPr>
          <w:rFonts w:eastAsiaTheme="minorHAnsi"/>
          <w:sz w:val="22"/>
          <w:szCs w:val="22"/>
        </w:rPr>
        <w:t xml:space="preserve">, ISFBCTYP, </w:t>
      </w:r>
      <w:r w:rsidR="00154152">
        <w:rPr>
          <w:rFonts w:eastAsiaTheme="minorHAnsi"/>
          <w:sz w:val="22"/>
          <w:szCs w:val="22"/>
        </w:rPr>
        <w:t>(</w:t>
      </w:r>
      <w:proofErr w:type="gramStart"/>
      <w:r w:rsidR="006D2BC1">
        <w:rPr>
          <w:rFonts w:eastAsiaTheme="minorHAnsi"/>
          <w:sz w:val="22"/>
          <w:szCs w:val="22"/>
        </w:rPr>
        <w:t>CBCSF</w:t>
      </w:r>
      <w:r w:rsidR="00154152">
        <w:rPr>
          <w:rFonts w:eastAsiaTheme="minorHAnsi"/>
          <w:sz w:val="22"/>
          <w:szCs w:val="22"/>
        </w:rPr>
        <w:t>(</w:t>
      </w:r>
      <w:proofErr w:type="gramEnd"/>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64F28829" w14:textId="6B9348F3" w:rsidR="006D2BC1" w:rsidRDefault="005F321E" w:rsidP="006D2BC1">
      <w:pPr>
        <w:pStyle w:val="ListParagraph"/>
        <w:numPr>
          <w:ilvl w:val="0"/>
          <w:numId w:val="37"/>
        </w:numPr>
        <w:autoSpaceDE w:val="0"/>
        <w:autoSpaceDN w:val="0"/>
        <w:adjustRightInd w:val="0"/>
        <w:spacing w:after="0" w:line="240" w:lineRule="auto"/>
        <w:ind w:left="2160"/>
        <w:rPr>
          <w:rFonts w:eastAsiaTheme="minorHAnsi"/>
          <w:sz w:val="22"/>
          <w:szCs w:val="22"/>
        </w:rPr>
      </w:pPr>
      <w:proofErr w:type="spellStart"/>
      <w:ins w:id="684" w:author="Bedekar, Vivek" w:date="2016-06-14T18:36:00Z">
        <w:r w:rsidRPr="005F321E">
          <w:rPr>
            <w:rFonts w:eastAsiaTheme="minorHAnsi"/>
            <w:sz w:val="22"/>
            <w:szCs w:val="22"/>
          </w:rPr>
          <w:t>ISFNBC</w:t>
        </w:r>
      </w:ins>
      <w:del w:id="685" w:author="Bedekar, Vivek" w:date="2016-06-14T18:36:00Z">
        <w:r w:rsidR="006D2BC1" w:rsidDel="005F321E">
          <w:rPr>
            <w:rFonts w:eastAsiaTheme="minorHAnsi"/>
            <w:sz w:val="22"/>
            <w:szCs w:val="22"/>
          </w:rPr>
          <w:delText xml:space="preserve">ISEGBC </w:delText>
        </w:r>
      </w:del>
      <w:r w:rsidR="006D2BC1">
        <w:rPr>
          <w:rFonts w:eastAsiaTheme="minorHAnsi"/>
          <w:sz w:val="22"/>
          <w:szCs w:val="22"/>
        </w:rPr>
        <w:t>in</w:t>
      </w:r>
      <w:proofErr w:type="spellEnd"/>
      <w:r w:rsidR="006D2BC1">
        <w:rPr>
          <w:rFonts w:eastAsiaTheme="minorHAnsi"/>
          <w:sz w:val="22"/>
          <w:szCs w:val="22"/>
        </w:rPr>
        <w:t xml:space="preserve"> an integer value that is the </w:t>
      </w:r>
      <w:del w:id="686" w:author="Bedekar, Vivek" w:date="2016-06-14T18:36:00Z">
        <w:r w:rsidR="006D2BC1" w:rsidDel="00ED1505">
          <w:rPr>
            <w:rFonts w:eastAsiaTheme="minorHAnsi"/>
            <w:sz w:val="22"/>
            <w:szCs w:val="22"/>
          </w:rPr>
          <w:delText xml:space="preserve">segment </w:delText>
        </w:r>
      </w:del>
      <w:ins w:id="687" w:author="Bedekar, Vivek" w:date="2016-06-14T18:36:00Z">
        <w:r w:rsidR="00ED1505">
          <w:rPr>
            <w:rFonts w:eastAsiaTheme="minorHAnsi"/>
            <w:sz w:val="22"/>
            <w:szCs w:val="22"/>
          </w:rPr>
          <w:t xml:space="preserve">reach </w:t>
        </w:r>
      </w:ins>
      <w:r w:rsidR="006D2BC1">
        <w:rPr>
          <w:rFonts w:eastAsiaTheme="minorHAnsi"/>
          <w:sz w:val="22"/>
          <w:szCs w:val="22"/>
        </w:rPr>
        <w:t>number for which the current boundary condition will be applied.</w:t>
      </w:r>
    </w:p>
    <w:p w14:paraId="475E7F3C" w14:textId="0C6278C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del w:id="688" w:author="Bedekar, Vivek" w:date="2016-06-14T18:36:00Z">
        <w:r w:rsidDel="00ED1505">
          <w:rPr>
            <w:rFonts w:eastAsiaTheme="minorHAnsi"/>
            <w:sz w:val="22"/>
            <w:szCs w:val="22"/>
          </w:rPr>
          <w:delText>IRCHBC is an integer value that is the reach number for which the current boundary condition will be applied.</w:delText>
        </w:r>
      </w:del>
    </w:p>
    <w:p w14:paraId="0F4401AF" w14:textId="2AABBA75"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ins w:id="689" w:author="Bedekar, Vivek" w:date="2016-06-14T18:37:00Z">
        <w:r w:rsidR="00ED1505" w:rsidRPr="005F321E">
          <w:rPr>
            <w:rFonts w:eastAsiaTheme="minorHAnsi"/>
            <w:sz w:val="22"/>
            <w:szCs w:val="22"/>
          </w:rPr>
          <w:t>ISFNBC</w:t>
        </w:r>
      </w:ins>
      <w:del w:id="690" w:author="Bedekar, Vivek" w:date="2016-06-14T18:37:00Z">
        <w:r w:rsidDel="00ED1505">
          <w:rPr>
            <w:rFonts w:eastAsiaTheme="minorHAnsi"/>
            <w:sz w:val="22"/>
            <w:szCs w:val="22"/>
          </w:rPr>
          <w:delText>ISEGBC/IRCHBC</w:delText>
        </w:r>
      </w:del>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lastRenderedPageBreak/>
        <w:t>= 1, a precipitation boundary. If precipitation directly to channels is simulated in the flow model and a non-zero concentration (default is zero) is desired, use ISFBCTYP = 1;</w:t>
      </w:r>
    </w:p>
    <w:p w14:paraId="2CAEEBD8" w14:textId="5EBA0DA3" w:rsidR="006D2BC1" w:rsidRDefault="006D2BC1" w:rsidP="006D2BC1">
      <w:pPr>
        <w:autoSpaceDE w:val="0"/>
        <w:autoSpaceDN w:val="0"/>
        <w:adjustRightInd w:val="0"/>
        <w:spacing w:after="0" w:line="240" w:lineRule="auto"/>
        <w:ind w:left="2610" w:hanging="450"/>
      </w:pPr>
      <w:r>
        <w:t xml:space="preserve">= 2, a runoff boundary condition </w:t>
      </w:r>
      <w:ins w:id="691" w:author="Bedekar, Vivek" w:date="2016-06-14T18:39:00Z">
        <w:r w:rsidR="008E3857">
          <w:t xml:space="preserve">associated with the SFR2 package of MODFLOW. </w:t>
        </w:r>
      </w:ins>
      <w:del w:id="692" w:author="Bedekar, Vivek" w:date="2016-06-14T18:39:00Z">
        <w:r w:rsidDel="008E3857">
          <w:delText xml:space="preserve">that </w:delText>
        </w:r>
      </w:del>
      <w:ins w:id="693" w:author="Bedekar, Vivek" w:date="2016-06-14T18:39:00Z">
        <w:r w:rsidR="008E3857">
          <w:t xml:space="preserve">This </w:t>
        </w:r>
      </w:ins>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4D9A9775" w14:textId="011BFECB" w:rsidR="006D2BC1" w:rsidRDefault="006D2BC1" w:rsidP="006D2BC1">
      <w:pPr>
        <w:autoSpaceDE w:val="0"/>
        <w:autoSpaceDN w:val="0"/>
        <w:adjustRightInd w:val="0"/>
        <w:spacing w:after="0" w:line="240" w:lineRule="auto"/>
        <w:ind w:left="2610" w:hanging="450"/>
      </w:pPr>
      <w:r>
        <w:t xml:space="preserve">= 3, a constant-concentration boundary.  Any </w:t>
      </w:r>
      <w:del w:id="694" w:author="Bedekar, Vivek" w:date="2016-06-14T18:40:00Z">
        <w:r w:rsidDel="008E3857">
          <w:delText>ISEGBC/IRCHBC</w:delText>
        </w:r>
      </w:del>
      <w:ins w:id="695" w:author="Bedekar, Vivek" w:date="2016-06-14T18:40:00Z">
        <w:r w:rsidR="008E3857">
          <w:t>reach number</w:t>
        </w:r>
      </w:ins>
      <w:r>
        <w:t xml:space="preserve"> </w:t>
      </w:r>
      <w:del w:id="696" w:author="Bedekar, Vivek" w:date="2016-06-14T18:40:00Z">
        <w:r w:rsidDel="008E3857">
          <w:delText xml:space="preserve">combination </w:delText>
        </w:r>
      </w:del>
      <w:r>
        <w:t xml:space="preserve">may </w:t>
      </w:r>
      <w:ins w:id="697" w:author="Bedekar, Vivek" w:date="2016-06-14T18:40:00Z">
        <w:r w:rsidR="008E3857">
          <w:t xml:space="preserve">be </w:t>
        </w:r>
      </w:ins>
      <w:r>
        <w:t>set equal to a constant concentration boundary condition.</w:t>
      </w:r>
    </w:p>
    <w:p w14:paraId="3EB1431D" w14:textId="309111F2" w:rsidR="006D2BC1" w:rsidDel="008E3857" w:rsidRDefault="006D2BC1" w:rsidP="008E3857">
      <w:pPr>
        <w:autoSpaceDE w:val="0"/>
        <w:autoSpaceDN w:val="0"/>
        <w:adjustRightInd w:val="0"/>
        <w:spacing w:after="0" w:line="240" w:lineRule="auto"/>
        <w:ind w:left="2610" w:hanging="450"/>
        <w:rPr>
          <w:del w:id="698" w:author="Bedekar, Vivek" w:date="2016-06-14T18:40:00Z"/>
        </w:rPr>
      </w:pPr>
      <w:r>
        <w:t xml:space="preserve">= 4, </w:t>
      </w:r>
      <w:del w:id="699" w:author="Bedekar, Vivek" w:date="2016-06-14T18:40:00Z">
        <w:r w:rsidDel="008E3857">
          <w:delText xml:space="preserve">a pumping boundary condition. </w:delText>
        </w:r>
        <w:r w:rsidRPr="001D37D3" w:rsidDel="008E3857">
          <w:rPr>
            <w:highlight w:val="yellow"/>
          </w:rPr>
          <w:delText>Not sure what this is, check with Vivek?</w:delText>
        </w:r>
      </w:del>
    </w:p>
    <w:p w14:paraId="316880AF" w14:textId="2DF9BFDC" w:rsidR="006D2BC1" w:rsidRPr="001D37D3" w:rsidRDefault="006D2BC1" w:rsidP="006670B4">
      <w:pPr>
        <w:autoSpaceDE w:val="0"/>
        <w:autoSpaceDN w:val="0"/>
        <w:adjustRightInd w:val="0"/>
        <w:spacing w:after="0" w:line="240" w:lineRule="auto"/>
        <w:ind w:left="2610" w:hanging="450"/>
      </w:pPr>
      <w:del w:id="700" w:author="Bedekar, Vivek" w:date="2016-06-14T18:40:00Z">
        <w:r w:rsidDel="008E3857">
          <w:delText xml:space="preserve">= 5, an evaporation boundary condition.  In models where evaporation is simulated directly from the surface of the channel, users can use this boundary condition to specify a non-zero concentration (default is zero) associated with the evaporation losses.  </w:delText>
        </w:r>
      </w:del>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132B95F5"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 xml:space="preserve">drain, recharge, evapotranspiration, well, </w:t>
      </w:r>
      <w:del w:id="701" w:author="Bedekar, Vivek" w:date="2016-06-14T18:46:00Z">
        <w:r w:rsidDel="006670B4">
          <w:rPr>
            <w:rFonts w:eastAsiaTheme="minorHAnsi"/>
          </w:rPr>
          <w:delText xml:space="preserve">and </w:delText>
        </w:r>
      </w:del>
      <w:r>
        <w:rPr>
          <w:rFonts w:eastAsiaTheme="minorHAnsi"/>
        </w:rPr>
        <w:t>multi-node well</w:t>
      </w:r>
      <w:ins w:id="702" w:author="Bedekar, Vivek" w:date="2016-06-14T18:46:00Z">
        <w:r w:rsidR="006670B4">
          <w:rPr>
            <w:rFonts w:eastAsiaTheme="minorHAnsi"/>
          </w:rPr>
          <w:t>, stream, lake</w:t>
        </w:r>
      </w:ins>
      <w:ins w:id="703" w:author="Bedekar, Vivek" w:date="2016-06-14T18:47:00Z">
        <w:r w:rsidR="009F7534">
          <w:rPr>
            <w:rFonts w:eastAsiaTheme="minorHAnsi"/>
          </w:rPr>
          <w:t>, and unsaturated zone</w:t>
        </w:r>
      </w:ins>
      <w:r>
        <w:rPr>
          <w:rFonts w:eastAsiaTheme="minorHAnsi"/>
        </w:rPr>
        <w:t xml:space="preserve"> packages.  </w:t>
      </w:r>
      <w:del w:id="704" w:author="Bedekar, Vivek" w:date="2016-06-14T18:47:00Z">
        <w:r w:rsidDel="009F7534">
          <w:rPr>
            <w:rFonts w:eastAsiaTheme="minorHAnsi"/>
          </w:rPr>
          <w:delText xml:space="preserve">Concentrations corresponding the streamflow, lake, and unsaturated-zone transport boundary condition are handled by these respective packages.  </w:delText>
        </w:r>
      </w:del>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77777777"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lastRenderedPageBreak/>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flow-transport link file. If these flags are not specified correctly here, MT3DMS will issue a warning, reset the flags to correct values, and proceed with the simulation.</w:t>
      </w:r>
    </w:p>
    <w:p w14:paraId="712A3372" w14:textId="77777777" w:rsidR="00130D2B" w:rsidRPr="00130D2B" w:rsidRDefault="00130D2B" w:rsidP="00130D2B">
      <w:pPr>
        <w:autoSpaceDE w:val="0"/>
        <w:autoSpaceDN w:val="0"/>
        <w:adjustRightInd w:val="0"/>
        <w:spacing w:after="0" w:line="240" w:lineRule="auto"/>
        <w:rPr>
          <w:sz w:val="22"/>
          <w:szCs w:val="22"/>
        </w:rPr>
      </w:pPr>
    </w:p>
    <w:p w14:paraId="7B048F0D" w14:textId="77777777" w:rsidR="00130D2B" w:rsidRPr="00130D2B" w:rsidRDefault="00130D2B" w:rsidP="00130D2B">
      <w:pPr>
        <w:autoSpaceDE w:val="0"/>
        <w:autoSpaceDN w:val="0"/>
        <w:adjustRightInd w:val="0"/>
        <w:spacing w:after="0" w:line="240" w:lineRule="auto"/>
        <w:ind w:left="2160"/>
        <w:rPr>
          <w:sz w:val="22"/>
          <w:szCs w:val="22"/>
        </w:rPr>
      </w:pPr>
      <w:r>
        <w:rPr>
          <w:sz w:val="22"/>
          <w:szCs w:val="22"/>
        </w:rPr>
        <w:t>N</w:t>
      </w:r>
      <w:r w:rsidRPr="00130D2B">
        <w:rPr>
          <w:sz w:val="22"/>
          <w:szCs w:val="22"/>
        </w:rPr>
        <w:t xml:space="preserve">ote that </w:t>
      </w:r>
      <w:r>
        <w:rPr>
          <w:sz w:val="22"/>
          <w:szCs w:val="22"/>
        </w:rPr>
        <w:t>the</w:t>
      </w:r>
      <w:r w:rsidRPr="00130D2B">
        <w:rPr>
          <w:sz w:val="22"/>
          <w:szCs w:val="22"/>
        </w:rPr>
        <w:t xml:space="preserve"> add-on package Stream package (STR) is supported through the River option. This is done by assoc</w:t>
      </w:r>
      <w:r>
        <w:rPr>
          <w:sz w:val="22"/>
          <w:szCs w:val="22"/>
        </w:rPr>
        <w:t>iating the River option in MT3D-USG</w:t>
      </w:r>
      <w:r w:rsidRPr="00130D2B">
        <w:rPr>
          <w:sz w:val="22"/>
          <w:szCs w:val="22"/>
        </w:rPr>
        <w:t>S with the STR package instead of the RIV package in MODFLOW. For this reason, the RIV and STR packages cannot be used concurrently in the same MODFLOW simulation.</w:t>
      </w:r>
    </w:p>
    <w:p w14:paraId="78F0E2A0" w14:textId="77777777"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73C1B481" w:rsidR="00425483" w:rsidRDefault="00425483" w:rsidP="00425483">
      <w:pPr>
        <w:spacing w:after="0" w:line="240" w:lineRule="auto"/>
      </w:pPr>
      <w:r>
        <w:rPr>
          <w:rFonts w:eastAsiaTheme="minorHAnsi"/>
          <w:sz w:val="22"/>
          <w:szCs w:val="22"/>
        </w:rPr>
        <w:t xml:space="preserve">(Enter </w:t>
      </w:r>
      <w:r w:rsidR="008842F8">
        <w:t xml:space="preserve">item </w:t>
      </w:r>
      <w:r>
        <w:rPr>
          <w:rFonts w:eastAsiaTheme="minorHAnsi"/>
          <w:sz w:val="22"/>
          <w:szCs w:val="22"/>
        </w:rPr>
        <w:t xml:space="preserve">3 if </w:t>
      </w:r>
      <w:del w:id="705" w:author="Bedekar, Vivek" w:date="2016-06-14T18:51:00Z">
        <w:r w:rsidDel="009F7534">
          <w:rPr>
            <w:rFonts w:eastAsiaTheme="minorHAnsi"/>
            <w:sz w:val="22"/>
            <w:szCs w:val="22"/>
          </w:rPr>
          <w:delText>FRCH = T</w:delText>
        </w:r>
      </w:del>
      <w:ins w:id="706" w:author="Bedekar, Vivek" w:date="2016-06-14T18:57:00Z">
        <w:r w:rsidR="009203A7">
          <w:rPr>
            <w:rFonts w:eastAsiaTheme="minorHAnsi"/>
            <w:sz w:val="22"/>
            <w:szCs w:val="22"/>
          </w:rPr>
          <w:t xml:space="preserve"> </w:t>
        </w:r>
      </w:ins>
      <w:ins w:id="707" w:author="Bedekar, Vivek" w:date="2016-06-14T18:51:00Z">
        <w:r w:rsidR="009F7534">
          <w:rPr>
            <w:rFonts w:eastAsiaTheme="minorHAnsi"/>
            <w:sz w:val="22"/>
            <w:szCs w:val="22"/>
          </w:rPr>
          <w:t>re</w:t>
        </w:r>
        <w:r w:rsidR="009203A7">
          <w:rPr>
            <w:rFonts w:eastAsiaTheme="minorHAnsi"/>
            <w:sz w:val="22"/>
            <w:szCs w:val="22"/>
          </w:rPr>
          <w:t xml:space="preserve">charge </w:t>
        </w:r>
      </w:ins>
      <w:ins w:id="708" w:author="Bedekar, Vivek" w:date="2016-06-14T18:57:00Z">
        <w:r w:rsidR="009203A7">
          <w:rPr>
            <w:rFonts w:eastAsiaTheme="minorHAnsi"/>
            <w:sz w:val="22"/>
            <w:szCs w:val="22"/>
          </w:rPr>
          <w:t xml:space="preserve">(RCH) </w:t>
        </w:r>
      </w:ins>
      <w:ins w:id="709" w:author="Bedekar, Vivek" w:date="2016-06-14T18:51:00Z">
        <w:r w:rsidR="009F7534">
          <w:rPr>
            <w:rFonts w:eastAsiaTheme="minorHAnsi"/>
            <w:sz w:val="22"/>
            <w:szCs w:val="22"/>
          </w:rPr>
          <w:t>package is used in the flow simulation</w:t>
        </w:r>
      </w:ins>
      <w:r>
        <w:rPr>
          <w:rFonts w:eastAsiaTheme="minorHAnsi"/>
          <w:sz w:val="22"/>
          <w:szCs w:val="22"/>
        </w:rPr>
        <w:t>)</w:t>
      </w: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791630C6" w:rsidR="00425483" w:rsidRDefault="008842F8" w:rsidP="0025259E">
      <w:pPr>
        <w:spacing w:after="0" w:line="240" w:lineRule="auto"/>
      </w:pPr>
      <w:r>
        <w:t xml:space="preserve">(Enter item </w:t>
      </w:r>
      <w:r w:rsidR="00425483">
        <w:t xml:space="preserve">4 for each species if </w:t>
      </w:r>
      <w:del w:id="710" w:author="Bedekar, Vivek" w:date="2016-06-14T19:01:00Z">
        <w:r w:rsidR="00425483" w:rsidDel="004C1740">
          <w:delText xml:space="preserve">FRCH = T and </w:delText>
        </w:r>
      </w:del>
      <w:r w:rsidR="00425483">
        <w:t xml:space="preserve">INCRCH </w:t>
      </w:r>
      <w:r w:rsidR="00425483">
        <w:rPr>
          <w:rFonts w:ascii="MSTT31c77400" w:eastAsiaTheme="minorHAnsi" w:hAnsi="MSTT31c77400" w:cs="MSTT31c77400"/>
        </w:rPr>
        <w:t>≥ 0)</w:t>
      </w:r>
    </w:p>
    <w:p w14:paraId="66123027" w14:textId="77777777"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proofErr w:type="gramStart"/>
      <w:r w:rsidR="00425483">
        <w:rPr>
          <w:rFonts w:eastAsiaTheme="minorHAnsi"/>
          <w:sz w:val="22"/>
          <w:szCs w:val="22"/>
        </w:rPr>
        <w:t>CRCH(</w:t>
      </w:r>
      <w:proofErr w:type="gramEnd"/>
      <w:r w:rsidR="00425483">
        <w:rPr>
          <w:rFonts w:eastAsiaTheme="minorHAnsi"/>
          <w:sz w:val="22"/>
          <w:szCs w:val="22"/>
        </w:rPr>
        <w:t>NCOL,NROW)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 xml:space="preserve">CRCH is the concentration of recharge flux for a particular species. If the recharge flux is positive, it acts as a source whose concentration can be specified as desired. If the recharge flux is negative, it acts as a sink (discharge) whose concentration is always set equal to the concentration </w:t>
      </w:r>
      <w:r w:rsidRPr="00425483">
        <w:rPr>
          <w:rFonts w:eastAsiaTheme="minorHAnsi"/>
          <w:sz w:val="22"/>
          <w:szCs w:val="22"/>
        </w:rPr>
        <w:lastRenderedPageBreak/>
        <w:t>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3E9F1CEC" w14:textId="7F9E2BD6" w:rsidR="0025259E" w:rsidRDefault="00425483" w:rsidP="0025259E">
      <w:pPr>
        <w:spacing w:after="0" w:line="240" w:lineRule="auto"/>
      </w:pPr>
      <w:r>
        <w:t xml:space="preserve">(Enter </w:t>
      </w:r>
      <w:r w:rsidR="008842F8">
        <w:t xml:space="preserve">item </w:t>
      </w:r>
      <w:r>
        <w:t xml:space="preserve">5 if </w:t>
      </w:r>
      <w:ins w:id="711" w:author="Bedekar, Vivek" w:date="2016-06-14T18:58:00Z">
        <w:r w:rsidR="009203A7">
          <w:rPr>
            <w:rFonts w:eastAsiaTheme="minorHAnsi"/>
            <w:sz w:val="22"/>
            <w:szCs w:val="22"/>
          </w:rPr>
          <w:t xml:space="preserve">evapotranspiration (EVT) </w:t>
        </w:r>
      </w:ins>
      <w:ins w:id="712" w:author="Bedekar, Vivek" w:date="2016-06-14T18:57:00Z">
        <w:r w:rsidR="009203A7">
          <w:rPr>
            <w:rFonts w:eastAsiaTheme="minorHAnsi"/>
            <w:sz w:val="22"/>
            <w:szCs w:val="22"/>
          </w:rPr>
          <w:t>package is used in the flow simulation</w:t>
        </w:r>
      </w:ins>
      <w:del w:id="713" w:author="Bedekar, Vivek" w:date="2016-06-14T18:57:00Z">
        <w:r w:rsidDel="009203A7">
          <w:delText>FEVT = T</w:delText>
        </w:r>
      </w:del>
      <w:r>
        <w:t>)</w:t>
      </w: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709AAE1B" w:rsidR="00425483" w:rsidRDefault="00425483" w:rsidP="0025259E">
      <w:pPr>
        <w:spacing w:after="0" w:line="240" w:lineRule="auto"/>
      </w:pPr>
      <w:r>
        <w:t xml:space="preserve">(Enter </w:t>
      </w:r>
      <w:r w:rsidR="008842F8">
        <w:t xml:space="preserve">item </w:t>
      </w:r>
      <w:r>
        <w:t xml:space="preserve">6 for each species if </w:t>
      </w:r>
      <w:del w:id="714" w:author="Bedekar, Vivek" w:date="2016-06-14T19:01:00Z">
        <w:r w:rsidDel="004C1740">
          <w:delText xml:space="preserve">FEVT = T and </w:delText>
        </w:r>
      </w:del>
      <w:r>
        <w:t>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proofErr w:type="gramStart"/>
      <w:r w:rsidR="00425483">
        <w:rPr>
          <w:rFonts w:eastAsiaTheme="minorHAnsi"/>
          <w:sz w:val="22"/>
          <w:szCs w:val="22"/>
        </w:rPr>
        <w:t>CEVT(</w:t>
      </w:r>
      <w:proofErr w:type="gramEnd"/>
      <w:r w:rsidR="00425483">
        <w:rPr>
          <w:rFonts w:eastAsiaTheme="minorHAnsi"/>
          <w:sz w:val="22"/>
          <w:szCs w:val="22"/>
        </w:rPr>
        <w: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ins w:id="715" w:author="Bedekar, Vivek" w:date="2016-06-14T18:58:00Z"/>
          <w:rFonts w:eastAsiaTheme="minorHAnsi"/>
          <w:sz w:val="22"/>
          <w:szCs w:val="22"/>
        </w:rPr>
      </w:pPr>
    </w:p>
    <w:p w14:paraId="3A9131C4" w14:textId="1CC36408" w:rsidR="009203A7" w:rsidRDefault="009203A7" w:rsidP="009203A7">
      <w:pPr>
        <w:spacing w:after="0" w:line="240" w:lineRule="auto"/>
        <w:rPr>
          <w:ins w:id="716" w:author="Bedekar, Vivek" w:date="2016-06-14T18:58:00Z"/>
        </w:rPr>
      </w:pPr>
      <w:ins w:id="717" w:author="Bedekar, Vivek" w:date="2016-06-14T18:58:00Z">
        <w:r>
          <w:rPr>
            <w:rFonts w:eastAsiaTheme="minorHAnsi"/>
            <w:sz w:val="22"/>
            <w:szCs w:val="22"/>
          </w:rPr>
          <w:t xml:space="preserve">(Enter </w:t>
        </w:r>
        <w:r>
          <w:t>item</w:t>
        </w:r>
      </w:ins>
      <w:ins w:id="718" w:author="Bedekar, Vivek" w:date="2016-06-14T18:59:00Z">
        <w:r>
          <w:t>s</w:t>
        </w:r>
      </w:ins>
      <w:ins w:id="719" w:author="Bedekar, Vivek" w:date="2016-06-14T18:58:00Z">
        <w:r>
          <w:t xml:space="preserve"> </w:t>
        </w:r>
      </w:ins>
      <w:ins w:id="720" w:author="Bedekar, Vivek" w:date="2016-06-14T18:59:00Z">
        <w:r>
          <w:t>7-10</w:t>
        </w:r>
      </w:ins>
      <w:ins w:id="721" w:author="Bedekar, Vivek" w:date="2016-06-14T18:58:00Z">
        <w:r>
          <w:rPr>
            <w:rFonts w:eastAsiaTheme="minorHAnsi"/>
            <w:sz w:val="22"/>
            <w:szCs w:val="22"/>
          </w:rPr>
          <w:t xml:space="preserve"> if </w:t>
        </w:r>
      </w:ins>
      <w:ins w:id="722" w:author="Bedekar, Vivek" w:date="2016-06-14T18:59:00Z">
        <w:r>
          <w:rPr>
            <w:rFonts w:eastAsiaTheme="minorHAnsi"/>
            <w:sz w:val="22"/>
            <w:szCs w:val="22"/>
          </w:rPr>
          <w:t xml:space="preserve">unsaturated zone </w:t>
        </w:r>
      </w:ins>
      <w:ins w:id="723" w:author="Bedekar, Vivek" w:date="2016-06-14T18:58:00Z">
        <w:r>
          <w:rPr>
            <w:rFonts w:eastAsiaTheme="minorHAnsi"/>
            <w:sz w:val="22"/>
            <w:szCs w:val="22"/>
          </w:rPr>
          <w:t>(</w:t>
        </w:r>
      </w:ins>
      <w:ins w:id="724" w:author="Bedekar, Vivek" w:date="2016-06-14T18:59:00Z">
        <w:r>
          <w:rPr>
            <w:rFonts w:eastAsiaTheme="minorHAnsi"/>
            <w:sz w:val="22"/>
            <w:szCs w:val="22"/>
          </w:rPr>
          <w:t>UZF</w:t>
        </w:r>
      </w:ins>
      <w:ins w:id="725" w:author="Bedekar, Vivek" w:date="2016-06-14T18:58:00Z">
        <w:r>
          <w:rPr>
            <w:rFonts w:eastAsiaTheme="minorHAnsi"/>
            <w:sz w:val="22"/>
            <w:szCs w:val="22"/>
          </w:rPr>
          <w:t>) package is used in the flow simulation)</w:t>
        </w:r>
      </w:ins>
    </w:p>
    <w:p w14:paraId="6F2EF15C" w14:textId="580CDEBA" w:rsidR="009203A7" w:rsidRDefault="009203A7" w:rsidP="009203A7">
      <w:pPr>
        <w:autoSpaceDE w:val="0"/>
        <w:autoSpaceDN w:val="0"/>
        <w:adjustRightInd w:val="0"/>
        <w:spacing w:after="0" w:line="240" w:lineRule="auto"/>
        <w:rPr>
          <w:ins w:id="726" w:author="Bedekar, Vivek" w:date="2016-06-14T18:58:00Z"/>
          <w:sz w:val="22"/>
          <w:szCs w:val="22"/>
        </w:rPr>
      </w:pPr>
      <w:ins w:id="727" w:author="Bedekar, Vivek" w:date="2016-06-14T18:59:00Z">
        <w:r>
          <w:rPr>
            <w:sz w:val="22"/>
            <w:szCs w:val="22"/>
          </w:rPr>
          <w:t>7</w:t>
        </w:r>
      </w:ins>
      <w:ins w:id="728" w:author="Bedekar, Vivek" w:date="2016-06-14T18:58:00Z">
        <w:r>
          <w:rPr>
            <w:sz w:val="22"/>
            <w:szCs w:val="22"/>
          </w:rPr>
          <w:t xml:space="preserve"> </w:t>
        </w:r>
        <w:r>
          <w:rPr>
            <w:sz w:val="22"/>
            <w:szCs w:val="22"/>
          </w:rPr>
          <w:tab/>
          <w:t xml:space="preserve">Record: </w:t>
        </w:r>
        <w:r>
          <w:rPr>
            <w:sz w:val="22"/>
            <w:szCs w:val="22"/>
          </w:rPr>
          <w:tab/>
        </w:r>
      </w:ins>
      <w:ins w:id="729" w:author="Bedekar, Vivek" w:date="2016-06-14T18:59:00Z">
        <w:r w:rsidRPr="009203A7">
          <w:rPr>
            <w:rFonts w:eastAsiaTheme="minorHAnsi"/>
            <w:sz w:val="22"/>
            <w:szCs w:val="22"/>
          </w:rPr>
          <w:t>INCUZF</w:t>
        </w:r>
      </w:ins>
    </w:p>
    <w:p w14:paraId="76EE495C" w14:textId="77777777" w:rsidR="009203A7" w:rsidRDefault="009203A7" w:rsidP="009203A7">
      <w:pPr>
        <w:autoSpaceDE w:val="0"/>
        <w:autoSpaceDN w:val="0"/>
        <w:adjustRightInd w:val="0"/>
        <w:spacing w:after="0" w:line="240" w:lineRule="auto"/>
        <w:ind w:firstLine="720"/>
        <w:rPr>
          <w:ins w:id="730" w:author="Bedekar, Vivek" w:date="2016-06-14T18:58:00Z"/>
          <w:sz w:val="22"/>
          <w:szCs w:val="22"/>
        </w:rPr>
      </w:pPr>
      <w:ins w:id="731" w:author="Bedekar, Vivek" w:date="2016-06-14T18:58:00Z">
        <w:r>
          <w:rPr>
            <w:sz w:val="22"/>
            <w:szCs w:val="22"/>
          </w:rPr>
          <w:t xml:space="preserve">Format: </w:t>
        </w:r>
        <w:r>
          <w:rPr>
            <w:sz w:val="22"/>
            <w:szCs w:val="22"/>
          </w:rPr>
          <w:tab/>
        </w:r>
        <w:r>
          <w:rPr>
            <w:rFonts w:eastAsiaTheme="minorHAnsi"/>
            <w:sz w:val="22"/>
            <w:szCs w:val="22"/>
          </w:rPr>
          <w:t>I10</w:t>
        </w:r>
      </w:ins>
    </w:p>
    <w:p w14:paraId="2E8140D7" w14:textId="1CAFC6CF" w:rsidR="009203A7" w:rsidRPr="005C0BAD" w:rsidRDefault="009203A7" w:rsidP="009203A7">
      <w:pPr>
        <w:pStyle w:val="ListParagraph"/>
        <w:numPr>
          <w:ilvl w:val="0"/>
          <w:numId w:val="29"/>
        </w:numPr>
        <w:autoSpaceDE w:val="0"/>
        <w:autoSpaceDN w:val="0"/>
        <w:adjustRightInd w:val="0"/>
        <w:spacing w:after="0" w:line="240" w:lineRule="auto"/>
        <w:ind w:left="2160"/>
        <w:rPr>
          <w:ins w:id="732" w:author="Bedekar, Vivek" w:date="2016-06-14T18:58:00Z"/>
          <w:sz w:val="22"/>
          <w:szCs w:val="22"/>
        </w:rPr>
      </w:pPr>
      <w:ins w:id="733" w:author="Bedekar, Vivek" w:date="2016-06-14T19:00:00Z">
        <w:r w:rsidRPr="009203A7">
          <w:rPr>
            <w:rFonts w:eastAsiaTheme="minorHAnsi"/>
            <w:sz w:val="22"/>
            <w:szCs w:val="22"/>
          </w:rPr>
          <w:t>INCUZF</w:t>
        </w:r>
        <w:r w:rsidRPr="005C0BAD">
          <w:rPr>
            <w:rFonts w:eastAsiaTheme="minorHAnsi"/>
            <w:sz w:val="22"/>
            <w:szCs w:val="22"/>
          </w:rPr>
          <w:t xml:space="preserve"> </w:t>
        </w:r>
      </w:ins>
      <w:ins w:id="734" w:author="Bedekar, Vivek" w:date="2016-06-14T18:58:00Z">
        <w:r w:rsidRPr="005C0BAD">
          <w:rPr>
            <w:rFonts w:eastAsiaTheme="minorHAnsi"/>
            <w:sz w:val="22"/>
            <w:szCs w:val="22"/>
          </w:rPr>
          <w:t xml:space="preserve">is a flag indicating whether an array containing the concentration of </w:t>
        </w:r>
      </w:ins>
      <w:ins w:id="735" w:author="Bedekar, Vivek" w:date="2016-06-14T19:00:00Z">
        <w:r>
          <w:rPr>
            <w:rFonts w:eastAsiaTheme="minorHAnsi"/>
            <w:sz w:val="22"/>
            <w:szCs w:val="22"/>
          </w:rPr>
          <w:t xml:space="preserve">infiltration </w:t>
        </w:r>
      </w:ins>
      <w:ins w:id="736" w:author="Bedekar, Vivek" w:date="2016-06-14T18:58:00Z">
        <w:r w:rsidRPr="005C0BAD">
          <w:rPr>
            <w:rFonts w:eastAsiaTheme="minorHAnsi"/>
            <w:sz w:val="22"/>
            <w:szCs w:val="22"/>
          </w:rPr>
          <w:t xml:space="preserve">flux for each species will be read for the current stress period.  If </w:t>
        </w:r>
      </w:ins>
      <w:ins w:id="737" w:author="Bedekar, Vivek" w:date="2016-06-14T19:00:00Z">
        <w:r w:rsidRPr="009203A7">
          <w:rPr>
            <w:rFonts w:eastAsiaTheme="minorHAnsi"/>
            <w:sz w:val="22"/>
            <w:szCs w:val="22"/>
          </w:rPr>
          <w:t>INCUZF</w:t>
        </w:r>
        <w:r w:rsidRPr="005C0BAD">
          <w:rPr>
            <w:rFonts w:eastAsiaTheme="minorHAnsi"/>
            <w:sz w:val="22"/>
            <w:szCs w:val="22"/>
          </w:rPr>
          <w:t xml:space="preserve"> </w:t>
        </w:r>
      </w:ins>
      <w:ins w:id="738" w:author="Bedekar, Vivek" w:date="2016-06-14T18:58:00Z">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ins>
      <w:ins w:id="739" w:author="Bedekar, Vivek" w:date="2016-06-14T19:00:00Z">
        <w:r>
          <w:rPr>
            <w:rFonts w:eastAsiaTheme="minorHAnsi"/>
            <w:sz w:val="22"/>
            <w:szCs w:val="22"/>
          </w:rPr>
          <w:t xml:space="preserve">infiltration </w:t>
        </w:r>
      </w:ins>
      <w:ins w:id="740" w:author="Bedekar, Vivek" w:date="2016-06-14T18:58:00Z">
        <w:r w:rsidRPr="005C0BAD">
          <w:rPr>
            <w:rFonts w:eastAsiaTheme="minorHAnsi"/>
            <w:sz w:val="22"/>
            <w:szCs w:val="22"/>
          </w:rPr>
          <w:t xml:space="preserve">flux for each species will be read. If </w:t>
        </w:r>
      </w:ins>
      <w:ins w:id="741" w:author="Bedekar, Vivek" w:date="2016-06-14T19:00:00Z">
        <w:r w:rsidRPr="009203A7">
          <w:rPr>
            <w:rFonts w:eastAsiaTheme="minorHAnsi"/>
            <w:sz w:val="22"/>
            <w:szCs w:val="22"/>
          </w:rPr>
          <w:t>INCUZF</w:t>
        </w:r>
        <w:r w:rsidRPr="005C0BAD">
          <w:rPr>
            <w:rFonts w:eastAsiaTheme="minorHAnsi"/>
            <w:sz w:val="22"/>
            <w:szCs w:val="22"/>
          </w:rPr>
          <w:t xml:space="preserve"> </w:t>
        </w:r>
      </w:ins>
      <w:ins w:id="742" w:author="Bedekar, Vivek" w:date="2016-06-14T18:58:00Z">
        <w:r w:rsidRPr="005C0BAD">
          <w:rPr>
            <w:rFonts w:eastAsiaTheme="minorHAnsi"/>
            <w:sz w:val="22"/>
            <w:szCs w:val="22"/>
          </w:rPr>
          <w:t xml:space="preserve">&lt; 0, the concentration of </w:t>
        </w:r>
      </w:ins>
      <w:ins w:id="743" w:author="Bedekar, Vivek" w:date="2016-06-14T19:00:00Z">
        <w:r>
          <w:rPr>
            <w:rFonts w:eastAsiaTheme="minorHAnsi"/>
            <w:sz w:val="22"/>
            <w:szCs w:val="22"/>
          </w:rPr>
          <w:t>infiltration</w:t>
        </w:r>
      </w:ins>
      <w:ins w:id="744" w:author="Bedekar, Vivek" w:date="2016-06-14T18:58:00Z">
        <w:r w:rsidRPr="005C0BAD">
          <w:rPr>
            <w:rFonts w:eastAsiaTheme="minorHAnsi"/>
            <w:sz w:val="22"/>
            <w:szCs w:val="22"/>
          </w:rPr>
          <w:t xml:space="preserve"> flux will be reused from the last stress period. </w:t>
        </w:r>
      </w:ins>
    </w:p>
    <w:p w14:paraId="2FA139AB" w14:textId="77777777" w:rsidR="009203A7" w:rsidRDefault="009203A7" w:rsidP="009203A7">
      <w:pPr>
        <w:spacing w:after="0" w:line="240" w:lineRule="auto"/>
        <w:rPr>
          <w:ins w:id="745" w:author="Bedekar, Vivek" w:date="2016-06-14T18:58:00Z"/>
        </w:rPr>
      </w:pPr>
    </w:p>
    <w:p w14:paraId="572E2C7D" w14:textId="0887C720" w:rsidR="009203A7" w:rsidRDefault="009203A7" w:rsidP="009203A7">
      <w:pPr>
        <w:spacing w:after="0" w:line="240" w:lineRule="auto"/>
        <w:rPr>
          <w:ins w:id="746" w:author="Bedekar, Vivek" w:date="2016-06-14T18:58:00Z"/>
        </w:rPr>
      </w:pPr>
      <w:ins w:id="747" w:author="Bedekar, Vivek" w:date="2016-06-14T18:58:00Z">
        <w:r>
          <w:t xml:space="preserve">(Enter item </w:t>
        </w:r>
      </w:ins>
      <w:ins w:id="748" w:author="Bedekar, Vivek" w:date="2016-06-14T19:01:00Z">
        <w:r w:rsidR="004C1740">
          <w:t>8</w:t>
        </w:r>
      </w:ins>
      <w:ins w:id="749" w:author="Bedekar, Vivek" w:date="2016-06-14T18:58:00Z">
        <w:r>
          <w:t xml:space="preserve"> for each species if </w:t>
        </w:r>
      </w:ins>
      <w:ins w:id="750" w:author="Bedekar, Vivek" w:date="2016-06-14T19:01:00Z">
        <w:r w:rsidR="00880CB7" w:rsidRPr="009203A7">
          <w:rPr>
            <w:rFonts w:eastAsiaTheme="minorHAnsi"/>
            <w:sz w:val="22"/>
            <w:szCs w:val="22"/>
          </w:rPr>
          <w:t>INCUZF</w:t>
        </w:r>
        <w:r w:rsidR="00880CB7" w:rsidRPr="005C0BAD">
          <w:rPr>
            <w:rFonts w:eastAsiaTheme="minorHAnsi"/>
            <w:sz w:val="22"/>
            <w:szCs w:val="22"/>
          </w:rPr>
          <w:t xml:space="preserve"> </w:t>
        </w:r>
      </w:ins>
      <w:ins w:id="751" w:author="Bedekar, Vivek" w:date="2016-06-14T18:58:00Z">
        <w:r>
          <w:rPr>
            <w:rFonts w:ascii="MSTT31c77400" w:eastAsiaTheme="minorHAnsi" w:hAnsi="MSTT31c77400" w:cs="MSTT31c77400"/>
          </w:rPr>
          <w:t>≥ 0)</w:t>
        </w:r>
      </w:ins>
    </w:p>
    <w:p w14:paraId="216D894F" w14:textId="51BF1B1E" w:rsidR="009203A7" w:rsidRDefault="00A6546E" w:rsidP="009203A7">
      <w:pPr>
        <w:autoSpaceDE w:val="0"/>
        <w:autoSpaceDN w:val="0"/>
        <w:adjustRightInd w:val="0"/>
        <w:spacing w:after="0" w:line="240" w:lineRule="auto"/>
        <w:rPr>
          <w:ins w:id="752" w:author="Bedekar, Vivek" w:date="2016-06-14T18:58:00Z"/>
          <w:sz w:val="22"/>
          <w:szCs w:val="22"/>
        </w:rPr>
      </w:pPr>
      <w:ins w:id="753" w:author="Bedekar, Vivek" w:date="2016-06-14T19:01:00Z">
        <w:r>
          <w:rPr>
            <w:sz w:val="22"/>
            <w:szCs w:val="22"/>
          </w:rPr>
          <w:t>8</w:t>
        </w:r>
      </w:ins>
      <w:ins w:id="754"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755" w:author="Bedekar, Vivek" w:date="2016-06-14T19:12:00Z">
        <w:r w:rsidR="002F6C4C" w:rsidRPr="002F6C4C">
          <w:rPr>
            <w:rFonts w:eastAsiaTheme="minorHAnsi"/>
            <w:sz w:val="22"/>
            <w:szCs w:val="22"/>
          </w:rPr>
          <w:t xml:space="preserve">CUZRCH </w:t>
        </w:r>
      </w:ins>
      <w:ins w:id="756" w:author="Bedekar, Vivek" w:date="2016-06-14T18:58:00Z">
        <w:r w:rsidR="009203A7">
          <w:rPr>
            <w:rFonts w:eastAsiaTheme="minorHAnsi"/>
            <w:sz w:val="22"/>
            <w:szCs w:val="22"/>
          </w:rPr>
          <w:t>(NCOL</w:t>
        </w:r>
        <w:proofErr w:type="gramStart"/>
        <w:r w:rsidR="009203A7">
          <w:rPr>
            <w:rFonts w:eastAsiaTheme="minorHAnsi"/>
            <w:sz w:val="22"/>
            <w:szCs w:val="22"/>
          </w:rPr>
          <w:t>,NROW</w:t>
        </w:r>
        <w:proofErr w:type="gramEnd"/>
        <w:r w:rsidR="009203A7">
          <w:rPr>
            <w:rFonts w:eastAsiaTheme="minorHAnsi"/>
            <w:sz w:val="22"/>
            <w:szCs w:val="22"/>
          </w:rPr>
          <w:t>)</w:t>
        </w:r>
      </w:ins>
    </w:p>
    <w:p w14:paraId="023963A2" w14:textId="77777777" w:rsidR="009203A7" w:rsidRDefault="009203A7" w:rsidP="009203A7">
      <w:pPr>
        <w:autoSpaceDE w:val="0"/>
        <w:autoSpaceDN w:val="0"/>
        <w:adjustRightInd w:val="0"/>
        <w:spacing w:after="0" w:line="240" w:lineRule="auto"/>
        <w:ind w:firstLine="720"/>
        <w:rPr>
          <w:ins w:id="757" w:author="Bedekar, Vivek" w:date="2016-06-14T18:58:00Z"/>
          <w:sz w:val="22"/>
          <w:szCs w:val="22"/>
        </w:rPr>
      </w:pPr>
      <w:ins w:id="758" w:author="Bedekar, Vivek" w:date="2016-06-14T18:58:00Z">
        <w:r>
          <w:rPr>
            <w:sz w:val="22"/>
            <w:szCs w:val="22"/>
          </w:rPr>
          <w:t xml:space="preserve">Format: </w:t>
        </w:r>
        <w:r>
          <w:rPr>
            <w:sz w:val="22"/>
            <w:szCs w:val="22"/>
          </w:rPr>
          <w:tab/>
        </w:r>
        <w:r>
          <w:rPr>
            <w:rFonts w:eastAsiaTheme="minorHAnsi"/>
            <w:sz w:val="22"/>
            <w:szCs w:val="22"/>
          </w:rPr>
          <w:t>RARRAY</w:t>
        </w:r>
      </w:ins>
    </w:p>
    <w:p w14:paraId="6EAFFFB6" w14:textId="0F41FC58" w:rsidR="009203A7" w:rsidRPr="00425483" w:rsidRDefault="002F6C4C" w:rsidP="009203A7">
      <w:pPr>
        <w:pStyle w:val="ListParagraph"/>
        <w:numPr>
          <w:ilvl w:val="0"/>
          <w:numId w:val="29"/>
        </w:numPr>
        <w:autoSpaceDE w:val="0"/>
        <w:autoSpaceDN w:val="0"/>
        <w:adjustRightInd w:val="0"/>
        <w:spacing w:after="0" w:line="240" w:lineRule="auto"/>
        <w:ind w:left="2160"/>
        <w:rPr>
          <w:ins w:id="759" w:author="Bedekar, Vivek" w:date="2016-06-14T18:58:00Z"/>
          <w:sz w:val="22"/>
          <w:szCs w:val="22"/>
        </w:rPr>
      </w:pPr>
      <w:ins w:id="760" w:author="Bedekar, Vivek" w:date="2016-06-14T19:12:00Z">
        <w:r w:rsidRPr="002F6C4C">
          <w:rPr>
            <w:rFonts w:eastAsiaTheme="minorHAnsi"/>
            <w:sz w:val="22"/>
            <w:szCs w:val="22"/>
          </w:rPr>
          <w:t xml:space="preserve">CUZRCH </w:t>
        </w:r>
      </w:ins>
      <w:ins w:id="761" w:author="Bedekar, Vivek" w:date="2016-06-14T18:58:00Z">
        <w:r w:rsidR="009203A7" w:rsidRPr="00425483">
          <w:rPr>
            <w:rFonts w:eastAsiaTheme="minorHAnsi"/>
            <w:sz w:val="22"/>
            <w:szCs w:val="22"/>
          </w:rPr>
          <w:t xml:space="preserve">is the concentration of </w:t>
        </w:r>
      </w:ins>
      <w:ins w:id="762" w:author="Bedekar, Vivek" w:date="2016-06-14T19:12:00Z">
        <w:r w:rsidR="00A834BC">
          <w:rPr>
            <w:rFonts w:eastAsiaTheme="minorHAnsi"/>
            <w:sz w:val="22"/>
            <w:szCs w:val="22"/>
          </w:rPr>
          <w:t xml:space="preserve">infiltration </w:t>
        </w:r>
      </w:ins>
      <w:ins w:id="763" w:author="Bedekar, Vivek" w:date="2016-06-14T18:58:00Z">
        <w:r w:rsidR="009203A7" w:rsidRPr="00425483">
          <w:rPr>
            <w:rFonts w:eastAsiaTheme="minorHAnsi"/>
            <w:sz w:val="22"/>
            <w:szCs w:val="22"/>
          </w:rPr>
          <w:t>flux for a particular species. Note that the location and flow rate are obtained from the flow model directly through the unformatted flow-transport link file.</w:t>
        </w:r>
      </w:ins>
    </w:p>
    <w:p w14:paraId="70F1DC5B" w14:textId="77777777" w:rsidR="009203A7" w:rsidRPr="0041308C" w:rsidRDefault="009203A7" w:rsidP="009203A7">
      <w:pPr>
        <w:autoSpaceDE w:val="0"/>
        <w:autoSpaceDN w:val="0"/>
        <w:adjustRightInd w:val="0"/>
        <w:spacing w:after="0" w:line="240" w:lineRule="auto"/>
        <w:ind w:left="2160"/>
        <w:rPr>
          <w:ins w:id="764" w:author="Bedekar, Vivek" w:date="2016-06-14T18:58:00Z"/>
          <w:sz w:val="22"/>
          <w:szCs w:val="22"/>
        </w:rPr>
      </w:pPr>
    </w:p>
    <w:p w14:paraId="4914116A" w14:textId="346A8B07" w:rsidR="009203A7" w:rsidRDefault="00A6546E" w:rsidP="009203A7">
      <w:pPr>
        <w:autoSpaceDE w:val="0"/>
        <w:autoSpaceDN w:val="0"/>
        <w:adjustRightInd w:val="0"/>
        <w:spacing w:after="0" w:line="240" w:lineRule="auto"/>
        <w:rPr>
          <w:ins w:id="765" w:author="Bedekar, Vivek" w:date="2016-06-14T18:58:00Z"/>
          <w:rFonts w:eastAsiaTheme="minorHAnsi"/>
          <w:sz w:val="22"/>
          <w:szCs w:val="22"/>
        </w:rPr>
      </w:pPr>
      <w:ins w:id="766" w:author="Bedekar, Vivek" w:date="2016-06-14T19:01:00Z">
        <w:r>
          <w:rPr>
            <w:sz w:val="22"/>
            <w:szCs w:val="22"/>
          </w:rPr>
          <w:t>9</w:t>
        </w:r>
      </w:ins>
      <w:ins w:id="767"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768" w:author="Bedekar, Vivek" w:date="2016-06-14T19:33:00Z">
        <w:r w:rsidR="000F1CF1" w:rsidRPr="000F1CF1">
          <w:rPr>
            <w:rFonts w:eastAsiaTheme="minorHAnsi"/>
            <w:sz w:val="22"/>
            <w:szCs w:val="22"/>
          </w:rPr>
          <w:t>INCGWET</w:t>
        </w:r>
      </w:ins>
    </w:p>
    <w:p w14:paraId="21ECED52" w14:textId="77777777" w:rsidR="009203A7" w:rsidRDefault="009203A7" w:rsidP="009203A7">
      <w:pPr>
        <w:autoSpaceDE w:val="0"/>
        <w:autoSpaceDN w:val="0"/>
        <w:adjustRightInd w:val="0"/>
        <w:spacing w:after="0" w:line="240" w:lineRule="auto"/>
        <w:ind w:firstLine="720"/>
        <w:rPr>
          <w:ins w:id="769" w:author="Bedekar, Vivek" w:date="2016-06-14T18:58:00Z"/>
          <w:sz w:val="22"/>
          <w:szCs w:val="22"/>
        </w:rPr>
      </w:pPr>
      <w:ins w:id="770" w:author="Bedekar, Vivek" w:date="2016-06-14T18:58:00Z">
        <w:r>
          <w:rPr>
            <w:sz w:val="22"/>
            <w:szCs w:val="22"/>
          </w:rPr>
          <w:lastRenderedPageBreak/>
          <w:t xml:space="preserve">Format: </w:t>
        </w:r>
        <w:r>
          <w:rPr>
            <w:sz w:val="22"/>
            <w:szCs w:val="22"/>
          </w:rPr>
          <w:tab/>
          <w:t>I</w:t>
        </w:r>
        <w:r>
          <w:rPr>
            <w:rFonts w:eastAsiaTheme="minorHAnsi"/>
            <w:sz w:val="22"/>
            <w:szCs w:val="22"/>
          </w:rPr>
          <w:t>10</w:t>
        </w:r>
      </w:ins>
    </w:p>
    <w:p w14:paraId="19592627" w14:textId="466F3D34" w:rsidR="009203A7" w:rsidRPr="00425483" w:rsidRDefault="000F1CF1" w:rsidP="009203A7">
      <w:pPr>
        <w:pStyle w:val="ListParagraph"/>
        <w:numPr>
          <w:ilvl w:val="0"/>
          <w:numId w:val="29"/>
        </w:numPr>
        <w:autoSpaceDE w:val="0"/>
        <w:autoSpaceDN w:val="0"/>
        <w:adjustRightInd w:val="0"/>
        <w:spacing w:after="0" w:line="240" w:lineRule="auto"/>
        <w:ind w:left="2160"/>
        <w:rPr>
          <w:ins w:id="771" w:author="Bedekar, Vivek" w:date="2016-06-14T18:58:00Z"/>
          <w:sz w:val="22"/>
          <w:szCs w:val="22"/>
        </w:rPr>
      </w:pPr>
      <w:ins w:id="772" w:author="Bedekar, Vivek" w:date="2016-06-14T19:33:00Z">
        <w:r w:rsidRPr="000F1CF1">
          <w:rPr>
            <w:rFonts w:eastAsiaTheme="minorHAnsi"/>
            <w:sz w:val="22"/>
            <w:szCs w:val="22"/>
          </w:rPr>
          <w:t>INCGWET</w:t>
        </w:r>
        <w:r w:rsidRPr="00425483">
          <w:rPr>
            <w:rFonts w:eastAsiaTheme="minorHAnsi"/>
            <w:sz w:val="22"/>
            <w:szCs w:val="22"/>
          </w:rPr>
          <w:t xml:space="preserve"> </w:t>
        </w:r>
      </w:ins>
      <w:ins w:id="773" w:author="Bedekar, Vivek" w:date="2016-06-14T18:58:00Z">
        <w:r w:rsidR="009203A7" w:rsidRPr="00425483">
          <w:rPr>
            <w:rFonts w:eastAsiaTheme="minorHAnsi"/>
            <w:sz w:val="22"/>
            <w:szCs w:val="22"/>
          </w:rPr>
          <w:t xml:space="preserve">is a flag indicating whether an array containing the concentration of </w:t>
        </w:r>
      </w:ins>
      <w:ins w:id="774" w:author="Bedekar, Vivek" w:date="2016-06-14T19:38:00Z">
        <w:r w:rsidR="003B6651">
          <w:rPr>
            <w:rFonts w:eastAsiaTheme="minorHAnsi"/>
            <w:sz w:val="22"/>
            <w:szCs w:val="22"/>
          </w:rPr>
          <w:t xml:space="preserve">seepage </w:t>
        </w:r>
      </w:ins>
      <w:ins w:id="775" w:author="Bedekar, Vivek" w:date="2016-06-14T18:58:00Z">
        <w:r w:rsidR="009203A7" w:rsidRPr="00425483">
          <w:rPr>
            <w:rFonts w:eastAsiaTheme="minorHAnsi"/>
            <w:sz w:val="22"/>
            <w:szCs w:val="22"/>
          </w:rPr>
          <w:t>flux for each species will be read for the current stress period.</w:t>
        </w:r>
      </w:ins>
    </w:p>
    <w:p w14:paraId="0C1964F6" w14:textId="77777777" w:rsidR="009203A7" w:rsidRDefault="009203A7" w:rsidP="009203A7">
      <w:pPr>
        <w:autoSpaceDE w:val="0"/>
        <w:autoSpaceDN w:val="0"/>
        <w:adjustRightInd w:val="0"/>
        <w:spacing w:after="0" w:line="240" w:lineRule="auto"/>
        <w:rPr>
          <w:ins w:id="776" w:author="Bedekar, Vivek" w:date="2016-06-14T18:58:00Z"/>
          <w:sz w:val="22"/>
          <w:szCs w:val="22"/>
        </w:rPr>
      </w:pPr>
    </w:p>
    <w:p w14:paraId="4542ED16" w14:textId="2A7D5AA9" w:rsidR="009203A7" w:rsidRPr="00425483" w:rsidRDefault="009203A7" w:rsidP="009203A7">
      <w:pPr>
        <w:autoSpaceDE w:val="0"/>
        <w:autoSpaceDN w:val="0"/>
        <w:adjustRightInd w:val="0"/>
        <w:spacing w:after="0" w:line="240" w:lineRule="auto"/>
        <w:ind w:left="2160"/>
        <w:rPr>
          <w:ins w:id="777" w:author="Bedekar, Vivek" w:date="2016-06-14T18:58:00Z"/>
          <w:sz w:val="22"/>
          <w:szCs w:val="22"/>
        </w:rPr>
      </w:pPr>
      <w:ins w:id="778" w:author="Bedekar, Vivek" w:date="2016-06-14T18:58:00Z">
        <w:r w:rsidRPr="00425483">
          <w:rPr>
            <w:rFonts w:eastAsiaTheme="minorHAnsi"/>
            <w:sz w:val="22"/>
            <w:szCs w:val="22"/>
          </w:rPr>
          <w:t xml:space="preserve">If </w:t>
        </w:r>
      </w:ins>
      <w:ins w:id="779" w:author="Bedekar, Vivek" w:date="2016-06-14T19:33:00Z">
        <w:r w:rsidR="000F1CF1" w:rsidRPr="000F1CF1">
          <w:rPr>
            <w:rFonts w:eastAsiaTheme="minorHAnsi"/>
            <w:sz w:val="22"/>
            <w:szCs w:val="22"/>
          </w:rPr>
          <w:t>INCGWET</w:t>
        </w:r>
        <w:r w:rsidR="000F1CF1">
          <w:rPr>
            <w:rFonts w:ascii="MSTT31c77400" w:eastAsiaTheme="minorHAnsi" w:hAnsi="MSTT31c77400" w:cs="MSTT31c77400"/>
          </w:rPr>
          <w:t xml:space="preserve"> </w:t>
        </w:r>
      </w:ins>
      <w:ins w:id="780" w:author="Bedekar, Vivek" w:date="2016-06-14T18:58:00Z">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ins>
      <w:ins w:id="781" w:author="Bedekar, Vivek" w:date="2016-06-14T19:38:00Z">
        <w:r w:rsidR="003B6651">
          <w:rPr>
            <w:rFonts w:eastAsiaTheme="minorHAnsi"/>
            <w:sz w:val="22"/>
            <w:szCs w:val="22"/>
          </w:rPr>
          <w:t xml:space="preserve">seepage </w:t>
        </w:r>
      </w:ins>
      <w:ins w:id="782" w:author="Bedekar, Vivek" w:date="2016-06-14T18:58:00Z">
        <w:r w:rsidRPr="00425483">
          <w:rPr>
            <w:rFonts w:eastAsiaTheme="minorHAnsi"/>
            <w:sz w:val="22"/>
            <w:szCs w:val="22"/>
          </w:rPr>
          <w:t xml:space="preserve">flux for each species will be read.  If </w:t>
        </w:r>
      </w:ins>
      <w:ins w:id="783" w:author="Bedekar, Vivek" w:date="2016-06-14T19:36:00Z">
        <w:r w:rsidR="0031183F" w:rsidRPr="000F1CF1">
          <w:rPr>
            <w:rFonts w:eastAsiaTheme="minorHAnsi"/>
            <w:sz w:val="22"/>
            <w:szCs w:val="22"/>
          </w:rPr>
          <w:t>INCGWET</w:t>
        </w:r>
        <w:r w:rsidR="0031183F">
          <w:rPr>
            <w:rFonts w:ascii="MSTT31c77400" w:eastAsiaTheme="minorHAnsi" w:hAnsi="MSTT31c77400" w:cs="MSTT31c77400"/>
          </w:rPr>
          <w:t xml:space="preserve"> </w:t>
        </w:r>
      </w:ins>
      <w:ins w:id="784" w:author="Bedekar, Vivek" w:date="2016-06-14T19:39:00Z">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ins>
      <w:ins w:id="785" w:author="Bedekar, Vivek" w:date="2016-06-14T18:58:00Z">
        <w:r w:rsidRPr="00425483">
          <w:rPr>
            <w:rFonts w:eastAsiaTheme="minorHAnsi"/>
            <w:sz w:val="22"/>
            <w:szCs w:val="22"/>
          </w:rPr>
          <w:t xml:space="preserve">0, the concentration of </w:t>
        </w:r>
      </w:ins>
      <w:ins w:id="786" w:author="Bedekar, Vivek" w:date="2016-06-14T19:38:00Z">
        <w:r w:rsidR="003B6651">
          <w:rPr>
            <w:rFonts w:eastAsiaTheme="minorHAnsi"/>
            <w:sz w:val="22"/>
            <w:szCs w:val="22"/>
          </w:rPr>
          <w:t xml:space="preserve">seepage </w:t>
        </w:r>
      </w:ins>
      <w:ins w:id="787" w:author="Bedekar, Vivek" w:date="2016-06-14T18:58:00Z">
        <w:r w:rsidRPr="00425483">
          <w:rPr>
            <w:rFonts w:eastAsiaTheme="minorHAnsi"/>
            <w:sz w:val="22"/>
            <w:szCs w:val="22"/>
          </w:rPr>
          <w:t xml:space="preserve">flux for each species will be reused from the last stress period. </w:t>
        </w:r>
      </w:ins>
      <w:ins w:id="788" w:author="Bedekar, Vivek" w:date="2016-06-14T19:39:00Z">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ins>
    </w:p>
    <w:p w14:paraId="338E35EA" w14:textId="77777777" w:rsidR="009203A7" w:rsidRDefault="009203A7" w:rsidP="009203A7">
      <w:pPr>
        <w:spacing w:after="0" w:line="240" w:lineRule="auto"/>
        <w:rPr>
          <w:ins w:id="789" w:author="Bedekar, Vivek" w:date="2016-06-14T18:58:00Z"/>
        </w:rPr>
      </w:pPr>
    </w:p>
    <w:p w14:paraId="71B73270" w14:textId="6E371F09" w:rsidR="009203A7" w:rsidRDefault="009203A7" w:rsidP="009203A7">
      <w:pPr>
        <w:spacing w:after="0" w:line="240" w:lineRule="auto"/>
        <w:rPr>
          <w:ins w:id="790" w:author="Bedekar, Vivek" w:date="2016-06-14T18:58:00Z"/>
        </w:rPr>
      </w:pPr>
      <w:ins w:id="791" w:author="Bedekar, Vivek" w:date="2016-06-14T18:58:00Z">
        <w:r>
          <w:t xml:space="preserve">(Enter item </w:t>
        </w:r>
      </w:ins>
      <w:ins w:id="792" w:author="Bedekar, Vivek" w:date="2016-06-14T19:39:00Z">
        <w:r w:rsidR="003B6651">
          <w:t>10</w:t>
        </w:r>
      </w:ins>
      <w:ins w:id="793" w:author="Bedekar, Vivek" w:date="2016-06-14T18:58:00Z">
        <w:r>
          <w:t xml:space="preserve"> for each species if INCEVT ≥ 0)</w:t>
        </w:r>
      </w:ins>
    </w:p>
    <w:p w14:paraId="1C16EA20" w14:textId="1A2422C3" w:rsidR="009203A7" w:rsidRDefault="00A6546E" w:rsidP="009203A7">
      <w:pPr>
        <w:autoSpaceDE w:val="0"/>
        <w:autoSpaceDN w:val="0"/>
        <w:adjustRightInd w:val="0"/>
        <w:spacing w:after="0" w:line="240" w:lineRule="auto"/>
        <w:rPr>
          <w:ins w:id="794" w:author="Bedekar, Vivek" w:date="2016-06-14T18:58:00Z"/>
          <w:sz w:val="22"/>
          <w:szCs w:val="22"/>
        </w:rPr>
      </w:pPr>
      <w:ins w:id="795" w:author="Bedekar, Vivek" w:date="2016-06-14T19:01:00Z">
        <w:r>
          <w:rPr>
            <w:sz w:val="22"/>
            <w:szCs w:val="22"/>
          </w:rPr>
          <w:t>10</w:t>
        </w:r>
      </w:ins>
      <w:ins w:id="796" w:author="Bedekar, Vivek" w:date="2016-06-14T18:58:00Z">
        <w:r w:rsidR="009203A7">
          <w:rPr>
            <w:sz w:val="22"/>
            <w:szCs w:val="22"/>
          </w:rPr>
          <w:t xml:space="preserve"> </w:t>
        </w:r>
        <w:r w:rsidR="009203A7">
          <w:rPr>
            <w:sz w:val="22"/>
            <w:szCs w:val="22"/>
          </w:rPr>
          <w:tab/>
          <w:t xml:space="preserve">Record: </w:t>
        </w:r>
        <w:r w:rsidR="009203A7">
          <w:rPr>
            <w:sz w:val="22"/>
            <w:szCs w:val="22"/>
          </w:rPr>
          <w:tab/>
        </w:r>
      </w:ins>
      <w:ins w:id="797" w:author="Bedekar, Vivek" w:date="2016-06-14T19:40:00Z">
        <w:r w:rsidR="006837DA" w:rsidRPr="006837DA">
          <w:rPr>
            <w:rFonts w:eastAsiaTheme="minorHAnsi"/>
            <w:sz w:val="22"/>
            <w:szCs w:val="22"/>
          </w:rPr>
          <w:t xml:space="preserve">CGWET </w:t>
        </w:r>
      </w:ins>
      <w:ins w:id="798" w:author="Bedekar, Vivek" w:date="2016-06-14T18:58:00Z">
        <w:r w:rsidR="009203A7">
          <w:rPr>
            <w:rFonts w:eastAsiaTheme="minorHAnsi"/>
            <w:sz w:val="22"/>
            <w:szCs w:val="22"/>
          </w:rPr>
          <w:t>(NCOL</w:t>
        </w:r>
        <w:proofErr w:type="gramStart"/>
        <w:r w:rsidR="009203A7">
          <w:rPr>
            <w:rFonts w:eastAsiaTheme="minorHAnsi"/>
            <w:sz w:val="22"/>
            <w:szCs w:val="22"/>
          </w:rPr>
          <w:t>,NROW</w:t>
        </w:r>
        <w:proofErr w:type="gramEnd"/>
        <w:r w:rsidR="009203A7">
          <w:rPr>
            <w:rFonts w:eastAsiaTheme="minorHAnsi"/>
            <w:sz w:val="22"/>
            <w:szCs w:val="22"/>
          </w:rPr>
          <w:t>)</w:t>
        </w:r>
      </w:ins>
    </w:p>
    <w:p w14:paraId="362095C8" w14:textId="77777777" w:rsidR="009203A7" w:rsidRDefault="009203A7" w:rsidP="009203A7">
      <w:pPr>
        <w:autoSpaceDE w:val="0"/>
        <w:autoSpaceDN w:val="0"/>
        <w:adjustRightInd w:val="0"/>
        <w:spacing w:after="0" w:line="240" w:lineRule="auto"/>
        <w:ind w:firstLine="720"/>
        <w:rPr>
          <w:ins w:id="799" w:author="Bedekar, Vivek" w:date="2016-06-14T18:58:00Z"/>
          <w:sz w:val="22"/>
          <w:szCs w:val="22"/>
        </w:rPr>
      </w:pPr>
      <w:ins w:id="800" w:author="Bedekar, Vivek" w:date="2016-06-14T18:58:00Z">
        <w:r>
          <w:rPr>
            <w:sz w:val="22"/>
            <w:szCs w:val="22"/>
          </w:rPr>
          <w:t xml:space="preserve">Format: </w:t>
        </w:r>
        <w:r>
          <w:rPr>
            <w:sz w:val="22"/>
            <w:szCs w:val="22"/>
          </w:rPr>
          <w:tab/>
        </w:r>
        <w:r>
          <w:rPr>
            <w:rFonts w:eastAsiaTheme="minorHAnsi"/>
            <w:sz w:val="22"/>
            <w:szCs w:val="22"/>
          </w:rPr>
          <w:t>RARRAY</w:t>
        </w:r>
      </w:ins>
    </w:p>
    <w:p w14:paraId="5E6B0B88" w14:textId="084E012D" w:rsidR="0025259E" w:rsidRDefault="006837DA">
      <w:pPr>
        <w:spacing w:after="0" w:line="240" w:lineRule="auto"/>
        <w:ind w:left="2160"/>
        <w:rPr>
          <w:ins w:id="801" w:author="Bedekar, Vivek" w:date="2016-06-14T18:58:00Z"/>
        </w:rPr>
        <w:pPrChange w:id="802" w:author="Bedekar, Vivek" w:date="2016-06-14T19:40:00Z">
          <w:pPr>
            <w:spacing w:after="0" w:line="240" w:lineRule="auto"/>
          </w:pPr>
        </w:pPrChange>
      </w:pPr>
      <w:ins w:id="803" w:author="Bedekar, Vivek" w:date="2016-06-14T19:40:00Z">
        <w:r w:rsidRPr="006837DA">
          <w:rPr>
            <w:rFonts w:eastAsiaTheme="minorHAnsi"/>
            <w:sz w:val="22"/>
            <w:szCs w:val="22"/>
          </w:rPr>
          <w:t>CGWET</w:t>
        </w:r>
        <w:r w:rsidRPr="00425483">
          <w:rPr>
            <w:rFonts w:eastAsiaTheme="minorHAnsi"/>
            <w:sz w:val="22"/>
            <w:szCs w:val="22"/>
          </w:rPr>
          <w:t xml:space="preserve"> </w:t>
        </w:r>
      </w:ins>
      <w:ins w:id="804" w:author="Bedekar, Vivek" w:date="2016-06-14T18:58:00Z">
        <w:r w:rsidR="009203A7" w:rsidRPr="00425483">
          <w:rPr>
            <w:rFonts w:eastAsiaTheme="minorHAnsi"/>
            <w:sz w:val="22"/>
            <w:szCs w:val="22"/>
          </w:rPr>
          <w:t xml:space="preserve">is the concentration of </w:t>
        </w:r>
      </w:ins>
      <w:ins w:id="805" w:author="Bedekar, Vivek" w:date="2016-06-14T19:40:00Z">
        <w:r w:rsidR="00A87581">
          <w:rPr>
            <w:rFonts w:eastAsiaTheme="minorHAnsi"/>
            <w:sz w:val="22"/>
            <w:szCs w:val="22"/>
          </w:rPr>
          <w:t>seepage</w:t>
        </w:r>
      </w:ins>
      <w:ins w:id="806" w:author="Bedekar, Vivek" w:date="2016-06-14T18:58:00Z">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ins>
      <w:ins w:id="807" w:author="Bedekar, Vivek" w:date="2016-06-14T19:41:00Z">
        <w:r w:rsidR="00A87581">
          <w:rPr>
            <w:rFonts w:eastAsiaTheme="minorHAnsi"/>
            <w:sz w:val="22"/>
            <w:szCs w:val="22"/>
          </w:rPr>
          <w:t>seepage</w:t>
        </w:r>
      </w:ins>
      <w:ins w:id="808" w:author="Bedekar, Vivek" w:date="2016-06-14T18:58:00Z">
        <w:r w:rsidR="009203A7" w:rsidRPr="00425483">
          <w:rPr>
            <w:rFonts w:eastAsiaTheme="minorHAnsi"/>
            <w:sz w:val="22"/>
            <w:szCs w:val="22"/>
          </w:rPr>
          <w:t xml:space="preserve"> are obtained from the flow model directly through the unformatted flow-transport link file.</w:t>
        </w:r>
      </w:ins>
    </w:p>
    <w:p w14:paraId="7456A1FC" w14:textId="77777777" w:rsidR="009203A7" w:rsidRDefault="009203A7" w:rsidP="0025259E">
      <w:pPr>
        <w:spacing w:after="0" w:line="240" w:lineRule="auto"/>
      </w:pPr>
    </w:p>
    <w:p w14:paraId="4BA6372C" w14:textId="7676DBA8" w:rsidR="0025259E" w:rsidRDefault="0025259E" w:rsidP="0025259E">
      <w:pPr>
        <w:autoSpaceDE w:val="0"/>
        <w:autoSpaceDN w:val="0"/>
        <w:adjustRightInd w:val="0"/>
        <w:spacing w:after="0" w:line="240" w:lineRule="auto"/>
        <w:rPr>
          <w:sz w:val="22"/>
          <w:szCs w:val="22"/>
        </w:rPr>
      </w:pPr>
      <w:del w:id="809" w:author="Bedekar, Vivek" w:date="2016-06-14T19:41:00Z">
        <w:r w:rsidDel="00F757B4">
          <w:rPr>
            <w:sz w:val="22"/>
            <w:szCs w:val="22"/>
          </w:rPr>
          <w:delText>7</w:delText>
        </w:r>
      </w:del>
      <w:ins w:id="810" w:author="Bedekar, Vivek" w:date="2016-06-14T19:41:00Z">
        <w:r w:rsidR="00F757B4">
          <w:rPr>
            <w:sz w:val="22"/>
            <w:szCs w:val="22"/>
          </w:rPr>
          <w:t>11</w:t>
        </w:r>
      </w:ins>
      <w:r>
        <w:rPr>
          <w:sz w:val="22"/>
          <w:szCs w:val="22"/>
        </w:rPr>
        <w:t xml:space="preserve"> </w:t>
      </w:r>
      <w:r>
        <w:rPr>
          <w:sz w:val="22"/>
          <w:szCs w:val="22"/>
        </w:rPr>
        <w:tab/>
        <w:t xml:space="preserve">Record: </w:t>
      </w:r>
      <w:r>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77777777" w:rsidR="00AE7710" w:rsidRPr="00AE7710" w:rsidRDefault="00AE7710" w:rsidP="00AE7710">
      <w:pPr>
        <w:autoSpaceDE w:val="0"/>
        <w:autoSpaceDN w:val="0"/>
        <w:adjustRightInd w:val="0"/>
        <w:spacing w:after="0" w:line="240" w:lineRule="auto"/>
        <w:ind w:left="2160"/>
        <w:rPr>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767A4E08" w14:textId="77777777" w:rsidR="0025259E" w:rsidRDefault="0025259E" w:rsidP="0025259E">
      <w:pPr>
        <w:spacing w:after="0" w:line="240" w:lineRule="auto"/>
      </w:pPr>
    </w:p>
    <w:p w14:paraId="4D108BF5" w14:textId="1C217367" w:rsidR="00AE7710" w:rsidRDefault="00AE7710" w:rsidP="0025259E">
      <w:pPr>
        <w:spacing w:after="0" w:line="240" w:lineRule="auto"/>
      </w:pPr>
      <w:r>
        <w:rPr>
          <w:rFonts w:eastAsiaTheme="minorHAnsi"/>
          <w:sz w:val="22"/>
          <w:szCs w:val="22"/>
        </w:rPr>
        <w:t xml:space="preserve">(Enter </w:t>
      </w:r>
      <w:r w:rsidR="008842F8">
        <w:t xml:space="preserve">item </w:t>
      </w:r>
      <w:del w:id="811" w:author="Bedekar, Vivek" w:date="2016-06-14T19:41:00Z">
        <w:r w:rsidDel="00F757B4">
          <w:rPr>
            <w:rFonts w:eastAsiaTheme="minorHAnsi"/>
            <w:sz w:val="22"/>
            <w:szCs w:val="22"/>
          </w:rPr>
          <w:delText>8</w:delText>
        </w:r>
      </w:del>
      <w:ins w:id="812" w:author="Bedekar, Vivek" w:date="2016-06-14T19:41:00Z">
        <w:r w:rsidR="00F757B4">
          <w:rPr>
            <w:rFonts w:eastAsiaTheme="minorHAnsi"/>
            <w:sz w:val="22"/>
            <w:szCs w:val="22"/>
          </w:rPr>
          <w:t>12</w:t>
        </w:r>
      </w:ins>
      <w:r>
        <w:rPr>
          <w:rFonts w:eastAsiaTheme="minorHAnsi"/>
          <w:sz w:val="22"/>
          <w:szCs w:val="22"/>
        </w:rPr>
        <w:t xml:space="preserve"> NSS times if NSS &gt; 0)</w:t>
      </w:r>
    </w:p>
    <w:p w14:paraId="0ED60402" w14:textId="472243E5" w:rsidR="0025259E" w:rsidRDefault="0025259E" w:rsidP="00F62FE8">
      <w:pPr>
        <w:autoSpaceDE w:val="0"/>
        <w:autoSpaceDN w:val="0"/>
        <w:adjustRightInd w:val="0"/>
        <w:spacing w:after="0" w:line="240" w:lineRule="auto"/>
        <w:rPr>
          <w:sz w:val="22"/>
          <w:szCs w:val="22"/>
        </w:rPr>
      </w:pPr>
      <w:del w:id="813" w:author="Bedekar, Vivek" w:date="2016-06-14T19:41:00Z">
        <w:r w:rsidDel="00F757B4">
          <w:rPr>
            <w:sz w:val="22"/>
            <w:szCs w:val="22"/>
          </w:rPr>
          <w:delText>8</w:delText>
        </w:r>
      </w:del>
      <w:ins w:id="814" w:author="Bedekar, Vivek" w:date="2016-06-14T19:41:00Z">
        <w:r w:rsidR="00F757B4">
          <w:rPr>
            <w:sz w:val="22"/>
            <w:szCs w:val="22"/>
          </w:rPr>
          <w:t>12</w:t>
        </w:r>
      </w:ins>
      <w:r>
        <w:rPr>
          <w:sz w:val="22"/>
          <w:szCs w:val="22"/>
        </w:rPr>
        <w:t xml:space="preserve"> </w:t>
      </w:r>
      <w:r>
        <w:rPr>
          <w:sz w:val="22"/>
          <w:szCs w:val="22"/>
        </w:rPr>
        <w:tab/>
        <w:t xml:space="preserve">Record: </w:t>
      </w:r>
      <w:r>
        <w:rPr>
          <w:sz w:val="22"/>
          <w:szCs w:val="22"/>
        </w:rPr>
        <w:tab/>
      </w:r>
      <w:r w:rsidR="00F62FE8">
        <w:rPr>
          <w:rFonts w:eastAsiaTheme="minorHAnsi"/>
          <w:sz w:val="22"/>
          <w:szCs w:val="22"/>
        </w:rPr>
        <w:t>KSS, ISS, JSS, CSS, ITYPE, (</w:t>
      </w:r>
      <w:proofErr w:type="gramStart"/>
      <w:r w:rsidR="00F62FE8">
        <w:rPr>
          <w:rFonts w:eastAsiaTheme="minorHAnsi"/>
          <w:sz w:val="22"/>
          <w:szCs w:val="22"/>
        </w:rPr>
        <w:t>CSSMS(</w:t>
      </w:r>
      <w:proofErr w:type="gramEnd"/>
      <w:r w:rsidR="00F62FE8">
        <w:rPr>
          <w:rFonts w:eastAsiaTheme="minorHAnsi"/>
          <w:sz w:val="22"/>
          <w:szCs w:val="22"/>
        </w:rPr>
        <w:t>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326930" w:rsidRDefault="00F62FE8" w:rsidP="00F62FE8">
      <w:pPr>
        <w:pStyle w:val="ListParagraph"/>
        <w:numPr>
          <w:ilvl w:val="0"/>
          <w:numId w:val="29"/>
        </w:numPr>
        <w:autoSpaceDE w:val="0"/>
        <w:autoSpaceDN w:val="0"/>
        <w:adjustRightInd w:val="0"/>
        <w:spacing w:after="0" w:line="240" w:lineRule="auto"/>
        <w:ind w:left="2160"/>
        <w:rPr>
          <w:ins w:id="815" w:author="Bedekar, Vivek" w:date="2016-06-14T19:42:00Z"/>
          <w:sz w:val="22"/>
          <w:szCs w:val="22"/>
          <w:rPrChange w:id="816" w:author="Bedekar, Vivek" w:date="2016-06-14T19:42:00Z">
            <w:rPr>
              <w:ins w:id="817" w:author="Bedekar, Vivek" w:date="2016-06-14T19:42:00Z"/>
              <w:rFonts w:eastAsiaTheme="minorHAnsi"/>
              <w:sz w:val="22"/>
              <w:szCs w:val="22"/>
            </w:rPr>
          </w:rPrChange>
        </w:rPr>
      </w:pPr>
      <w:r w:rsidRPr="00F62FE8">
        <w:rPr>
          <w:rFonts w:eastAsiaTheme="minorHAnsi"/>
          <w:sz w:val="22"/>
          <w:szCs w:val="22"/>
        </w:rPr>
        <w:t>KSS, ISS, JSS are the cell indices (layer, row, column) of the point source for which a concentration needs to be specified for each species.</w:t>
      </w:r>
    </w:p>
    <w:p w14:paraId="5481374C" w14:textId="77777777" w:rsidR="00326930" w:rsidRDefault="00326930">
      <w:pPr>
        <w:autoSpaceDE w:val="0"/>
        <w:autoSpaceDN w:val="0"/>
        <w:adjustRightInd w:val="0"/>
        <w:spacing w:after="0" w:line="240" w:lineRule="auto"/>
        <w:ind w:left="2160"/>
        <w:rPr>
          <w:ins w:id="818" w:author="Bedekar, Vivek" w:date="2016-06-14T19:42:00Z"/>
          <w:sz w:val="22"/>
          <w:szCs w:val="22"/>
        </w:rPr>
        <w:pPrChange w:id="819" w:author="Bedekar, Vivek" w:date="2016-06-14T19:42:00Z">
          <w:pPr>
            <w:pStyle w:val="ListParagraph"/>
            <w:numPr>
              <w:numId w:val="29"/>
            </w:numPr>
            <w:autoSpaceDE w:val="0"/>
            <w:autoSpaceDN w:val="0"/>
            <w:adjustRightInd w:val="0"/>
            <w:spacing w:after="0" w:line="240" w:lineRule="auto"/>
            <w:ind w:left="2160" w:hanging="360"/>
          </w:pPr>
        </w:pPrChange>
      </w:pPr>
    </w:p>
    <w:p w14:paraId="5F4FBCF9" w14:textId="111178B2" w:rsidR="00C555AF" w:rsidRDefault="00C555AF">
      <w:pPr>
        <w:autoSpaceDE w:val="0"/>
        <w:autoSpaceDN w:val="0"/>
        <w:adjustRightInd w:val="0"/>
        <w:spacing w:after="0" w:line="240" w:lineRule="auto"/>
        <w:ind w:left="1440"/>
        <w:rPr>
          <w:ins w:id="820" w:author="Bedekar, Vivek" w:date="2016-06-14T20:03:00Z"/>
          <w:sz w:val="22"/>
          <w:szCs w:val="22"/>
        </w:rPr>
        <w:pPrChange w:id="821" w:author="Bedekar, Vivek" w:date="2016-06-14T19:42:00Z">
          <w:pPr>
            <w:pStyle w:val="ListParagraph"/>
            <w:numPr>
              <w:numId w:val="29"/>
            </w:numPr>
            <w:autoSpaceDE w:val="0"/>
            <w:autoSpaceDN w:val="0"/>
            <w:adjustRightInd w:val="0"/>
            <w:spacing w:after="0" w:line="240" w:lineRule="auto"/>
            <w:ind w:left="2160" w:hanging="360"/>
          </w:pPr>
        </w:pPrChange>
      </w:pPr>
      <w:ins w:id="822" w:author="Bedekar, Vivek" w:date="2016-06-14T20:03:00Z">
        <w:r>
          <w:rPr>
            <w:sz w:val="22"/>
            <w:szCs w:val="22"/>
          </w:rPr>
          <w:t>Special cases for KSS, ISS, and JSS are as follows:</w:t>
        </w:r>
      </w:ins>
    </w:p>
    <w:p w14:paraId="2A1638FF" w14:textId="46542F05" w:rsidR="00326930" w:rsidRPr="002541F0" w:rsidRDefault="00C555AF">
      <w:pPr>
        <w:pStyle w:val="ListParagraph"/>
        <w:numPr>
          <w:ilvl w:val="0"/>
          <w:numId w:val="29"/>
        </w:numPr>
        <w:autoSpaceDE w:val="0"/>
        <w:autoSpaceDN w:val="0"/>
        <w:adjustRightInd w:val="0"/>
        <w:spacing w:after="0" w:line="240" w:lineRule="auto"/>
        <w:rPr>
          <w:ins w:id="823" w:author="Bedekar, Vivek" w:date="2016-06-14T20:02:00Z"/>
          <w:sz w:val="22"/>
          <w:szCs w:val="22"/>
        </w:rPr>
        <w:pPrChange w:id="824" w:author="Bedekar, Vivek" w:date="2016-06-14T20:04:00Z">
          <w:pPr>
            <w:pStyle w:val="ListParagraph"/>
            <w:numPr>
              <w:numId w:val="29"/>
            </w:numPr>
            <w:autoSpaceDE w:val="0"/>
            <w:autoSpaceDN w:val="0"/>
            <w:adjustRightInd w:val="0"/>
            <w:spacing w:after="0" w:line="240" w:lineRule="auto"/>
            <w:ind w:left="2160" w:hanging="360"/>
          </w:pPr>
        </w:pPrChange>
      </w:pPr>
      <w:ins w:id="825" w:author="Bedekar, Vivek" w:date="2016-06-14T20:04:00Z">
        <w:r>
          <w:rPr>
            <w:sz w:val="22"/>
            <w:szCs w:val="22"/>
          </w:rPr>
          <w:t xml:space="preserve">KSS </w:t>
        </w:r>
      </w:ins>
      <w:ins w:id="826" w:author="Bedekar, Vivek" w:date="2016-06-14T20:18:00Z">
        <w:r w:rsidR="008457D0">
          <w:rPr>
            <w:sz w:val="22"/>
            <w:szCs w:val="22"/>
          </w:rPr>
          <w:t xml:space="preserve">must be </w:t>
        </w:r>
      </w:ins>
      <w:ins w:id="827" w:author="Bedekar, Vivek" w:date="2016-06-14T20:04:00Z">
        <w:r>
          <w:rPr>
            <w:sz w:val="22"/>
            <w:szCs w:val="22"/>
          </w:rPr>
          <w:t xml:space="preserve">set to 0, to implement a constant </w:t>
        </w:r>
      </w:ins>
      <w:ins w:id="828" w:author="Bedekar, Vivek" w:date="2016-06-14T20:01:00Z">
        <w:r w:rsidRPr="00C555AF">
          <w:rPr>
            <w:sz w:val="22"/>
            <w:szCs w:val="22"/>
            <w:rPrChange w:id="829" w:author="Bedekar, Vivek" w:date="2016-06-14T20:04:00Z">
              <w:rPr/>
            </w:rPrChange>
          </w:rPr>
          <w:t xml:space="preserve">concentration boundary </w:t>
        </w:r>
      </w:ins>
      <w:ins w:id="830" w:author="Bedekar, Vivek" w:date="2016-06-14T20:05:00Z">
        <w:r w:rsidR="002541F0">
          <w:rPr>
            <w:sz w:val="22"/>
            <w:szCs w:val="22"/>
          </w:rPr>
          <w:t xml:space="preserve">(ITYPE = -1) to be </w:t>
        </w:r>
      </w:ins>
      <w:ins w:id="831" w:author="Bedekar, Vivek" w:date="2016-06-14T20:01:00Z">
        <w:r w:rsidRPr="00C555AF">
          <w:rPr>
            <w:sz w:val="22"/>
            <w:szCs w:val="22"/>
            <w:rPrChange w:id="832" w:author="Bedekar, Vivek" w:date="2016-06-14T20:04:00Z">
              <w:rPr/>
            </w:rPrChange>
          </w:rPr>
          <w:t>app</w:t>
        </w:r>
      </w:ins>
      <w:ins w:id="833" w:author="Bedekar, Vivek" w:date="2016-06-14T20:02:00Z">
        <w:r w:rsidRPr="00C555AF">
          <w:rPr>
            <w:sz w:val="22"/>
            <w:szCs w:val="22"/>
            <w:rPrChange w:id="834" w:author="Bedekar, Vivek" w:date="2016-06-14T20:04:00Z">
              <w:rPr/>
            </w:rPrChange>
          </w:rPr>
          <w:t>l</w:t>
        </w:r>
      </w:ins>
      <w:ins w:id="835" w:author="Bedekar, Vivek" w:date="2016-06-14T20:01:00Z">
        <w:r w:rsidRPr="00C555AF">
          <w:rPr>
            <w:sz w:val="22"/>
            <w:szCs w:val="22"/>
            <w:rPrChange w:id="836" w:author="Bedekar, Vivek" w:date="2016-06-14T20:04:00Z">
              <w:rPr/>
            </w:rPrChange>
          </w:rPr>
          <w:t xml:space="preserve">ied on the </w:t>
        </w:r>
      </w:ins>
      <w:ins w:id="837" w:author="Bedekar, Vivek" w:date="2016-06-14T20:13:00Z">
        <w:r w:rsidR="008457D0">
          <w:rPr>
            <w:sz w:val="22"/>
            <w:szCs w:val="22"/>
          </w:rPr>
          <w:t xml:space="preserve">same </w:t>
        </w:r>
      </w:ins>
      <w:ins w:id="838" w:author="Bedekar, Vivek" w:date="2016-06-14T20:02:00Z">
        <w:r w:rsidRPr="00C555AF">
          <w:rPr>
            <w:sz w:val="22"/>
            <w:szCs w:val="22"/>
            <w:rPrChange w:id="839" w:author="Bedekar, Vivek" w:date="2016-06-14T20:04:00Z">
              <w:rPr/>
            </w:rPrChange>
          </w:rPr>
          <w:t>laye</w:t>
        </w:r>
        <w:r w:rsidR="002541F0" w:rsidRPr="002541F0">
          <w:rPr>
            <w:sz w:val="22"/>
            <w:szCs w:val="22"/>
          </w:rPr>
          <w:t xml:space="preserve">r </w:t>
        </w:r>
      </w:ins>
      <w:ins w:id="840" w:author="Bedekar, Vivek" w:date="2016-06-14T20:13:00Z">
        <w:r w:rsidR="008457D0">
          <w:rPr>
            <w:sz w:val="22"/>
            <w:szCs w:val="22"/>
          </w:rPr>
          <w:t xml:space="preserve">that the </w:t>
        </w:r>
      </w:ins>
      <w:ins w:id="841" w:author="Bedekar, Vivek" w:date="2016-06-14T20:02:00Z">
        <w:r w:rsidR="002541F0" w:rsidRPr="002541F0">
          <w:rPr>
            <w:sz w:val="22"/>
            <w:szCs w:val="22"/>
          </w:rPr>
          <w:t>recharge is applied.</w:t>
        </w:r>
      </w:ins>
    </w:p>
    <w:p w14:paraId="53D1B8FD" w14:textId="12D77496" w:rsidR="002541F0" w:rsidRPr="00C555AF" w:rsidRDefault="008457D0">
      <w:pPr>
        <w:pStyle w:val="ListParagraph"/>
        <w:numPr>
          <w:ilvl w:val="0"/>
          <w:numId w:val="29"/>
        </w:numPr>
        <w:autoSpaceDE w:val="0"/>
        <w:autoSpaceDN w:val="0"/>
        <w:adjustRightInd w:val="0"/>
        <w:spacing w:after="0" w:line="240" w:lineRule="auto"/>
        <w:rPr>
          <w:ins w:id="842" w:author="Bedekar, Vivek" w:date="2016-06-14T19:42:00Z"/>
          <w:sz w:val="22"/>
          <w:szCs w:val="22"/>
          <w:rPrChange w:id="843" w:author="Bedekar, Vivek" w:date="2016-06-14T20:04:00Z">
            <w:rPr>
              <w:ins w:id="844" w:author="Bedekar, Vivek" w:date="2016-06-14T19:42:00Z"/>
            </w:rPr>
          </w:rPrChange>
        </w:rPr>
        <w:pPrChange w:id="845" w:author="Bedekar, Vivek" w:date="2016-06-14T20:04:00Z">
          <w:pPr>
            <w:pStyle w:val="ListParagraph"/>
            <w:numPr>
              <w:numId w:val="29"/>
            </w:numPr>
            <w:autoSpaceDE w:val="0"/>
            <w:autoSpaceDN w:val="0"/>
            <w:adjustRightInd w:val="0"/>
            <w:spacing w:after="0" w:line="240" w:lineRule="auto"/>
            <w:ind w:left="2160" w:hanging="360"/>
          </w:pPr>
        </w:pPrChange>
      </w:pPr>
      <w:ins w:id="846" w:author="Bedekar, Vivek" w:date="2016-06-14T20:19:00Z">
        <w:r>
          <w:rPr>
            <w:sz w:val="22"/>
            <w:szCs w:val="22"/>
          </w:rPr>
          <w:t>To specify lake concentration (ITYPE = 26)</w:t>
        </w:r>
      </w:ins>
      <w:ins w:id="847" w:author="Bedekar, Vivek" w:date="2016-06-14T20:20:00Z">
        <w:r>
          <w:rPr>
            <w:sz w:val="22"/>
            <w:szCs w:val="22"/>
          </w:rPr>
          <w:t xml:space="preserve">, KSS and ISS must be set to zero, and JSS must be set equal to the lake number for which the concentration is specified. </w:t>
        </w:r>
      </w:ins>
      <w:ins w:id="848" w:author="Bedekar, Vivek" w:date="2016-06-14T20:21:00Z">
        <w:r>
          <w:rPr>
            <w:sz w:val="22"/>
            <w:szCs w:val="22"/>
          </w:rPr>
          <w:t xml:space="preserve">Groundwater cells gaining mass from </w:t>
        </w:r>
      </w:ins>
      <w:ins w:id="849" w:author="Bedekar, Vivek" w:date="2016-06-14T20:23:00Z">
        <w:r w:rsidR="00375688">
          <w:rPr>
            <w:sz w:val="22"/>
            <w:szCs w:val="22"/>
          </w:rPr>
          <w:t xml:space="preserve">the </w:t>
        </w:r>
      </w:ins>
      <w:ins w:id="850" w:author="Bedekar, Vivek" w:date="2016-06-14T20:21:00Z">
        <w:r>
          <w:rPr>
            <w:sz w:val="22"/>
            <w:szCs w:val="22"/>
          </w:rPr>
          <w:t xml:space="preserve">lake </w:t>
        </w:r>
      </w:ins>
      <w:ins w:id="851" w:author="Bedekar, Vivek" w:date="2016-06-14T20:22:00Z">
        <w:r w:rsidR="00375688">
          <w:rPr>
            <w:sz w:val="22"/>
            <w:szCs w:val="22"/>
          </w:rPr>
          <w:t xml:space="preserve">JSS </w:t>
        </w:r>
      </w:ins>
      <w:ins w:id="852" w:author="Bedekar, Vivek" w:date="2016-06-14T20:21:00Z">
        <w:r>
          <w:rPr>
            <w:sz w:val="22"/>
            <w:szCs w:val="22"/>
          </w:rPr>
          <w:t xml:space="preserve">are internally identified </w:t>
        </w:r>
      </w:ins>
      <w:ins w:id="853" w:author="Bedekar, Vivek" w:date="2016-06-14T20:22:00Z">
        <w:r w:rsidR="00375688">
          <w:rPr>
            <w:sz w:val="22"/>
            <w:szCs w:val="22"/>
          </w:rPr>
          <w:t xml:space="preserve">based on information provided via the flow link file, </w:t>
        </w:r>
      </w:ins>
      <w:ins w:id="854" w:author="Bedekar, Vivek" w:date="2016-06-14T20:21:00Z">
        <w:r>
          <w:rPr>
            <w:sz w:val="22"/>
            <w:szCs w:val="22"/>
          </w:rPr>
          <w:t xml:space="preserve">and the same lake </w:t>
        </w:r>
      </w:ins>
      <w:ins w:id="855" w:author="Bedekar, Vivek" w:date="2016-06-14T20:22:00Z">
        <w:r>
          <w:rPr>
            <w:sz w:val="22"/>
            <w:szCs w:val="22"/>
          </w:rPr>
          <w:lastRenderedPageBreak/>
          <w:t>concentration</w:t>
        </w:r>
      </w:ins>
      <w:ins w:id="856" w:author="Bedekar, Vivek" w:date="2016-06-14T20:21:00Z">
        <w:r>
          <w:rPr>
            <w:sz w:val="22"/>
            <w:szCs w:val="22"/>
          </w:rPr>
          <w:t xml:space="preserve"> </w:t>
        </w:r>
      </w:ins>
      <w:ins w:id="857" w:author="Bedekar, Vivek" w:date="2016-06-14T20:22:00Z">
        <w:r>
          <w:rPr>
            <w:sz w:val="22"/>
            <w:szCs w:val="22"/>
          </w:rPr>
          <w:t xml:space="preserve">is </w:t>
        </w:r>
      </w:ins>
      <w:ins w:id="858" w:author="Bedekar, Vivek" w:date="2016-06-14T20:23:00Z">
        <w:r w:rsidR="00375688">
          <w:rPr>
            <w:sz w:val="22"/>
            <w:szCs w:val="22"/>
          </w:rPr>
          <w:t xml:space="preserve">used for </w:t>
        </w:r>
      </w:ins>
      <w:ins w:id="859" w:author="Bedekar, Vivek" w:date="2016-06-14T20:22:00Z">
        <w:r>
          <w:rPr>
            <w:sz w:val="22"/>
            <w:szCs w:val="22"/>
          </w:rPr>
          <w:t xml:space="preserve">all </w:t>
        </w:r>
      </w:ins>
      <w:ins w:id="860" w:author="Bedekar, Vivek" w:date="2016-06-14T20:23:00Z">
        <w:r w:rsidR="00375688">
          <w:rPr>
            <w:sz w:val="22"/>
            <w:szCs w:val="22"/>
          </w:rPr>
          <w:t xml:space="preserve">gaining </w:t>
        </w:r>
      </w:ins>
      <w:ins w:id="861" w:author="Bedekar, Vivek" w:date="2016-06-14T20:22:00Z">
        <w:r>
          <w:rPr>
            <w:sz w:val="22"/>
            <w:szCs w:val="22"/>
          </w:rPr>
          <w:t>groundwater cells connected to the lake specified using JSS.</w:t>
        </w:r>
      </w:ins>
    </w:p>
    <w:p w14:paraId="23712657" w14:textId="77777777" w:rsidR="00DC03A9" w:rsidRPr="00326930" w:rsidRDefault="00DC03A9">
      <w:pPr>
        <w:autoSpaceDE w:val="0"/>
        <w:autoSpaceDN w:val="0"/>
        <w:adjustRightInd w:val="0"/>
        <w:spacing w:after="0" w:line="240" w:lineRule="auto"/>
        <w:ind w:left="1440"/>
        <w:rPr>
          <w:ins w:id="862" w:author="Bedekar, Vivek" w:date="2016-06-14T19:42:00Z"/>
          <w:sz w:val="22"/>
          <w:szCs w:val="22"/>
          <w:rPrChange w:id="863" w:author="Bedekar, Vivek" w:date="2016-06-14T19:42:00Z">
            <w:rPr>
              <w:ins w:id="864" w:author="Bedekar, Vivek" w:date="2016-06-14T19:42:00Z"/>
              <w:rFonts w:eastAsiaTheme="minorHAnsi"/>
              <w:sz w:val="22"/>
              <w:szCs w:val="22"/>
            </w:rPr>
          </w:rPrChange>
        </w:rPr>
        <w:pPrChange w:id="865" w:author="Bedekar, Vivek" w:date="2016-06-14T19:42:00Z">
          <w:pPr>
            <w:pStyle w:val="ListParagraph"/>
            <w:numPr>
              <w:numId w:val="29"/>
            </w:numPr>
            <w:autoSpaceDE w:val="0"/>
            <w:autoSpaceDN w:val="0"/>
            <w:adjustRightInd w:val="0"/>
            <w:spacing w:after="0" w:line="240" w:lineRule="auto"/>
            <w:ind w:left="2160" w:hanging="360"/>
          </w:pPr>
        </w:pPrChange>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proofErr w:type="gramStart"/>
      <w:r>
        <w:rPr>
          <w:rFonts w:eastAsiaTheme="minorHAnsi"/>
          <w:sz w:val="22"/>
          <w:szCs w:val="22"/>
        </w:rPr>
        <w:t>ITYPE  =</w:t>
      </w:r>
      <w:proofErr w:type="gramEnd"/>
      <w:r>
        <w:rPr>
          <w:rFonts w:eastAsiaTheme="minorHAnsi"/>
          <w:sz w:val="22"/>
          <w:szCs w:val="22"/>
        </w:rPr>
        <w:t xml:space="preserve">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4D4FC005"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del w:id="866" w:author="Bedekar, Vivek" w:date="2016-06-14T20:28:00Z">
        <w:r w:rsidDel="00AC6305">
          <w:rPr>
            <w:rFonts w:eastAsiaTheme="minorHAnsi"/>
            <w:sz w:val="22"/>
            <w:szCs w:val="22"/>
          </w:rPr>
          <w:delText xml:space="preserve"> (or stream)</w:delText>
        </w:r>
      </w:del>
      <w:r>
        <w:rPr>
          <w:rFonts w:eastAsiaTheme="minorHAnsi"/>
          <w:sz w:val="22"/>
          <w:szCs w:val="22"/>
        </w:rPr>
        <w:t>;</w:t>
      </w:r>
    </w:p>
    <w:p w14:paraId="2C2D1FCF" w14:textId="77777777"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ins w:id="867" w:author="Bedekar, Vivek" w:date="2016-06-14T20:28:00Z"/>
          <w:rFonts w:eastAsiaTheme="minorHAnsi"/>
          <w:sz w:val="22"/>
          <w:szCs w:val="22"/>
        </w:rPr>
      </w:pPr>
      <w:r>
        <w:rPr>
          <w:rFonts w:eastAsiaTheme="minorHAnsi"/>
          <w:sz w:val="22"/>
          <w:szCs w:val="22"/>
        </w:rPr>
        <w:t>= -1, constant-concentration cell</w:t>
      </w:r>
      <w:ins w:id="868" w:author="Bedekar, Vivek" w:date="2016-06-14T20:24:00Z">
        <w:r w:rsidR="00C91783">
          <w:rPr>
            <w:rFonts w:eastAsiaTheme="minorHAnsi"/>
            <w:sz w:val="22"/>
            <w:szCs w:val="22"/>
          </w:rPr>
          <w:t>;</w:t>
        </w:r>
      </w:ins>
    </w:p>
    <w:p w14:paraId="0786517E" w14:textId="4C371A9B" w:rsidR="00AC6305" w:rsidRDefault="00AC6305" w:rsidP="00A81450">
      <w:pPr>
        <w:autoSpaceDE w:val="0"/>
        <w:autoSpaceDN w:val="0"/>
        <w:adjustRightInd w:val="0"/>
        <w:spacing w:after="0" w:line="240" w:lineRule="auto"/>
        <w:ind w:left="2880"/>
        <w:rPr>
          <w:ins w:id="869" w:author="Bedekar, Vivek" w:date="2016-06-14T20:24:00Z"/>
          <w:rFonts w:eastAsiaTheme="minorHAnsi"/>
          <w:sz w:val="22"/>
          <w:szCs w:val="22"/>
        </w:rPr>
      </w:pPr>
      <w:ins w:id="870" w:author="Bedekar, Vivek" w:date="2016-06-14T20:28:00Z">
        <w:r>
          <w:rPr>
            <w:rFonts w:eastAsiaTheme="minorHAnsi"/>
            <w:sz w:val="22"/>
            <w:szCs w:val="22"/>
          </w:rPr>
          <w:t>= 21, stream</w:t>
        </w:r>
      </w:ins>
      <w:ins w:id="871" w:author="Bedekar, Vivek" w:date="2016-06-14T20:29:00Z">
        <w:r w:rsidR="00BE0760">
          <w:rPr>
            <w:rFonts w:eastAsiaTheme="minorHAnsi"/>
            <w:sz w:val="22"/>
            <w:szCs w:val="22"/>
          </w:rPr>
          <w:t>-flow routing</w:t>
        </w:r>
      </w:ins>
      <w:ins w:id="872" w:author="Bedekar, Vivek" w:date="2016-06-14T20:32:00Z">
        <w:r w:rsidR="00BE0760">
          <w:rPr>
            <w:rFonts w:eastAsiaTheme="minorHAnsi"/>
            <w:sz w:val="22"/>
            <w:szCs w:val="22"/>
          </w:rPr>
          <w:t xml:space="preserve"> (STR)</w:t>
        </w:r>
      </w:ins>
      <w:ins w:id="873" w:author="Bedekar, Vivek" w:date="2016-06-14T20:28:00Z">
        <w:r>
          <w:rPr>
            <w:rFonts w:eastAsiaTheme="minorHAnsi"/>
            <w:sz w:val="22"/>
            <w:szCs w:val="22"/>
          </w:rPr>
          <w:t>;</w:t>
        </w:r>
      </w:ins>
    </w:p>
    <w:p w14:paraId="26DEE3B3" w14:textId="499A65A2" w:rsidR="00AC6305" w:rsidRDefault="00AC6305" w:rsidP="00A81450">
      <w:pPr>
        <w:autoSpaceDE w:val="0"/>
        <w:autoSpaceDN w:val="0"/>
        <w:adjustRightInd w:val="0"/>
        <w:spacing w:after="0" w:line="240" w:lineRule="auto"/>
        <w:ind w:left="2880"/>
        <w:rPr>
          <w:ins w:id="874" w:author="Bedekar, Vivek" w:date="2016-06-14T20:29:00Z"/>
          <w:rFonts w:eastAsiaTheme="minorHAnsi"/>
          <w:sz w:val="22"/>
          <w:szCs w:val="22"/>
        </w:rPr>
      </w:pPr>
      <w:ins w:id="875" w:author="Bedekar, Vivek" w:date="2016-06-14T20:29:00Z">
        <w:r>
          <w:rPr>
            <w:rFonts w:eastAsiaTheme="minorHAnsi"/>
            <w:sz w:val="22"/>
            <w:szCs w:val="22"/>
          </w:rPr>
          <w:t>= 22, reservoir;</w:t>
        </w:r>
      </w:ins>
    </w:p>
    <w:p w14:paraId="4FD215C7" w14:textId="7D2CCA6A" w:rsidR="00AC6305" w:rsidRDefault="00AC6305" w:rsidP="00A81450">
      <w:pPr>
        <w:autoSpaceDE w:val="0"/>
        <w:autoSpaceDN w:val="0"/>
        <w:adjustRightInd w:val="0"/>
        <w:spacing w:after="0" w:line="240" w:lineRule="auto"/>
        <w:ind w:left="2880"/>
        <w:rPr>
          <w:ins w:id="876" w:author="Bedekar, Vivek" w:date="2016-06-14T20:29:00Z"/>
          <w:rFonts w:eastAsiaTheme="minorHAnsi"/>
          <w:sz w:val="22"/>
          <w:szCs w:val="22"/>
        </w:rPr>
      </w:pPr>
      <w:ins w:id="877" w:author="Bedekar, Vivek" w:date="2016-06-14T20:29:00Z">
        <w:r>
          <w:rPr>
            <w:rFonts w:eastAsiaTheme="minorHAnsi"/>
            <w:sz w:val="22"/>
            <w:szCs w:val="22"/>
          </w:rPr>
          <w:t xml:space="preserve">= </w:t>
        </w:r>
        <w:r w:rsidR="00BE0760">
          <w:rPr>
            <w:rFonts w:eastAsiaTheme="minorHAnsi"/>
            <w:sz w:val="22"/>
            <w:szCs w:val="22"/>
          </w:rPr>
          <w:t>23, specified flow and head boundary;</w:t>
        </w:r>
      </w:ins>
    </w:p>
    <w:p w14:paraId="17958011" w14:textId="7E2DEDD9" w:rsidR="00C91783" w:rsidRDefault="00C91783" w:rsidP="00A81450">
      <w:pPr>
        <w:autoSpaceDE w:val="0"/>
        <w:autoSpaceDN w:val="0"/>
        <w:adjustRightInd w:val="0"/>
        <w:spacing w:after="0" w:line="240" w:lineRule="auto"/>
        <w:ind w:left="2880"/>
        <w:rPr>
          <w:ins w:id="878" w:author="Bedekar, Vivek" w:date="2016-06-14T20:26:00Z"/>
          <w:rFonts w:eastAsiaTheme="minorHAnsi"/>
          <w:sz w:val="22"/>
          <w:szCs w:val="22"/>
        </w:rPr>
      </w:pPr>
      <w:ins w:id="879" w:author="Bedekar, Vivek" w:date="2016-06-14T20:24:00Z">
        <w:r>
          <w:rPr>
            <w:rFonts w:eastAsiaTheme="minorHAnsi"/>
            <w:sz w:val="22"/>
            <w:szCs w:val="22"/>
          </w:rPr>
          <w:t xml:space="preserve">= </w:t>
        </w:r>
      </w:ins>
      <w:ins w:id="880" w:author="Bedekar, Vivek" w:date="2016-06-14T20:26:00Z">
        <w:r>
          <w:rPr>
            <w:rFonts w:eastAsiaTheme="minorHAnsi"/>
            <w:sz w:val="22"/>
            <w:szCs w:val="22"/>
          </w:rPr>
          <w:t>26, lake;</w:t>
        </w:r>
      </w:ins>
    </w:p>
    <w:p w14:paraId="1B7777E2" w14:textId="1A385552" w:rsidR="00C91783" w:rsidRDefault="00C91783" w:rsidP="00A81450">
      <w:pPr>
        <w:autoSpaceDE w:val="0"/>
        <w:autoSpaceDN w:val="0"/>
        <w:adjustRightInd w:val="0"/>
        <w:spacing w:after="0" w:line="240" w:lineRule="auto"/>
        <w:ind w:left="2880"/>
        <w:rPr>
          <w:ins w:id="881" w:author="Bedekar, Vivek" w:date="2016-06-14T20:25:00Z"/>
          <w:rFonts w:eastAsiaTheme="minorHAnsi"/>
          <w:sz w:val="22"/>
          <w:szCs w:val="22"/>
        </w:rPr>
      </w:pPr>
      <w:ins w:id="882" w:author="Bedekar, Vivek" w:date="2016-06-14T20:26:00Z">
        <w:r>
          <w:rPr>
            <w:rFonts w:eastAsiaTheme="minorHAnsi"/>
            <w:sz w:val="22"/>
            <w:szCs w:val="22"/>
          </w:rPr>
          <w:t xml:space="preserve">= </w:t>
        </w:r>
      </w:ins>
      <w:ins w:id="883" w:author="Bedekar, Vivek" w:date="2016-06-14T20:25:00Z">
        <w:r>
          <w:rPr>
            <w:rFonts w:eastAsiaTheme="minorHAnsi"/>
            <w:sz w:val="22"/>
            <w:szCs w:val="22"/>
          </w:rPr>
          <w:t>27, multi-node well;</w:t>
        </w:r>
      </w:ins>
    </w:p>
    <w:p w14:paraId="760F23D3" w14:textId="77777777" w:rsidR="00C91783" w:rsidRDefault="00C91783" w:rsidP="00A81450">
      <w:pPr>
        <w:autoSpaceDE w:val="0"/>
        <w:autoSpaceDN w:val="0"/>
        <w:adjustRightInd w:val="0"/>
        <w:spacing w:after="0" w:line="240" w:lineRule="auto"/>
        <w:ind w:left="2880"/>
        <w:rPr>
          <w:ins w:id="884" w:author="Bedekar, Vivek" w:date="2016-06-14T20:26:00Z"/>
          <w:rFonts w:eastAsiaTheme="minorHAnsi"/>
          <w:sz w:val="22"/>
          <w:szCs w:val="22"/>
        </w:rPr>
      </w:pPr>
      <w:ins w:id="885" w:author="Bedekar, Vivek" w:date="2016-06-14T20:26:00Z">
        <w:r>
          <w:rPr>
            <w:rFonts w:eastAsiaTheme="minorHAnsi"/>
            <w:sz w:val="22"/>
            <w:szCs w:val="22"/>
          </w:rPr>
          <w:t>= 28, drain with return flow;</w:t>
        </w:r>
      </w:ins>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ins w:id="886" w:author="Bedekar, Vivek" w:date="2016-06-14T20:26:00Z">
        <w:r>
          <w:rPr>
            <w:rFonts w:eastAsiaTheme="minorHAnsi"/>
            <w:sz w:val="22"/>
            <w:szCs w:val="22"/>
          </w:rPr>
          <w:t xml:space="preserve">= 30, stream-flow </w:t>
        </w:r>
      </w:ins>
      <w:ins w:id="887" w:author="Bedekar, Vivek" w:date="2016-06-14T20:27:00Z">
        <w:r>
          <w:rPr>
            <w:rFonts w:eastAsiaTheme="minorHAnsi"/>
            <w:sz w:val="22"/>
            <w:szCs w:val="22"/>
          </w:rPr>
          <w:t>routing</w:t>
        </w:r>
      </w:ins>
      <w:ins w:id="888" w:author="Bedekar, Vivek" w:date="2016-06-14T20:32:00Z">
        <w:r w:rsidR="00BE0760">
          <w:rPr>
            <w:rFonts w:eastAsiaTheme="minorHAnsi"/>
            <w:sz w:val="22"/>
            <w:szCs w:val="22"/>
          </w:rPr>
          <w:t xml:space="preserve"> (SFR)</w:t>
        </w:r>
      </w:ins>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ins w:id="889" w:author="Bedekar, Vivek" w:date="2016-06-14T20:32:00Z"/>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ins w:id="890" w:author="Bedekar, Vivek" w:date="2016-06-14T20:33:00Z"/>
          <w:rFonts w:eastAsiaTheme="minorHAnsi"/>
          <w:sz w:val="22"/>
          <w:szCs w:val="22"/>
        </w:rPr>
      </w:pPr>
      <w:ins w:id="891" w:author="Bedekar, Vivek" w:date="2016-06-14T20:33:00Z">
        <w:r>
          <w:rPr>
            <w:rFonts w:eastAsiaTheme="minorHAnsi"/>
            <w:sz w:val="22"/>
            <w:szCs w:val="22"/>
          </w:rPr>
          <w:t>For informational purposes, o</w:t>
        </w:r>
      </w:ins>
      <w:ins w:id="892" w:author="Bedekar, Vivek" w:date="2016-06-14T20:32:00Z">
        <w:r>
          <w:rPr>
            <w:rFonts w:eastAsiaTheme="minorHAnsi"/>
            <w:sz w:val="22"/>
            <w:szCs w:val="22"/>
          </w:rPr>
          <w:t xml:space="preserve">ther reserved ITYPE unit numbers include 7, 8, </w:t>
        </w:r>
      </w:ins>
      <w:ins w:id="893" w:author="Bedekar, Vivek" w:date="2016-06-14T20:33:00Z">
        <w:r>
          <w:rPr>
            <w:rFonts w:eastAsiaTheme="minorHAnsi"/>
            <w:sz w:val="22"/>
            <w:szCs w:val="22"/>
          </w:rPr>
          <w:t>29, and 31 for recharge, evapotranspiration, evapotranspiration with segments, and unsaturated-zone flow, respectively.</w:t>
        </w:r>
      </w:ins>
      <w:ins w:id="894" w:author="Bedekar, Vivek" w:date="2016-06-14T20:34:00Z">
        <w:r w:rsidR="00472399">
          <w:rPr>
            <w:rFonts w:eastAsiaTheme="minorHAnsi"/>
            <w:sz w:val="22"/>
            <w:szCs w:val="22"/>
          </w:rPr>
          <w:t xml:space="preserve"> Only the numbers listed above may be entered.</w:t>
        </w:r>
      </w:ins>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Ever s</w:t>
      </w:r>
      <w:r w:rsidRPr="00EB5C18">
        <w:rPr>
          <w:rFonts w:ascii="TimesNewRomanPSMT" w:eastAsiaTheme="minorHAnsi" w:hAnsi="TimesNewRomanPSMT" w:cs="TimesNewRomanPSMT"/>
        </w:rPr>
        <w:t xml:space="preserve">ince </w:t>
      </w:r>
      <w:r>
        <w:rPr>
          <w:rFonts w:ascii="TimesNewRomanPSMT" w:eastAsiaTheme="minorHAnsi" w:hAnsi="TimesNewRomanPSMT" w:cs="TimesNewRomanPSMT"/>
        </w:rPr>
        <w:t xml:space="preserve">an earlier </w:t>
      </w:r>
      <w:r w:rsidRPr="00EB5C18">
        <w:rPr>
          <w:rFonts w:ascii="TimesNewRomanPSMT" w:eastAsiaTheme="minorHAnsi" w:hAnsi="TimesNewRomanPSMT" w:cs="TimesNewRomanPSMT"/>
        </w:rPr>
        <w:t xml:space="preserve">version </w:t>
      </w:r>
      <w:r>
        <w:rPr>
          <w:rFonts w:ascii="TimesNewRomanPSMT" w:eastAsiaTheme="minorHAnsi" w:hAnsi="TimesNewRomanPSMT" w:cs="TimesNewRomanPSMT"/>
        </w:rPr>
        <w:t>of MT3DMS (v</w:t>
      </w:r>
      <w:r w:rsidRPr="00EB5C18">
        <w:rPr>
          <w:rFonts w:ascii="TimesNewRomanPSMT" w:eastAsiaTheme="minorHAnsi" w:hAnsi="TimesNewRomanPSMT" w:cs="TimesNewRomanPSMT"/>
        </w:rPr>
        <w:t>5.2</w:t>
      </w:r>
      <w:r>
        <w:rPr>
          <w:rFonts w:ascii="TimesNewRomanPSMT" w:eastAsiaTheme="minorHAnsi" w:hAnsi="TimesNewRomanPSMT" w:cs="TimesNewRomanPSMT"/>
        </w:rPr>
        <w:t>)</w:t>
      </w:r>
      <w:r w:rsidRPr="00EB5C18">
        <w:rPr>
          <w:rFonts w:ascii="TimesNewRomanPSMT" w:eastAsiaTheme="minorHAnsi" w:hAnsi="TimesNewRomanPSMT" w:cs="TimesNewRomanPSMT"/>
        </w:rPr>
        <w:t xml:space="preserve">, users can specify the input concentration of an injection well (ISSTYPE=2), i.e., CSS or CSSMS, as a negative integer code (IC). The absolute </w:t>
      </w:r>
      <w:r w:rsidRPr="00EB5C18">
        <w:rPr>
          <w:rFonts w:ascii="TimesNewRomanPSMT" w:eastAsiaTheme="minorHAnsi" w:hAnsi="TimesNewRomanPSMT" w:cs="TimesNewRomanPSMT"/>
        </w:rPr>
        <w:lastRenderedPageBreak/>
        <w:t xml:space="preserve">value of the integer code is the single cell location indicator of the extraction well whose output concentration is used as the input concentration for the injection well. For an extraction well located at layer </w:t>
      </w:r>
      <w:r w:rsidRPr="00EB5C18">
        <w:rPr>
          <w:rFonts w:eastAsiaTheme="minorHAnsi"/>
          <w:i/>
          <w:iCs/>
        </w:rPr>
        <w:t>K</w:t>
      </w:r>
      <w:r w:rsidRPr="00EB5C18">
        <w:rPr>
          <w:rFonts w:ascii="TimesNewRomanPSMT" w:eastAsiaTheme="minorHAnsi" w:hAnsi="TimesNewRomanPSMT" w:cs="TimesNewRomanPSMT"/>
        </w:rPr>
        <w:t xml:space="preserve">, row </w:t>
      </w:r>
      <w:r w:rsidRPr="00EB5C18">
        <w:rPr>
          <w:rFonts w:eastAsiaTheme="minorHAnsi"/>
          <w:i/>
          <w:iCs/>
        </w:rPr>
        <w:t>I</w:t>
      </w:r>
      <w:r w:rsidRPr="00EB5C18">
        <w:rPr>
          <w:rFonts w:ascii="TimesNewRomanPSMT" w:eastAsiaTheme="minorHAnsi" w:hAnsi="TimesNewRomanPSMT" w:cs="TimesNewRomanPSMT"/>
        </w:rPr>
        <w:t xml:space="preserve">, and column </w:t>
      </w:r>
      <w:r w:rsidRPr="00EB5C18">
        <w:rPr>
          <w:rFonts w:eastAsiaTheme="minorHAnsi"/>
          <w:i/>
          <w:iCs/>
        </w:rPr>
        <w:t>J</w:t>
      </w:r>
      <w:r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4.45pt;height:18.4pt" o:ole="">
            <v:imagedata r:id="rId17" o:title=""/>
          </v:shape>
          <o:OLEObject Type="Embed" ProgID="Equation.3" ShapeID="_x0000_i1028" DrawAspect="Content" ObjectID="_1527598115" r:id="rId18"/>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proofErr w:type="gramStart"/>
      <w:r>
        <w:rPr>
          <w:rFonts w:ascii="TimesNewRomanPSMT" w:eastAsiaTheme="minorHAnsi" w:hAnsi="TimesNewRomanPSMT" w:cs="TimesNewRomanPSMT"/>
        </w:rPr>
        <w:t>where</w:t>
      </w:r>
      <w:proofErr w:type="gramEnd"/>
      <w:r>
        <w:rPr>
          <w:rFonts w:ascii="TimesNewRomanPSMT" w:eastAsiaTheme="minorHAnsi" w:hAnsi="TimesNewRomanPSMT" w:cs="TimesNewRomanPSMT"/>
        </w:rPr>
        <w:t xml:space="preserv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w:t>
      </w:r>
      <w:proofErr w:type="gramStart"/>
      <w:r w:rsidRPr="00A81450">
        <w:rPr>
          <w:rFonts w:eastAsiaTheme="minorHAnsi"/>
          <w:sz w:val="22"/>
          <w:szCs w:val="22"/>
        </w:rPr>
        <w:t>CSSMS(</w:t>
      </w:r>
      <w:proofErr w:type="gramEnd"/>
      <w:r w:rsidRPr="00A81450">
        <w:rPr>
          <w:rFonts w:eastAsiaTheme="minorHAnsi"/>
          <w:sz w:val="22"/>
          <w:szCs w:val="22"/>
        </w:rPr>
        <w:t>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proofErr w:type="gramStart"/>
      <w:r w:rsidRPr="00A81450">
        <w:rPr>
          <w:rFonts w:eastAsiaTheme="minorHAnsi"/>
          <w:sz w:val="22"/>
          <w:szCs w:val="22"/>
        </w:rPr>
        <w:t>CSSMS(</w:t>
      </w:r>
      <w:proofErr w:type="gramEnd"/>
      <w:r w:rsidRPr="00A81450">
        <w:rPr>
          <w:rFonts w:eastAsiaTheme="minorHAnsi"/>
          <w:sz w:val="22"/>
          <w:szCs w:val="22"/>
        </w:rPr>
        <w:t>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7777777"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t>TOB Package</w:t>
      </w:r>
    </w:p>
    <w:p w14:paraId="1A939350" w14:textId="77777777" w:rsidR="00CC1BC9" w:rsidRPr="00CC1BC9" w:rsidRDefault="00CC1BC9" w:rsidP="00BD122E">
      <w:pPr>
        <w:spacing w:line="240" w:lineRule="auto"/>
      </w:pPr>
      <w:commentRangeStart w:id="895"/>
      <w:r>
        <w:t xml:space="preserve">Are we going to stick with this package?  </w:t>
      </w:r>
      <w:r w:rsidR="00BD122E">
        <w:t>And if so, for completeness-sake, do we want to bring in the instructions from the supplemental materials to codify all input instructions?</w:t>
      </w:r>
      <w:commentRangeEnd w:id="895"/>
      <w:r w:rsidR="00720B95">
        <w:rPr>
          <w:rStyle w:val="CommentReference"/>
        </w:rPr>
        <w:commentReference w:id="895"/>
      </w: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proofErr w:type="gramStart"/>
      <w:r>
        <w:rPr>
          <w:rFonts w:eastAsiaTheme="minorHAnsi"/>
          <w:sz w:val="22"/>
          <w:szCs w:val="22"/>
        </w:rPr>
        <w:t>HEADNG(</w:t>
      </w:r>
      <w:proofErr w:type="gramEnd"/>
      <w:r>
        <w:rPr>
          <w:rFonts w:eastAsiaTheme="minorHAnsi"/>
          <w:sz w:val="22"/>
          <w:szCs w:val="22"/>
        </w:rPr>
        <w:t>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proofErr w:type="gramStart"/>
      <w:r w:rsidRPr="006910E6">
        <w:rPr>
          <w:sz w:val="22"/>
          <w:szCs w:val="22"/>
        </w:rPr>
        <w:t>HEADNG(</w:t>
      </w:r>
      <w:proofErr w:type="gramEnd"/>
      <w:r w:rsidRPr="006910E6">
        <w:rPr>
          <w:sz w:val="22"/>
          <w:szCs w:val="22"/>
        </w:rPr>
        <w:t>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0FA78BB0"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del w:id="896"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w:delText>
        </w:r>
      </w:del>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264AAE2F" w14:textId="77777777" w:rsidR="008D4712" w:rsidRDefault="008D4712" w:rsidP="008D4712">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090E67" w14:textId="548E34FF" w:rsidR="008D4712" w:rsidRDefault="008D4712" w:rsidP="008D4712">
      <w:pPr>
        <w:pStyle w:val="ListParagraph"/>
        <w:numPr>
          <w:ilvl w:val="0"/>
          <w:numId w:val="1"/>
        </w:numPr>
        <w:autoSpaceDE w:val="0"/>
        <w:autoSpaceDN w:val="0"/>
        <w:adjustRightInd w:val="0"/>
        <w:spacing w:after="0" w:line="240" w:lineRule="auto"/>
        <w:ind w:left="2160"/>
        <w:rPr>
          <w:rFonts w:eastAsiaTheme="minorHAnsi"/>
          <w:sz w:val="22"/>
          <w:szCs w:val="22"/>
        </w:rPr>
      </w:pPr>
      <w:del w:id="897" w:author="Bedekar, Vivek" w:date="2016-06-14T20:41:00Z">
        <w:r w:rsidRPr="008D4712" w:rsidDel="005C3D33">
          <w:rPr>
            <w:rFonts w:eastAsiaTheme="minorHAnsi"/>
            <w:sz w:val="22"/>
            <w:szCs w:val="22"/>
          </w:rPr>
          <w:delText>MXUZCON</w:delText>
        </w:r>
        <w:r w:rsidDel="005C3D33">
          <w:rPr>
            <w:rFonts w:eastAsiaTheme="minorHAnsi"/>
            <w:sz w:val="22"/>
            <w:szCs w:val="22"/>
          </w:rPr>
          <w:delText xml:space="preserve"> is the maximum number of UZF connections and is equal to the number of non-zero entries in the IRNBND array found in the UZF1 input file for MODFLOW</w:delText>
        </w:r>
        <w:r w:rsidR="009E112E" w:rsidDel="005C3D33">
          <w:rPr>
            <w:rFonts w:eastAsiaTheme="minorHAnsi"/>
            <w:sz w:val="22"/>
            <w:szCs w:val="22"/>
          </w:rPr>
          <w:delText xml:space="preserve">.  That is, there is a potential for every cell with a non-zero IRNBND entry to pass water to </w:delText>
        </w:r>
        <w:r w:rsidR="004315DC" w:rsidDel="005C3D33">
          <w:rPr>
            <w:rFonts w:eastAsiaTheme="minorHAnsi"/>
            <w:sz w:val="22"/>
            <w:szCs w:val="22"/>
          </w:rPr>
          <w:delText>either a lake or stream segment</w:delText>
        </w:r>
        <w:r w:rsidR="009E112E" w:rsidDel="005C3D33">
          <w:rPr>
            <w:rFonts w:eastAsiaTheme="minorHAnsi"/>
            <w:sz w:val="22"/>
            <w:szCs w:val="22"/>
          </w:rPr>
          <w:delText>.</w:delText>
        </w:r>
      </w:del>
    </w:p>
    <w:p w14:paraId="687A4A46" w14:textId="77777777" w:rsidR="009E112E" w:rsidRDefault="009E112E"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ICBCUZ is the unit number to which </w:t>
      </w:r>
      <w:r w:rsidR="00941850">
        <w:rPr>
          <w:rFonts w:eastAsiaTheme="minorHAnsi"/>
          <w:sz w:val="22"/>
          <w:szCs w:val="22"/>
        </w:rPr>
        <w:t>unsaturated-zone concentration will be written out.</w:t>
      </w:r>
    </w:p>
    <w:p w14:paraId="36805CDC" w14:textId="77777777" w:rsidR="00941850" w:rsidRPr="008D4712"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77777777"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proofErr w:type="gramStart"/>
      <w:r>
        <w:rPr>
          <w:rFonts w:eastAsiaTheme="minorHAnsi"/>
          <w:sz w:val="22"/>
          <w:szCs w:val="22"/>
        </w:rPr>
        <w:t>IUZFBND</w:t>
      </w:r>
      <w:r w:rsidR="004315DC">
        <w:rPr>
          <w:rFonts w:eastAsiaTheme="minorHAnsi"/>
          <w:sz w:val="22"/>
          <w:szCs w:val="22"/>
        </w:rPr>
        <w:t>(</w:t>
      </w:r>
      <w:proofErr w:type="gramEnd"/>
      <w:r w:rsidR="004315DC">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21E41244" w14:textId="77777777"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63FD3A28"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4 </w:t>
      </w:r>
      <w:r>
        <w:rPr>
          <w:sz w:val="22"/>
          <w:szCs w:val="22"/>
        </w:rPr>
        <w:tab/>
        <w:t xml:space="preserve">Record: </w:t>
      </w:r>
      <w:r>
        <w:rPr>
          <w:sz w:val="22"/>
          <w:szCs w:val="22"/>
        </w:rPr>
        <w:tab/>
      </w:r>
      <w:proofErr w:type="gramStart"/>
      <w:r>
        <w:rPr>
          <w:rFonts w:eastAsiaTheme="minorHAnsi"/>
          <w:sz w:val="22"/>
          <w:szCs w:val="22"/>
        </w:rPr>
        <w:t>WC(</w:t>
      </w:r>
      <w:proofErr w:type="gramEnd"/>
      <w:r>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04ACEC19"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8EA2D35" w14:textId="77777777" w:rsidR="007F765F" w:rsidRPr="007F765F" w:rsidRDefault="007F765F" w:rsidP="007F765F">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WC is an array of starting water contents</w:t>
      </w:r>
      <w:r w:rsidR="00B44F2C">
        <w:rPr>
          <w:rFonts w:eastAsiaTheme="minorHAnsi"/>
          <w:sz w:val="22"/>
          <w:szCs w:val="22"/>
        </w:rPr>
        <w:t>.  For cells above the water table, this value can range between residual and saturated water contents.  In cells below the water table, this value will be equal to saturated water content (i.e., effective porosity).</w:t>
      </w:r>
    </w:p>
    <w:p w14:paraId="4AD537F3" w14:textId="77777777" w:rsidR="007F765F" w:rsidRDefault="007F765F" w:rsidP="007F765F">
      <w:pPr>
        <w:autoSpaceDE w:val="0"/>
        <w:autoSpaceDN w:val="0"/>
        <w:adjustRightInd w:val="0"/>
        <w:spacing w:after="0" w:line="240" w:lineRule="auto"/>
        <w:rPr>
          <w:rFonts w:eastAsiaTheme="minorHAnsi"/>
          <w:sz w:val="22"/>
          <w:szCs w:val="22"/>
        </w:rPr>
      </w:pPr>
    </w:p>
    <w:p w14:paraId="70D03C1E" w14:textId="77777777" w:rsidR="007F765F" w:rsidRPr="00B44F2C" w:rsidRDefault="007F765F" w:rsidP="007F765F">
      <w:pPr>
        <w:autoSpaceDE w:val="0"/>
        <w:autoSpaceDN w:val="0"/>
        <w:adjustRightInd w:val="0"/>
        <w:spacing w:after="0" w:line="240" w:lineRule="auto"/>
        <w:rPr>
          <w:sz w:val="22"/>
          <w:szCs w:val="22"/>
          <w:highlight w:val="lightGray"/>
        </w:rPr>
      </w:pPr>
      <w:r>
        <w:rPr>
          <w:sz w:val="22"/>
          <w:szCs w:val="22"/>
        </w:rPr>
        <w:t xml:space="preserve">5 </w:t>
      </w:r>
      <w:r>
        <w:rPr>
          <w:sz w:val="22"/>
          <w:szCs w:val="22"/>
        </w:rPr>
        <w:tab/>
        <w:t xml:space="preserve">Record: </w:t>
      </w:r>
      <w:r>
        <w:rPr>
          <w:sz w:val="22"/>
          <w:szCs w:val="22"/>
        </w:rPr>
        <w:tab/>
      </w:r>
      <w:proofErr w:type="gramStart"/>
      <w:r>
        <w:rPr>
          <w:rFonts w:eastAsiaTheme="minorHAnsi"/>
          <w:sz w:val="22"/>
          <w:szCs w:val="22"/>
        </w:rPr>
        <w:t>SDH(</w:t>
      </w:r>
      <w:proofErr w:type="gramEnd"/>
      <w:r>
        <w:rPr>
          <w:rFonts w:eastAsiaTheme="minorHAnsi"/>
          <w:sz w:val="22"/>
          <w:szCs w:val="22"/>
        </w:rPr>
        <w:t>NROW,NCOL)</w:t>
      </w:r>
      <w:r w:rsidR="00B44F2C">
        <w:rPr>
          <w:rFonts w:eastAsiaTheme="minorHAnsi"/>
          <w:sz w:val="22"/>
          <w:szCs w:val="22"/>
        </w:rPr>
        <w:t xml:space="preserve"> </w:t>
      </w:r>
      <w:r w:rsidR="00B44F2C" w:rsidRPr="00B44F2C">
        <w:rPr>
          <w:rFonts w:eastAsiaTheme="minorHAnsi"/>
          <w:sz w:val="22"/>
          <w:szCs w:val="22"/>
        </w:rPr>
        <w:t>(one array for each layer)</w:t>
      </w:r>
    </w:p>
    <w:p w14:paraId="7F9F38BD" w14:textId="77777777" w:rsidR="007F765F" w:rsidRDefault="007F765F" w:rsidP="007F765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1A50B5F4" w14:textId="77777777" w:rsidR="007F765F" w:rsidRDefault="00B44F2C" w:rsidP="00840CF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SDH</w:t>
      </w:r>
      <w:r w:rsidR="007F765F" w:rsidRPr="00840CFC">
        <w:rPr>
          <w:rFonts w:eastAsiaTheme="minorHAnsi"/>
          <w:sz w:val="22"/>
          <w:szCs w:val="22"/>
        </w:rPr>
        <w:t xml:space="preserve"> is</w:t>
      </w:r>
      <w:r w:rsidR="00840CFC">
        <w:rPr>
          <w:rFonts w:eastAsiaTheme="minorHAnsi"/>
          <w:sz w:val="22"/>
          <w:szCs w:val="22"/>
        </w:rPr>
        <w:t xml:space="preserve"> </w:t>
      </w:r>
      <w:r>
        <w:rPr>
          <w:rFonts w:eastAsiaTheme="minorHAnsi"/>
          <w:sz w:val="22"/>
          <w:szCs w:val="22"/>
        </w:rPr>
        <w:t xml:space="preserve">the starting saturated thickness for each cell in the simulation.  SDH = 0 in cells residing above the starting water table, is equal to the cell thickness for cells where the water table is above the top elevation of </w:t>
      </w:r>
      <w:r w:rsidR="004503DD">
        <w:rPr>
          <w:rFonts w:eastAsiaTheme="minorHAnsi"/>
          <w:sz w:val="22"/>
          <w:szCs w:val="22"/>
        </w:rPr>
        <w:t>the cell.  For cells in which the water table resides, SDH is equal to the water table elevation minus the bottom elevation of the cell.</w:t>
      </w: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77777777" w:rsidR="00D43F16" w:rsidRPr="00D43F16" w:rsidRDefault="00D43F16" w:rsidP="00D43F16">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r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w:t>
      </w:r>
      <w:r w:rsidR="00AB5EA1">
        <w:rPr>
          <w:rFonts w:eastAsiaTheme="minorHAnsi"/>
          <w:sz w:val="22"/>
          <w:szCs w:val="22"/>
        </w:rPr>
        <w:lastRenderedPageBreak/>
        <w:t xml:space="preserve">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77777777" w:rsidR="008842F8" w:rsidRDefault="008842F8" w:rsidP="008842F8">
      <w:pPr>
        <w:spacing w:after="0" w:line="240" w:lineRule="auto"/>
      </w:pPr>
      <w:r>
        <w:t>(Enter item 7 for each species if INCRCH ≥ 0)</w:t>
      </w:r>
    </w:p>
    <w:p w14:paraId="1AEFFD2F"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r w:rsidRPr="00D43F16">
        <w:rPr>
          <w:rFonts w:eastAsiaTheme="minorHAnsi"/>
          <w:sz w:val="22"/>
          <w:szCs w:val="22"/>
        </w:rPr>
        <w:t>CUZINF</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77777777" w:rsidR="008842F8" w:rsidRDefault="008842F8" w:rsidP="008842F8">
      <w:pPr>
        <w:autoSpaceDE w:val="0"/>
        <w:autoSpaceDN w:val="0"/>
        <w:adjustRightInd w:val="0"/>
        <w:spacing w:after="0" w:line="240" w:lineRule="auto"/>
        <w:rPr>
          <w:rFonts w:eastAsiaTheme="minorHAnsi"/>
          <w:sz w:val="22"/>
          <w:szCs w:val="22"/>
        </w:rPr>
      </w:pPr>
    </w:p>
    <w:p w14:paraId="3A7FBB3C" w14:textId="77777777" w:rsidR="008842F8" w:rsidRPr="00D43F16" w:rsidRDefault="008842F8" w:rsidP="008842F8">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Default="007958C4" w:rsidP="007958C4">
      <w:pPr>
        <w:spacing w:after="0" w:line="240" w:lineRule="auto"/>
      </w:pPr>
      <w:r>
        <w:t>(Enter item 9 for each species if INCUZET ≥ 0)</w:t>
      </w:r>
    </w:p>
    <w:p w14:paraId="54614185" w14:textId="77777777" w:rsidR="00F869A4" w:rsidRPr="00D43F16" w:rsidRDefault="00F869A4" w:rsidP="00F869A4">
      <w:pPr>
        <w:autoSpaceDE w:val="0"/>
        <w:autoSpaceDN w:val="0"/>
        <w:adjustRightInd w:val="0"/>
        <w:spacing w:after="0" w:line="240" w:lineRule="auto"/>
        <w:rPr>
          <w:rFonts w:eastAsiaTheme="minorHAnsi"/>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CUZET</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10 </w:t>
      </w:r>
      <w:r>
        <w:rPr>
          <w:sz w:val="22"/>
          <w:szCs w:val="22"/>
        </w:rPr>
        <w:tab/>
        <w:t xml:space="preserve">Record: </w:t>
      </w:r>
      <w:r>
        <w:rPr>
          <w:sz w:val="22"/>
          <w:szCs w:val="22"/>
        </w:rPr>
        <w:tab/>
        <w:t>IN</w:t>
      </w:r>
      <w:r>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77777777" w:rsidR="007958C4" w:rsidRPr="00D43F16" w:rsidRDefault="007958C4" w:rsidP="007958C4">
      <w:pPr>
        <w:autoSpaceDE w:val="0"/>
        <w:autoSpaceDN w:val="0"/>
        <w:adjustRightInd w:val="0"/>
        <w:spacing w:after="0" w:line="240" w:lineRule="auto"/>
        <w:rPr>
          <w:rFonts w:eastAsiaTheme="minorHAnsi"/>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CGWET</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7A8091B3" w14:textId="77777777" w:rsidR="00486932" w:rsidRDefault="00486932" w:rsidP="0075198B">
      <w:pPr>
        <w:pStyle w:val="Heading1"/>
        <w:numPr>
          <w:ilvl w:val="0"/>
          <w:numId w:val="9"/>
        </w:numPr>
        <w:ind w:left="540" w:hanging="540"/>
        <w:rPr>
          <w:rFonts w:cs="Times New Roman"/>
        </w:rPr>
      </w:pPr>
      <w:bookmarkStart w:id="898" w:name="_Toc321942239"/>
      <w:r>
        <w:rPr>
          <w:rFonts w:cs="Times New Roman"/>
        </w:rPr>
        <w:t>Output</w:t>
      </w:r>
      <w:bookmarkEnd w:id="898"/>
    </w:p>
    <w:p w14:paraId="31627D89" w14:textId="6A41436B" w:rsidR="004B03E9" w:rsidRDefault="00DB3BFB" w:rsidP="00413203">
      <w:pPr>
        <w:autoSpaceDE w:val="0"/>
        <w:autoSpaceDN w:val="0"/>
        <w:adjustRightInd w:val="0"/>
        <w:spacing w:after="0" w:line="240" w:lineRule="auto"/>
        <w:jc w:val="both"/>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del w:id="899" w:author="Bedekar, Vivek" w:date="2016-06-14T20:53:00Z">
        <w:r w:rsidR="007951EA" w:rsidDel="005C3D33">
          <w:delText>the modified version of MT3D</w:delText>
        </w:r>
        <w:r w:rsidR="00F951FB" w:rsidDel="005C3D33">
          <w:delText>MS</w:delText>
        </w:r>
        <w:r w:rsidR="007951EA" w:rsidDel="005C3D33">
          <w:delText xml:space="preserve"> </w:delText>
        </w:r>
      </w:del>
      <w:ins w:id="900" w:author="Bedekar, Vivek" w:date="2016-06-14T20:53:00Z">
        <w:r w:rsidR="005C3D33">
          <w:t xml:space="preserve">MT3D-USGS </w:t>
        </w:r>
      </w:ins>
      <w:r w:rsidR="007951EA">
        <w:t>is described below.</w:t>
      </w:r>
      <w:r w:rsidR="000F1359">
        <w:t xml:space="preserve"> </w:t>
      </w:r>
    </w:p>
    <w:p w14:paraId="2A76ADD6" w14:textId="77777777" w:rsidR="004B03E9" w:rsidRDefault="004B03E9" w:rsidP="00413203">
      <w:pPr>
        <w:autoSpaceDE w:val="0"/>
        <w:autoSpaceDN w:val="0"/>
        <w:adjustRightInd w:val="0"/>
        <w:spacing w:after="0" w:line="240" w:lineRule="auto"/>
        <w:jc w:val="both"/>
      </w:pPr>
    </w:p>
    <w:p w14:paraId="25F7C602" w14:textId="1CC70156" w:rsidR="007A0F22" w:rsidRDefault="000F1359" w:rsidP="00413203">
      <w:pPr>
        <w:autoSpaceDE w:val="0"/>
        <w:autoSpaceDN w:val="0"/>
        <w:adjustRightInd w:val="0"/>
        <w:spacing w:after="0" w:line="240" w:lineRule="auto"/>
        <w:jc w:val="both"/>
      </w:pPr>
      <w:r>
        <w:t xml:space="preserve">New options added in </w:t>
      </w:r>
      <w:ins w:id="901" w:author="Bedekar, Vivek" w:date="2016-06-14T20:53:00Z">
        <w:r w:rsidR="0088385E">
          <w:t xml:space="preserve">MT3D-USGS </w:t>
        </w:r>
      </w:ins>
      <w:del w:id="902" w:author="Bedekar, Vivek" w:date="2016-06-14T20:53:00Z">
        <w:r w:rsidDel="0088385E">
          <w:delText xml:space="preserve">the modified MT3DMS </w:delText>
        </w:r>
      </w:del>
      <w:r>
        <w:t xml:space="preserve">are echoed to the standard output files with a brief description. </w:t>
      </w:r>
    </w:p>
    <w:p w14:paraId="2D73F758" w14:textId="77777777" w:rsidR="007A0F22" w:rsidRDefault="009A00BD" w:rsidP="007A0F22">
      <w:pPr>
        <w:pStyle w:val="Heading2"/>
      </w:pPr>
      <w:bookmarkStart w:id="903" w:name="_Toc321942240"/>
      <w:r>
        <w:t>Output Files</w:t>
      </w:r>
      <w:bookmarkEnd w:id="903"/>
    </w:p>
    <w:p w14:paraId="54E4C2C9" w14:textId="357950AC" w:rsidR="00205761" w:rsidRDefault="004D4B91" w:rsidP="00413203">
      <w:pPr>
        <w:autoSpaceDE w:val="0"/>
        <w:autoSpaceDN w:val="0"/>
        <w:adjustRightInd w:val="0"/>
        <w:spacing w:after="0" w:line="240" w:lineRule="auto"/>
        <w:jc w:val="both"/>
      </w:pPr>
      <w:r>
        <w:t xml:space="preserve">A number of output files are generated based on various options introduced in </w:t>
      </w:r>
      <w:ins w:id="904" w:author="Bedekar, Vivek" w:date="2016-06-14T20:53:00Z">
        <w:r w:rsidR="005E7E51">
          <w:t>MT3D-USGS</w:t>
        </w:r>
      </w:ins>
      <w:del w:id="905" w:author="Bedekar, Vivek" w:date="2016-06-14T20:53:00Z">
        <w:r w:rsidDel="005E7E51">
          <w:delText xml:space="preserve">the modified version of </w:delText>
        </w:r>
        <w:r w:rsidR="00805A6C" w:rsidDel="005E7E51">
          <w:delText>MT3DMS</w:delText>
        </w:r>
      </w:del>
      <w:r>
        <w:t xml:space="preserve">. The output files, their formats, and the options that produce the output files are as follows. </w:t>
      </w:r>
    </w:p>
    <w:p w14:paraId="67116E5C" w14:textId="77777777" w:rsidR="00205761" w:rsidRDefault="00205761" w:rsidP="00413203">
      <w:pPr>
        <w:autoSpaceDE w:val="0"/>
        <w:autoSpaceDN w:val="0"/>
        <w:adjustRightInd w:val="0"/>
        <w:spacing w:after="0" w:line="240" w:lineRule="auto"/>
        <w:jc w:val="both"/>
      </w:pPr>
    </w:p>
    <w:p w14:paraId="22C3BB5B" w14:textId="77777777" w:rsidR="0081734F" w:rsidRPr="00AD5955" w:rsidRDefault="00A560AF" w:rsidP="00413203">
      <w:pPr>
        <w:autoSpaceDE w:val="0"/>
        <w:autoSpaceDN w:val="0"/>
        <w:adjustRightInd w:val="0"/>
        <w:spacing w:after="0" w:line="240" w:lineRule="auto"/>
        <w:jc w:val="both"/>
        <w:rPr>
          <w:u w:val="single"/>
        </w:rPr>
      </w:pPr>
      <w:r>
        <w:rPr>
          <w:u w:val="single"/>
        </w:rPr>
        <w:t>CT</w:t>
      </w:r>
      <w:r w:rsidR="00AD5955" w:rsidRPr="00AD5955">
        <w:rPr>
          <w:u w:val="single"/>
        </w:rPr>
        <w:t>O file</w:t>
      </w:r>
    </w:p>
    <w:p w14:paraId="49F7562B" w14:textId="77777777" w:rsidR="00AD5955" w:rsidRDefault="00AD5955" w:rsidP="00413203">
      <w:pPr>
        <w:autoSpaceDE w:val="0"/>
        <w:autoSpaceDN w:val="0"/>
        <w:adjustRightInd w:val="0"/>
        <w:spacing w:after="0" w:line="240" w:lineRule="auto"/>
        <w:jc w:val="both"/>
      </w:pPr>
    </w:p>
    <w:p w14:paraId="30B18DBB" w14:textId="77777777" w:rsidR="00AD5955" w:rsidRDefault="005E6979" w:rsidP="00413203">
      <w:pPr>
        <w:autoSpaceDE w:val="0"/>
        <w:autoSpaceDN w:val="0"/>
        <w:adjustRightInd w:val="0"/>
        <w:spacing w:after="0" w:line="240" w:lineRule="auto"/>
        <w:jc w:val="both"/>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413203">
      <w:pPr>
        <w:autoSpaceDE w:val="0"/>
        <w:autoSpaceDN w:val="0"/>
        <w:adjustRightInd w:val="0"/>
        <w:spacing w:after="0" w:line="240" w:lineRule="auto"/>
        <w:jc w:val="both"/>
      </w:pPr>
    </w:p>
    <w:p w14:paraId="0E6D2C4B" w14:textId="77777777" w:rsidR="00205761" w:rsidRDefault="00205761" w:rsidP="00413203">
      <w:pPr>
        <w:autoSpaceDE w:val="0"/>
        <w:autoSpaceDN w:val="0"/>
        <w:adjustRightInd w:val="0"/>
        <w:spacing w:after="0" w:line="240" w:lineRule="auto"/>
        <w:jc w:val="both"/>
      </w:pPr>
      <w:r>
        <w:t xml:space="preserve">The output to this file is printed </w:t>
      </w:r>
      <w:r w:rsidR="00984F58">
        <w:t xml:space="preserve">in </w:t>
      </w:r>
      <w:r>
        <w:t xml:space="preserve">the following format. </w:t>
      </w:r>
    </w:p>
    <w:p w14:paraId="0D48F677" w14:textId="77777777" w:rsidR="00205761" w:rsidRDefault="00205761" w:rsidP="00413203">
      <w:pPr>
        <w:pStyle w:val="ListParagraph"/>
        <w:numPr>
          <w:ilvl w:val="0"/>
          <w:numId w:val="8"/>
        </w:numPr>
        <w:autoSpaceDE w:val="0"/>
        <w:autoSpaceDN w:val="0"/>
        <w:adjustRightInd w:val="0"/>
        <w:spacing w:after="0" w:line="240" w:lineRule="auto"/>
        <w:ind w:left="360"/>
        <w:jc w:val="both"/>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413203">
      <w:pPr>
        <w:pStyle w:val="ListParagraph"/>
        <w:numPr>
          <w:ilvl w:val="0"/>
          <w:numId w:val="8"/>
        </w:numPr>
        <w:autoSpaceDE w:val="0"/>
        <w:autoSpaceDN w:val="0"/>
        <w:adjustRightInd w:val="0"/>
        <w:spacing w:after="0" w:line="240" w:lineRule="auto"/>
        <w:ind w:left="360"/>
        <w:jc w:val="both"/>
      </w:pPr>
      <w:r w:rsidRPr="00C62DEF">
        <w:lastRenderedPageBreak/>
        <w:t>3I10,1X,G14.7,6I10,3(1X,G14.7)</w:t>
      </w:r>
    </w:p>
    <w:p w14:paraId="55A3C4EA" w14:textId="77777777" w:rsidR="00205761" w:rsidRDefault="00205761" w:rsidP="00413203">
      <w:pPr>
        <w:autoSpaceDE w:val="0"/>
        <w:autoSpaceDN w:val="0"/>
        <w:adjustRightInd w:val="0"/>
        <w:spacing w:after="0" w:line="240" w:lineRule="auto"/>
        <w:jc w:val="both"/>
      </w:pPr>
    </w:p>
    <w:p w14:paraId="06C61D94" w14:textId="6E42C811" w:rsidR="005174B6" w:rsidRPr="00DD7643" w:rsidDel="005E7E51" w:rsidRDefault="00DD7643" w:rsidP="00413203">
      <w:pPr>
        <w:autoSpaceDE w:val="0"/>
        <w:autoSpaceDN w:val="0"/>
        <w:adjustRightInd w:val="0"/>
        <w:spacing w:after="0" w:line="240" w:lineRule="auto"/>
        <w:jc w:val="both"/>
        <w:rPr>
          <w:del w:id="906" w:author="Bedekar, Vivek" w:date="2016-06-14T20:54:00Z"/>
          <w:u w:val="single"/>
        </w:rPr>
      </w:pPr>
      <w:del w:id="907" w:author="Bedekar, Vivek" w:date="2016-06-14T20:54:00Z">
        <w:r w:rsidRPr="00DD7643" w:rsidDel="005E7E51">
          <w:rPr>
            <w:u w:val="single"/>
          </w:rPr>
          <w:delText>MT3Dnnn.DRY</w:delText>
        </w:r>
      </w:del>
    </w:p>
    <w:p w14:paraId="79695EB3" w14:textId="13021FDA" w:rsidR="005174B6" w:rsidDel="005E7E51" w:rsidRDefault="005174B6" w:rsidP="00413203">
      <w:pPr>
        <w:autoSpaceDE w:val="0"/>
        <w:autoSpaceDN w:val="0"/>
        <w:adjustRightInd w:val="0"/>
        <w:spacing w:after="0" w:line="240" w:lineRule="auto"/>
        <w:jc w:val="both"/>
        <w:rPr>
          <w:del w:id="908" w:author="Bedekar, Vivek" w:date="2016-06-14T20:54:00Z"/>
        </w:rPr>
      </w:pPr>
    </w:p>
    <w:p w14:paraId="5A62F21C" w14:textId="11F7FCFC" w:rsidR="005174B6" w:rsidDel="005E7E51" w:rsidRDefault="005E6979" w:rsidP="00413203">
      <w:pPr>
        <w:autoSpaceDE w:val="0"/>
        <w:autoSpaceDN w:val="0"/>
        <w:adjustRightInd w:val="0"/>
        <w:spacing w:after="0" w:line="240" w:lineRule="auto"/>
        <w:jc w:val="both"/>
        <w:rPr>
          <w:del w:id="909" w:author="Bedekar, Vivek" w:date="2016-06-14T20:54:00Z"/>
        </w:rPr>
      </w:pPr>
      <w:del w:id="910" w:author="Bedekar, Vivek" w:date="2016-06-14T20:54:00Z">
        <w:r w:rsidDel="005E7E51">
          <w:delText xml:space="preserve">The purpose of this file was primarily to evaluate the amount of mass flowing into or out of dry cells as a percentage of the total mass flowing across all active cells. </w:delText>
        </w:r>
        <w:r w:rsidR="00DD7643" w:rsidRPr="00DD7643" w:rsidDel="005E7E51">
          <w:delText>MT3Dnnn.DRY</w:delText>
        </w:r>
        <w:r w:rsidR="00DD7643" w:rsidDel="005E7E51">
          <w:delText xml:space="preserve"> </w:delText>
        </w:r>
        <w:r w:rsidR="005174B6" w:rsidDel="005E7E51">
          <w:delText xml:space="preserve">file is a formatted ASCII output file generated by modified </w:delText>
        </w:r>
        <w:r w:rsidR="00805A6C" w:rsidDel="005E7E51">
          <w:delText>MT3DMS</w:delText>
        </w:r>
        <w:r w:rsidR="005174B6" w:rsidDel="005E7E51">
          <w:delText>. T</w:delText>
        </w:r>
        <w:r w:rsidR="00DD7643" w:rsidDel="005E7E51">
          <w:delText xml:space="preserve">he generation of this file is governed by the same settings as for generating the </w:delText>
        </w:r>
        <w:r w:rsidR="00DD7643" w:rsidRPr="00DD7643" w:rsidDel="005E7E51">
          <w:delText>MT3Dnnn.</w:delText>
        </w:r>
        <w:r w:rsidR="00DD7643" w:rsidDel="005E7E51">
          <w:delText xml:space="preserve">MAS file. The </w:delText>
        </w:r>
        <w:r w:rsidR="00DD7643" w:rsidRPr="00DD7643" w:rsidDel="005E7E51">
          <w:delText>MT3Dnnn.DRY</w:delText>
        </w:r>
        <w:r w:rsidR="00DD7643" w:rsidDel="005E7E51">
          <w:delText xml:space="preserve"> file contains mass balance information </w:delText>
        </w:r>
        <w:r w:rsidR="00F132DE" w:rsidDel="005E7E51">
          <w:delText xml:space="preserve">of mass </w:delText>
        </w:r>
        <w:r w:rsidR="00DD7643" w:rsidDel="005E7E51">
          <w:delText xml:space="preserve">entering from and exiting to the dry cells, mass flowing through all active cells due to the advection process, mass flowing in and out of the prescribed head boundary, and total mass in the system. </w:delText>
        </w:r>
      </w:del>
    </w:p>
    <w:p w14:paraId="20EF0A65" w14:textId="71B11B26" w:rsidR="00984F58" w:rsidDel="005E7E51" w:rsidRDefault="00984F58" w:rsidP="00413203">
      <w:pPr>
        <w:autoSpaceDE w:val="0"/>
        <w:autoSpaceDN w:val="0"/>
        <w:adjustRightInd w:val="0"/>
        <w:spacing w:after="0" w:line="240" w:lineRule="auto"/>
        <w:jc w:val="both"/>
        <w:rPr>
          <w:del w:id="911" w:author="Bedekar, Vivek" w:date="2016-06-14T20:54:00Z"/>
        </w:rPr>
      </w:pPr>
    </w:p>
    <w:p w14:paraId="0D6E7F97" w14:textId="44EDDC02" w:rsidR="00984F58" w:rsidDel="005E7E51" w:rsidRDefault="00984F58" w:rsidP="00413203">
      <w:pPr>
        <w:autoSpaceDE w:val="0"/>
        <w:autoSpaceDN w:val="0"/>
        <w:adjustRightInd w:val="0"/>
        <w:spacing w:after="0" w:line="240" w:lineRule="auto"/>
        <w:jc w:val="both"/>
        <w:rPr>
          <w:del w:id="912" w:author="Bedekar, Vivek" w:date="2016-06-14T20:54:00Z"/>
        </w:rPr>
      </w:pPr>
      <w:del w:id="913" w:author="Bedekar, Vivek" w:date="2016-06-14T20:54:00Z">
        <w:r w:rsidDel="005E7E51">
          <w:delText>The output to this file is printed in the following format.</w:delText>
        </w:r>
        <w:r w:rsidRPr="00984F58" w:rsidDel="005E7E51">
          <w:delText xml:space="preserve"> </w:delText>
        </w:r>
      </w:del>
    </w:p>
    <w:p w14:paraId="63216E7D" w14:textId="42C8E591" w:rsidR="0003796C" w:rsidDel="005E7E51" w:rsidRDefault="004655F4" w:rsidP="00413203">
      <w:pPr>
        <w:pStyle w:val="ListParagraph"/>
        <w:numPr>
          <w:ilvl w:val="0"/>
          <w:numId w:val="16"/>
        </w:numPr>
        <w:autoSpaceDE w:val="0"/>
        <w:autoSpaceDN w:val="0"/>
        <w:adjustRightInd w:val="0"/>
        <w:spacing w:after="0" w:line="240" w:lineRule="auto"/>
        <w:ind w:left="360"/>
        <w:jc w:val="both"/>
        <w:rPr>
          <w:del w:id="914" w:author="Bedekar, Vivek" w:date="2016-06-14T20:54:00Z"/>
        </w:rPr>
      </w:pPr>
      <w:del w:id="915" w:author="Bedekar, Vivek" w:date="2016-06-14T20:54:00Z">
        <w:r w:rsidDel="005E7E51">
          <w:delText xml:space="preserve">Time, Flow into Dry Cells, Flow Out of Dry Cells, Flow into Active Cells, Flow Out of Active Cells, Flow into </w:delText>
        </w:r>
        <w:r w:rsidR="0003796C" w:rsidDel="005E7E51">
          <w:delText>Prescribed Head Cells, Flow out of Prescribed Head Cells, and Total Mass in the System.</w:delText>
        </w:r>
      </w:del>
    </w:p>
    <w:p w14:paraId="149898D0" w14:textId="34D9C619" w:rsidR="00984F58" w:rsidDel="005E7E51" w:rsidRDefault="00984F58" w:rsidP="00413203">
      <w:pPr>
        <w:pStyle w:val="ListParagraph"/>
        <w:numPr>
          <w:ilvl w:val="0"/>
          <w:numId w:val="16"/>
        </w:numPr>
        <w:autoSpaceDE w:val="0"/>
        <w:autoSpaceDN w:val="0"/>
        <w:adjustRightInd w:val="0"/>
        <w:spacing w:after="0" w:line="240" w:lineRule="auto"/>
        <w:ind w:left="360"/>
        <w:jc w:val="both"/>
        <w:rPr>
          <w:del w:id="916" w:author="Bedekar, Vivek" w:date="2016-06-14T20:54:00Z"/>
        </w:rPr>
      </w:pPr>
      <w:del w:id="917" w:author="Bedekar, Vivek" w:date="2016-06-14T20:54:00Z">
        <w:r w:rsidRPr="00984F58" w:rsidDel="005E7E51">
          <w:delText>1X,1P,8(G13.5,1X),4X,G10.3,5X,G10.3</w:delText>
        </w:r>
      </w:del>
    </w:p>
    <w:p w14:paraId="3D2B3084" w14:textId="21918FB1" w:rsidR="005174B6" w:rsidDel="005E7E51" w:rsidRDefault="005174B6" w:rsidP="00413203">
      <w:pPr>
        <w:autoSpaceDE w:val="0"/>
        <w:autoSpaceDN w:val="0"/>
        <w:adjustRightInd w:val="0"/>
        <w:spacing w:after="0" w:line="240" w:lineRule="auto"/>
        <w:jc w:val="both"/>
        <w:rPr>
          <w:del w:id="918" w:author="Bedekar, Vivek" w:date="2016-06-14T20:54:00Z"/>
        </w:rPr>
      </w:pPr>
    </w:p>
    <w:p w14:paraId="3CF10056" w14:textId="68422E46" w:rsidR="008B725A" w:rsidRPr="005E6979" w:rsidDel="005E7E51" w:rsidRDefault="008B725A" w:rsidP="00413203">
      <w:pPr>
        <w:spacing w:after="0" w:line="240" w:lineRule="auto"/>
        <w:jc w:val="both"/>
        <w:rPr>
          <w:del w:id="919" w:author="Bedekar, Vivek" w:date="2016-06-14T20:54:00Z"/>
          <w:u w:val="single"/>
        </w:rPr>
      </w:pPr>
      <w:del w:id="920" w:author="Bedekar, Vivek" w:date="2016-06-14T20:54:00Z">
        <w:r w:rsidRPr="005E6979" w:rsidDel="005E7E51">
          <w:rPr>
            <w:u w:val="single"/>
          </w:rPr>
          <w:delText>C2DRY.UCN</w:delText>
        </w:r>
      </w:del>
    </w:p>
    <w:p w14:paraId="04A6A88E" w14:textId="7FB1FB85" w:rsidR="008B725A" w:rsidDel="005E7E51" w:rsidRDefault="008B725A" w:rsidP="00413203">
      <w:pPr>
        <w:spacing w:after="0" w:line="240" w:lineRule="auto"/>
        <w:jc w:val="both"/>
        <w:rPr>
          <w:del w:id="921" w:author="Bedekar, Vivek" w:date="2016-06-14T20:54:00Z"/>
        </w:rPr>
      </w:pPr>
      <w:del w:id="922" w:author="Bedekar, Vivek" w:date="2016-06-14T20:54:00Z">
        <w:r w:rsidDel="005E7E51">
          <w:delText>This file reports mass received by dry cells</w:delText>
        </w:r>
        <w:r w:rsidR="00A745E0" w:rsidDel="005E7E51">
          <w:delText xml:space="preserve"> from active cells. T</w:delText>
        </w:r>
        <w:r w:rsidDel="005E7E51">
          <w:delText xml:space="preserve">he mass </w:delText>
        </w:r>
        <w:r w:rsidR="00A745E0" w:rsidDel="005E7E51">
          <w:delText xml:space="preserve">in this file </w:delText>
        </w:r>
        <w:r w:rsidDel="005E7E51">
          <w:delText>is reported as a negative value</w:delText>
        </w:r>
        <w:r w:rsidR="00A745E0" w:rsidDel="005E7E51">
          <w:delText xml:space="preserve">. </w:delText>
        </w:r>
        <w:r w:rsidDel="005E7E51">
          <w:delText xml:space="preserve">Format </w:delText>
        </w:r>
        <w:r w:rsidR="00A745E0" w:rsidDel="005E7E51">
          <w:delText xml:space="preserve">of </w:delText>
        </w:r>
        <w:r w:rsidR="00A745E0" w:rsidRPr="00A745E0" w:rsidDel="005E7E51">
          <w:delText>C2DRY.UCN</w:delText>
        </w:r>
        <w:r w:rsidR="00A745E0" w:rsidDel="005E7E51">
          <w:delText xml:space="preserve"> is the </w:delText>
        </w:r>
        <w:r w:rsidDel="005E7E51">
          <w:delText>same as UCN file</w:delText>
        </w:r>
        <w:r w:rsidR="00A745E0" w:rsidDel="005E7E51">
          <w:delText xml:space="preserve">. </w:delText>
        </w:r>
        <w:r w:rsidR="004748AA" w:rsidDel="005E7E51">
          <w:delText>Following is the format in which this file is saved.</w:delText>
        </w:r>
      </w:del>
    </w:p>
    <w:p w14:paraId="089D03BD" w14:textId="6A0B2875" w:rsidR="007422F6" w:rsidDel="005E7E51" w:rsidRDefault="007422F6" w:rsidP="00413203">
      <w:pPr>
        <w:spacing w:after="0" w:line="240" w:lineRule="auto"/>
        <w:jc w:val="both"/>
        <w:rPr>
          <w:del w:id="923" w:author="Bedekar, Vivek" w:date="2016-06-14T20:54:00Z"/>
        </w:rPr>
      </w:pPr>
    </w:p>
    <w:p w14:paraId="0AA52D53" w14:textId="491BF62E" w:rsidR="004748AA" w:rsidDel="005E7E51" w:rsidRDefault="004748AA" w:rsidP="00413203">
      <w:pPr>
        <w:autoSpaceDE w:val="0"/>
        <w:autoSpaceDN w:val="0"/>
        <w:adjustRightInd w:val="0"/>
        <w:spacing w:after="0" w:line="240" w:lineRule="auto"/>
        <w:jc w:val="both"/>
        <w:rPr>
          <w:del w:id="924" w:author="Bedekar, Vivek" w:date="2016-06-14T20:54:00Z"/>
        </w:rPr>
      </w:pPr>
      <w:del w:id="925" w:author="Bedekar, Vivek" w:date="2016-06-14T20:54:00Z">
        <w:r w:rsidDel="005E7E51">
          <w:delText>For each transport step saved:</w:delText>
        </w:r>
      </w:del>
    </w:p>
    <w:p w14:paraId="7DC87D73" w14:textId="50C02F35" w:rsidR="00803134" w:rsidDel="005E7E51" w:rsidRDefault="00803134" w:rsidP="00413203">
      <w:pPr>
        <w:autoSpaceDE w:val="0"/>
        <w:autoSpaceDN w:val="0"/>
        <w:adjustRightInd w:val="0"/>
        <w:spacing w:after="0" w:line="240" w:lineRule="auto"/>
        <w:jc w:val="both"/>
        <w:rPr>
          <w:del w:id="926" w:author="Bedekar, Vivek" w:date="2016-06-14T20:54:00Z"/>
        </w:rPr>
      </w:pPr>
      <w:del w:id="927" w:author="Bedekar, Vivek" w:date="2016-06-14T20:54:00Z">
        <w:r w:rsidDel="005E7E51">
          <w:delText>For each component simulated:</w:delText>
        </w:r>
      </w:del>
    </w:p>
    <w:p w14:paraId="0F819CBE" w14:textId="626F0F5B" w:rsidR="004748AA" w:rsidDel="005E7E51" w:rsidRDefault="00803134" w:rsidP="00413203">
      <w:pPr>
        <w:autoSpaceDE w:val="0"/>
        <w:autoSpaceDN w:val="0"/>
        <w:adjustRightInd w:val="0"/>
        <w:spacing w:after="0" w:line="240" w:lineRule="auto"/>
        <w:ind w:firstLine="720"/>
        <w:jc w:val="both"/>
        <w:rPr>
          <w:del w:id="928" w:author="Bedekar, Vivek" w:date="2016-06-14T20:54:00Z"/>
        </w:rPr>
      </w:pPr>
      <w:del w:id="929" w:author="Bedekar, Vivek" w:date="2016-06-14T20:54:00Z">
        <w:r w:rsidDel="005E7E51">
          <w:delText>F</w:delText>
        </w:r>
        <w:r w:rsidR="004748AA" w:rsidDel="005E7E51">
          <w:delText>or each layer of the 3-D concentration matrices:</w:delText>
        </w:r>
      </w:del>
    </w:p>
    <w:p w14:paraId="7A66D127" w14:textId="59ACF4FE" w:rsidR="004748AA" w:rsidDel="005E7E51" w:rsidRDefault="004748AA" w:rsidP="00413203">
      <w:pPr>
        <w:autoSpaceDE w:val="0"/>
        <w:autoSpaceDN w:val="0"/>
        <w:adjustRightInd w:val="0"/>
        <w:spacing w:after="0" w:line="240" w:lineRule="auto"/>
        <w:ind w:left="720" w:firstLine="720"/>
        <w:jc w:val="both"/>
        <w:rPr>
          <w:del w:id="930" w:author="Bedekar, Vivek" w:date="2016-06-14T20:54:00Z"/>
        </w:rPr>
      </w:pPr>
      <w:del w:id="931" w:author="Bedekar, Vivek" w:date="2016-06-14T20:54:00Z">
        <w:r w:rsidDel="005E7E51">
          <w:delText>Record 1: NTRANS,KSTP,KPER,TIME2,TEXT,NCOL,NROW,ILAY</w:delText>
        </w:r>
      </w:del>
    </w:p>
    <w:p w14:paraId="5572C4D8" w14:textId="2D82E890" w:rsidR="004748AA" w:rsidDel="005E7E51" w:rsidRDefault="004748AA" w:rsidP="00413203">
      <w:pPr>
        <w:autoSpaceDE w:val="0"/>
        <w:autoSpaceDN w:val="0"/>
        <w:adjustRightInd w:val="0"/>
        <w:spacing w:after="0" w:line="240" w:lineRule="auto"/>
        <w:ind w:left="720" w:firstLine="720"/>
        <w:jc w:val="both"/>
        <w:rPr>
          <w:del w:id="932" w:author="Bedekar, Vivek" w:date="2016-06-14T20:54:00Z"/>
        </w:rPr>
      </w:pPr>
      <w:del w:id="933" w:author="Bedekar, Vivek" w:date="2016-06-14T20:54:00Z">
        <w:r w:rsidDel="005E7E51">
          <w:delText>Record 2: ((</w:delText>
        </w:r>
        <w:r w:rsidR="005702F2" w:rsidDel="005E7E51">
          <w:delText>c2dry</w:delText>
        </w:r>
        <w:r w:rsidDel="005E7E51">
          <w:delText>(J,I,ILAY),J=1,NCOL),I=1,NROW)</w:delText>
        </w:r>
      </w:del>
    </w:p>
    <w:p w14:paraId="2EF68017" w14:textId="4C51C40B" w:rsidR="004748AA" w:rsidDel="005E7E51" w:rsidRDefault="004748AA" w:rsidP="00413203">
      <w:pPr>
        <w:autoSpaceDE w:val="0"/>
        <w:autoSpaceDN w:val="0"/>
        <w:adjustRightInd w:val="0"/>
        <w:spacing w:after="0" w:line="240" w:lineRule="auto"/>
        <w:jc w:val="both"/>
        <w:rPr>
          <w:del w:id="934" w:author="Bedekar, Vivek" w:date="2016-06-14T20:54:00Z"/>
        </w:rPr>
      </w:pPr>
      <w:del w:id="935" w:author="Bedekar, Vivek" w:date="2016-06-14T20:54:00Z">
        <w:r w:rsidDel="005E7E51">
          <w:delText>where</w:delText>
        </w:r>
        <w:r w:rsidR="00C61E48" w:rsidDel="005E7E51">
          <w:delText>,</w:delText>
        </w:r>
      </w:del>
    </w:p>
    <w:p w14:paraId="419CC23B" w14:textId="6A7ED5D9" w:rsidR="004748AA" w:rsidDel="005E7E51" w:rsidRDefault="004748AA" w:rsidP="00413203">
      <w:pPr>
        <w:autoSpaceDE w:val="0"/>
        <w:autoSpaceDN w:val="0"/>
        <w:adjustRightInd w:val="0"/>
        <w:spacing w:after="0" w:line="240" w:lineRule="auto"/>
        <w:jc w:val="both"/>
        <w:rPr>
          <w:del w:id="936" w:author="Bedekar, Vivek" w:date="2016-06-14T20:54:00Z"/>
        </w:rPr>
      </w:pPr>
      <w:del w:id="937" w:author="Bedekar, Vivek" w:date="2016-06-14T20:54:00Z">
        <w:r w:rsidDel="005E7E51">
          <w:delText xml:space="preserve">NTRANS is the transport step at which the </w:delText>
        </w:r>
        <w:r w:rsidR="00CA7CEA" w:rsidDel="005E7E51">
          <w:delText>C2DRY</w:delText>
        </w:r>
        <w:r w:rsidR="00F132DE" w:rsidDel="005E7E51">
          <w:delText xml:space="preserve"> array</w:delText>
        </w:r>
        <w:r w:rsidR="00CA7CEA" w:rsidDel="005E7E51">
          <w:delText xml:space="preserve"> </w:delText>
        </w:r>
        <w:r w:rsidDel="005E7E51">
          <w:delText>is saved;</w:delText>
        </w:r>
      </w:del>
    </w:p>
    <w:p w14:paraId="35D41D0A" w14:textId="0EAF9A05" w:rsidR="004748AA" w:rsidDel="005E7E51" w:rsidRDefault="004748AA" w:rsidP="00413203">
      <w:pPr>
        <w:autoSpaceDE w:val="0"/>
        <w:autoSpaceDN w:val="0"/>
        <w:adjustRightInd w:val="0"/>
        <w:spacing w:after="0" w:line="240" w:lineRule="auto"/>
        <w:jc w:val="both"/>
        <w:rPr>
          <w:del w:id="938" w:author="Bedekar, Vivek" w:date="2016-06-14T20:54:00Z"/>
        </w:rPr>
      </w:pPr>
      <w:del w:id="939" w:author="Bedekar, Vivek" w:date="2016-06-14T20:54:00Z">
        <w:r w:rsidDel="005E7E51">
          <w:delText xml:space="preserve">KSTP is the time-step at which the </w:delText>
        </w:r>
        <w:r w:rsidR="00CA7CEA" w:rsidDel="005E7E51">
          <w:delText xml:space="preserve">C2DRY </w:delText>
        </w:r>
        <w:r w:rsidR="00F132DE" w:rsidDel="005E7E51">
          <w:delText xml:space="preserve">array </w:delText>
        </w:r>
        <w:r w:rsidDel="005E7E51">
          <w:delText>is saved;</w:delText>
        </w:r>
      </w:del>
    </w:p>
    <w:p w14:paraId="256AC6AD" w14:textId="022B7880" w:rsidR="004748AA" w:rsidDel="005E7E51" w:rsidRDefault="004748AA" w:rsidP="00413203">
      <w:pPr>
        <w:autoSpaceDE w:val="0"/>
        <w:autoSpaceDN w:val="0"/>
        <w:adjustRightInd w:val="0"/>
        <w:spacing w:after="0" w:line="240" w:lineRule="auto"/>
        <w:jc w:val="both"/>
        <w:rPr>
          <w:del w:id="940" w:author="Bedekar, Vivek" w:date="2016-06-14T20:54:00Z"/>
        </w:rPr>
      </w:pPr>
      <w:del w:id="941" w:author="Bedekar, Vivek" w:date="2016-06-14T20:54:00Z">
        <w:r w:rsidDel="005E7E51">
          <w:delText xml:space="preserve">KPER is the stress period at which the </w:delText>
        </w:r>
        <w:r w:rsidR="00CA7CEA" w:rsidDel="005E7E51">
          <w:delText xml:space="preserve">C2DRY </w:delText>
        </w:r>
        <w:r w:rsidR="00F132DE" w:rsidDel="005E7E51">
          <w:delText xml:space="preserve">array </w:delText>
        </w:r>
        <w:r w:rsidDel="005E7E51">
          <w:delText>is saved;</w:delText>
        </w:r>
      </w:del>
    </w:p>
    <w:p w14:paraId="0C549D9D" w14:textId="1A077EE8" w:rsidR="004748AA" w:rsidDel="005E7E51" w:rsidRDefault="004748AA" w:rsidP="00413203">
      <w:pPr>
        <w:autoSpaceDE w:val="0"/>
        <w:autoSpaceDN w:val="0"/>
        <w:adjustRightInd w:val="0"/>
        <w:spacing w:after="0" w:line="240" w:lineRule="auto"/>
        <w:jc w:val="both"/>
        <w:rPr>
          <w:del w:id="942" w:author="Bedekar, Vivek" w:date="2016-06-14T20:54:00Z"/>
        </w:rPr>
      </w:pPr>
      <w:del w:id="943" w:author="Bedekar, Vivek" w:date="2016-06-14T20:54:00Z">
        <w:r w:rsidDel="005E7E51">
          <w:delText xml:space="preserve">TIME2 is the total elapsed time at which the </w:delText>
        </w:r>
        <w:r w:rsidR="00CA7CEA" w:rsidDel="005E7E51">
          <w:delText xml:space="preserve">C2DRY </w:delText>
        </w:r>
        <w:r w:rsidR="00F132DE" w:rsidDel="005E7E51">
          <w:delText xml:space="preserve">array </w:delText>
        </w:r>
        <w:r w:rsidDel="005E7E51">
          <w:delText>is saved;</w:delText>
        </w:r>
      </w:del>
    </w:p>
    <w:p w14:paraId="252F3D72" w14:textId="058E1EE5" w:rsidR="004748AA" w:rsidDel="005E7E51" w:rsidRDefault="004748AA" w:rsidP="00413203">
      <w:pPr>
        <w:autoSpaceDE w:val="0"/>
        <w:autoSpaceDN w:val="0"/>
        <w:adjustRightInd w:val="0"/>
        <w:spacing w:after="0" w:line="240" w:lineRule="auto"/>
        <w:jc w:val="both"/>
        <w:rPr>
          <w:del w:id="944" w:author="Bedekar, Vivek" w:date="2016-06-14T20:54:00Z"/>
        </w:rPr>
      </w:pPr>
      <w:del w:id="945" w:author="Bedekar, Vivek" w:date="2016-06-14T20:54:00Z">
        <w:r w:rsidDel="005E7E51">
          <w:delText>TEXT is a character string (character*16) set equal to “</w:delText>
        </w:r>
        <w:r w:rsidR="00C61E48" w:rsidRPr="00C61E48" w:rsidDel="005E7E51">
          <w:delText>MASS TO DRY</w:delText>
        </w:r>
        <w:r w:rsidDel="005E7E51">
          <w:delText>”;</w:delText>
        </w:r>
      </w:del>
    </w:p>
    <w:p w14:paraId="2054F4BD" w14:textId="3843F6BB" w:rsidR="004748AA" w:rsidDel="005E7E51" w:rsidRDefault="004748AA" w:rsidP="00413203">
      <w:pPr>
        <w:autoSpaceDE w:val="0"/>
        <w:autoSpaceDN w:val="0"/>
        <w:adjustRightInd w:val="0"/>
        <w:spacing w:after="0" w:line="240" w:lineRule="auto"/>
        <w:jc w:val="both"/>
        <w:rPr>
          <w:del w:id="946" w:author="Bedekar, Vivek" w:date="2016-06-14T20:54:00Z"/>
        </w:rPr>
      </w:pPr>
      <w:del w:id="947" w:author="Bedekar, Vivek" w:date="2016-06-14T20:54:00Z">
        <w:r w:rsidDel="005E7E51">
          <w:delText>NCOL is the total number of columns;</w:delText>
        </w:r>
      </w:del>
    </w:p>
    <w:p w14:paraId="763DC495" w14:textId="225D3EF9" w:rsidR="004748AA" w:rsidDel="005E7E51" w:rsidRDefault="004748AA" w:rsidP="00413203">
      <w:pPr>
        <w:autoSpaceDE w:val="0"/>
        <w:autoSpaceDN w:val="0"/>
        <w:adjustRightInd w:val="0"/>
        <w:spacing w:after="0" w:line="240" w:lineRule="auto"/>
        <w:jc w:val="both"/>
        <w:rPr>
          <w:del w:id="948" w:author="Bedekar, Vivek" w:date="2016-06-14T20:54:00Z"/>
        </w:rPr>
      </w:pPr>
      <w:del w:id="949" w:author="Bedekar, Vivek" w:date="2016-06-14T20:54:00Z">
        <w:r w:rsidDel="005E7E51">
          <w:delText>NROW is the total number of rows;</w:delText>
        </w:r>
      </w:del>
    </w:p>
    <w:p w14:paraId="3AAB84BC" w14:textId="481EBD1F" w:rsidR="004748AA" w:rsidDel="005E7E51" w:rsidRDefault="004748AA" w:rsidP="00413203">
      <w:pPr>
        <w:autoSpaceDE w:val="0"/>
        <w:autoSpaceDN w:val="0"/>
        <w:adjustRightInd w:val="0"/>
        <w:spacing w:after="0" w:line="240" w:lineRule="auto"/>
        <w:jc w:val="both"/>
        <w:rPr>
          <w:del w:id="950" w:author="Bedekar, Vivek" w:date="2016-06-14T20:54:00Z"/>
        </w:rPr>
      </w:pPr>
      <w:del w:id="951" w:author="Bedekar, Vivek" w:date="2016-06-14T20:54:00Z">
        <w:r w:rsidDel="005E7E51">
          <w:delText xml:space="preserve">ILAY is the layer at which the </w:delText>
        </w:r>
        <w:r w:rsidR="00CA7CEA" w:rsidDel="005E7E51">
          <w:delText xml:space="preserve">C2DRY </w:delText>
        </w:r>
        <w:r w:rsidR="00F132DE" w:rsidDel="005E7E51">
          <w:delText xml:space="preserve">array </w:delText>
        </w:r>
        <w:r w:rsidDel="005E7E51">
          <w:delText>is saved; and</w:delText>
        </w:r>
      </w:del>
    </w:p>
    <w:p w14:paraId="610FFCD5" w14:textId="13474D93" w:rsidR="000A4D6A" w:rsidDel="005E7E51" w:rsidRDefault="00C61E48" w:rsidP="00413203">
      <w:pPr>
        <w:autoSpaceDE w:val="0"/>
        <w:autoSpaceDN w:val="0"/>
        <w:adjustRightInd w:val="0"/>
        <w:spacing w:after="0" w:line="240" w:lineRule="auto"/>
        <w:jc w:val="both"/>
        <w:rPr>
          <w:del w:id="952" w:author="Bedekar, Vivek" w:date="2016-06-14T20:54:00Z"/>
        </w:rPr>
      </w:pPr>
      <w:del w:id="953" w:author="Bedekar, Vivek" w:date="2016-06-14T20:54:00Z">
        <w:r w:rsidDel="005E7E51">
          <w:delText>C2DRY</w:delText>
        </w:r>
        <w:r w:rsidR="004748AA" w:rsidDel="005E7E51">
          <w:delText xml:space="preserve"> is the calculated </w:delText>
        </w:r>
        <w:r w:rsidDel="005E7E51">
          <w:delText>mass entering a dry cell</w:delText>
        </w:r>
        <w:r w:rsidR="004748AA" w:rsidDel="005E7E51">
          <w:delText>.</w:delText>
        </w:r>
      </w:del>
    </w:p>
    <w:p w14:paraId="3D635DBB" w14:textId="77777777" w:rsidR="008B725A" w:rsidRDefault="008B725A" w:rsidP="00413203">
      <w:pPr>
        <w:autoSpaceDE w:val="0"/>
        <w:autoSpaceDN w:val="0"/>
        <w:adjustRightInd w:val="0"/>
        <w:spacing w:after="0" w:line="240" w:lineRule="auto"/>
        <w:jc w:val="both"/>
      </w:pPr>
    </w:p>
    <w:p w14:paraId="280FAD6C" w14:textId="77777777" w:rsidR="009A00BD" w:rsidRDefault="009A00BD" w:rsidP="009A00BD">
      <w:pPr>
        <w:pStyle w:val="Heading2"/>
      </w:pPr>
      <w:bookmarkStart w:id="954" w:name="_Toc321942241"/>
      <w:r>
        <w:t>Budget Terms</w:t>
      </w:r>
      <w:bookmarkEnd w:id="954"/>
    </w:p>
    <w:p w14:paraId="7C7CBD94" w14:textId="77777777" w:rsidR="007A0F22" w:rsidRPr="0090356E" w:rsidRDefault="0090356E" w:rsidP="007A0F22">
      <w:pPr>
        <w:spacing w:after="0" w:line="240" w:lineRule="auto"/>
        <w:rPr>
          <w:u w:val="single"/>
        </w:rPr>
      </w:pPr>
      <w:r>
        <w:rPr>
          <w:u w:val="single"/>
        </w:rPr>
        <w:t>CTS</w:t>
      </w:r>
      <w:r w:rsidRPr="0090356E">
        <w:rPr>
          <w:u w:val="single"/>
        </w:rPr>
        <w:t xml:space="preserve"> Mass Balance</w:t>
      </w:r>
    </w:p>
    <w:p w14:paraId="5881E38E" w14:textId="77777777" w:rsidR="00D21F97" w:rsidRDefault="00D21F97" w:rsidP="007A0F22">
      <w:pPr>
        <w:spacing w:after="0" w:line="240" w:lineRule="auto"/>
      </w:pPr>
    </w:p>
    <w:p w14:paraId="0A03A41E" w14:textId="77777777" w:rsidR="0090356E" w:rsidRDefault="0095770E" w:rsidP="00413203">
      <w:pPr>
        <w:spacing w:after="0" w:line="240" w:lineRule="auto"/>
        <w:jc w:val="both"/>
      </w:pPr>
      <w:r>
        <w:lastRenderedPageBreak/>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413203">
      <w:pPr>
        <w:spacing w:after="0" w:line="240" w:lineRule="auto"/>
        <w:jc w:val="both"/>
      </w:pPr>
    </w:p>
    <w:p w14:paraId="1ED18B61" w14:textId="164BCCDC" w:rsidR="00156B39" w:rsidRPr="0090356E" w:rsidRDefault="004B3166" w:rsidP="00156B39">
      <w:pPr>
        <w:spacing w:after="0" w:line="240" w:lineRule="auto"/>
        <w:rPr>
          <w:ins w:id="955" w:author="Bedekar, Vivek" w:date="2016-06-14T21:04:00Z"/>
          <w:u w:val="single"/>
        </w:rPr>
      </w:pPr>
      <w:ins w:id="956" w:author="Bedekar, Vivek" w:date="2016-06-14T21:05:00Z">
        <w:r>
          <w:rPr>
            <w:u w:val="single"/>
          </w:rPr>
          <w:t>SFT</w:t>
        </w:r>
      </w:ins>
      <w:ins w:id="957" w:author="Bedekar, Vivek" w:date="2016-06-14T21:04:00Z">
        <w:r w:rsidR="00156B39" w:rsidRPr="0090356E">
          <w:rPr>
            <w:u w:val="single"/>
          </w:rPr>
          <w:t xml:space="preserve"> Mass Balance</w:t>
        </w:r>
      </w:ins>
    </w:p>
    <w:p w14:paraId="67DCBD83" w14:textId="77777777" w:rsidR="00156B39" w:rsidRDefault="00156B39" w:rsidP="00156B39">
      <w:pPr>
        <w:spacing w:after="0" w:line="240" w:lineRule="auto"/>
        <w:rPr>
          <w:ins w:id="958" w:author="Bedekar, Vivek" w:date="2016-06-14T21:04:00Z"/>
        </w:rPr>
      </w:pPr>
    </w:p>
    <w:p w14:paraId="1A5F2A0D" w14:textId="6A26425C" w:rsidR="00156B39" w:rsidRDefault="00156B39" w:rsidP="00156B39">
      <w:pPr>
        <w:spacing w:after="0" w:line="240" w:lineRule="auto"/>
        <w:jc w:val="both"/>
        <w:rPr>
          <w:ins w:id="959" w:author="Bedekar, Vivek" w:date="2016-06-14T21:04:00Z"/>
        </w:rPr>
      </w:pPr>
      <w:ins w:id="960" w:author="Bedekar, Vivek" w:date="2016-06-14T21:04:00Z">
        <w:r>
          <w:t xml:space="preserve">If the </w:t>
        </w:r>
      </w:ins>
      <w:ins w:id="961" w:author="Bedekar, Vivek" w:date="2016-06-14T21:05:00Z">
        <w:r w:rsidR="004B3166">
          <w:t xml:space="preserve">stream-flow transport </w:t>
        </w:r>
      </w:ins>
      <w:ins w:id="962" w:author="Bedekar, Vivek" w:date="2016-06-14T21:04:00Z">
        <w:r>
          <w:t>(</w:t>
        </w:r>
      </w:ins>
      <w:ins w:id="963" w:author="Bedekar, Vivek" w:date="2016-06-14T21:05:00Z">
        <w:r w:rsidR="004B3166">
          <w:t>SFT</w:t>
        </w:r>
      </w:ins>
      <w:ins w:id="964" w:author="Bedekar, Vivek" w:date="2016-06-14T21:04:00Z">
        <w:r>
          <w:t xml:space="preserve">) package is implemented in a simulation, a separate overall mass balance that is specific to the </w:t>
        </w:r>
      </w:ins>
      <w:ins w:id="965" w:author="Bedekar, Vivek" w:date="2016-06-14T21:05:00Z">
        <w:r w:rsidR="004B3166">
          <w:t xml:space="preserve">stream reaches </w:t>
        </w:r>
      </w:ins>
      <w:ins w:id="966" w:author="Bedekar, Vivek" w:date="2016-06-14T21:04:00Z">
        <w:r>
          <w:t xml:space="preserve">is reported in the standard output file. Mass entering and leaving </w:t>
        </w:r>
      </w:ins>
      <w:ins w:id="967" w:author="Bedekar, Vivek" w:date="2016-06-14T21:06:00Z">
        <w:r w:rsidR="004B3166">
          <w:t xml:space="preserve">the stream nodes </w:t>
        </w:r>
      </w:ins>
      <w:ins w:id="968" w:author="Bedekar, Vivek" w:date="2016-06-14T21:04:00Z">
        <w:r>
          <w:t>also appears in the global mass budget summary of the standard output file.</w:t>
        </w:r>
      </w:ins>
    </w:p>
    <w:p w14:paraId="4FDCF7EF" w14:textId="77777777" w:rsidR="00156B39" w:rsidRDefault="00156B39" w:rsidP="00156B39">
      <w:pPr>
        <w:spacing w:after="0" w:line="240" w:lineRule="auto"/>
        <w:jc w:val="both"/>
        <w:rPr>
          <w:ins w:id="969" w:author="Bedekar, Vivek" w:date="2016-06-14T21:04:00Z"/>
        </w:rPr>
      </w:pPr>
    </w:p>
    <w:p w14:paraId="49B30E9B" w14:textId="6E7458D5" w:rsidR="004B3166" w:rsidRPr="0090356E" w:rsidRDefault="002B151C" w:rsidP="004B3166">
      <w:pPr>
        <w:spacing w:after="0" w:line="240" w:lineRule="auto"/>
        <w:rPr>
          <w:ins w:id="970" w:author="Bedekar, Vivek" w:date="2016-06-14T21:06:00Z"/>
          <w:u w:val="single"/>
        </w:rPr>
      </w:pPr>
      <w:ins w:id="971" w:author="Bedekar, Vivek" w:date="2016-06-14T21:06:00Z">
        <w:r>
          <w:rPr>
            <w:u w:val="single"/>
          </w:rPr>
          <w:t>LKT</w:t>
        </w:r>
        <w:r w:rsidR="004B3166" w:rsidRPr="0090356E">
          <w:rPr>
            <w:u w:val="single"/>
          </w:rPr>
          <w:t xml:space="preserve"> Mass Balance</w:t>
        </w:r>
      </w:ins>
    </w:p>
    <w:p w14:paraId="75441BFC" w14:textId="77777777" w:rsidR="004B3166" w:rsidRDefault="004B3166" w:rsidP="004B3166">
      <w:pPr>
        <w:spacing w:after="0" w:line="240" w:lineRule="auto"/>
        <w:rPr>
          <w:ins w:id="972" w:author="Bedekar, Vivek" w:date="2016-06-14T21:06:00Z"/>
        </w:rPr>
      </w:pPr>
    </w:p>
    <w:p w14:paraId="50F27DEB" w14:textId="3E2EB2DA" w:rsidR="004B3166" w:rsidRDefault="004B3166" w:rsidP="004B3166">
      <w:pPr>
        <w:spacing w:after="0" w:line="240" w:lineRule="auto"/>
        <w:jc w:val="both"/>
        <w:rPr>
          <w:ins w:id="973" w:author="Bedekar, Vivek" w:date="2016-06-14T21:06:00Z"/>
        </w:rPr>
      </w:pPr>
      <w:ins w:id="974" w:author="Bedekar, Vivek" w:date="2016-06-14T21:06:00Z">
        <w:r>
          <w:t xml:space="preserve">If the </w:t>
        </w:r>
      </w:ins>
      <w:ins w:id="975" w:author="Bedekar, Vivek" w:date="2016-06-14T21:07:00Z">
        <w:r w:rsidR="002B151C">
          <w:t xml:space="preserve">lake </w:t>
        </w:r>
      </w:ins>
      <w:ins w:id="976" w:author="Bedekar, Vivek" w:date="2016-06-14T21:06:00Z">
        <w:r>
          <w:t>transport (</w:t>
        </w:r>
      </w:ins>
      <w:ins w:id="977" w:author="Bedekar, Vivek" w:date="2016-06-14T21:07:00Z">
        <w:r w:rsidR="002B151C">
          <w:t>LK</w:t>
        </w:r>
      </w:ins>
      <w:ins w:id="978" w:author="Bedekar, Vivek" w:date="2016-06-14T21:06:00Z">
        <w:r>
          <w:t xml:space="preserve">T) package is implemented in a simulation, a separate overall mass balance that is specific to the </w:t>
        </w:r>
      </w:ins>
      <w:ins w:id="979" w:author="Bedekar, Vivek" w:date="2016-06-14T21:07:00Z">
        <w:r w:rsidR="0062568F">
          <w:t xml:space="preserve">lakes </w:t>
        </w:r>
      </w:ins>
      <w:ins w:id="980" w:author="Bedekar, Vivek" w:date="2016-06-14T21:06:00Z">
        <w:r>
          <w:t xml:space="preserve">is reported in the standard output file. Mass entering and leaving the </w:t>
        </w:r>
      </w:ins>
      <w:ins w:id="981" w:author="Bedekar, Vivek" w:date="2016-06-14T21:07:00Z">
        <w:r w:rsidR="0062568F">
          <w:t xml:space="preserve">lakes </w:t>
        </w:r>
      </w:ins>
      <w:ins w:id="982" w:author="Bedekar, Vivek" w:date="2016-06-14T21:06:00Z">
        <w:r>
          <w:t>also appears in the global mass budget summary of the standard output file.</w:t>
        </w:r>
      </w:ins>
    </w:p>
    <w:p w14:paraId="01D58574" w14:textId="77777777" w:rsidR="004B3166" w:rsidRDefault="004B3166" w:rsidP="004B3166">
      <w:pPr>
        <w:spacing w:after="0" w:line="240" w:lineRule="auto"/>
        <w:jc w:val="both"/>
        <w:rPr>
          <w:ins w:id="983" w:author="Bedekar, Vivek" w:date="2016-06-14T21:06:00Z"/>
        </w:rPr>
      </w:pPr>
    </w:p>
    <w:p w14:paraId="676B3A66" w14:textId="77777777" w:rsidR="005B3EAD" w:rsidRPr="005B3EAD" w:rsidRDefault="005B3EAD" w:rsidP="007A0F22">
      <w:pPr>
        <w:spacing w:after="0" w:line="240" w:lineRule="auto"/>
        <w:rPr>
          <w:u w:val="single"/>
        </w:rPr>
      </w:pPr>
      <w:r w:rsidRPr="005B3EAD">
        <w:rPr>
          <w:u w:val="single"/>
        </w:rPr>
        <w:t>Mass Balance Summary</w:t>
      </w:r>
    </w:p>
    <w:p w14:paraId="17AC3D5D" w14:textId="77777777" w:rsidR="0090356E" w:rsidRDefault="0090356E" w:rsidP="007A0F22">
      <w:pPr>
        <w:spacing w:after="0" w:line="240" w:lineRule="auto"/>
      </w:pPr>
    </w:p>
    <w:p w14:paraId="45BAD840" w14:textId="77777777" w:rsidR="00D44142" w:rsidRDefault="00301BC8" w:rsidP="00413203">
      <w:pPr>
        <w:spacing w:after="0" w:line="240" w:lineRule="auto"/>
        <w:jc w:val="both"/>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413203">
      <w:pPr>
        <w:pStyle w:val="ListParagraph"/>
        <w:numPr>
          <w:ilvl w:val="0"/>
          <w:numId w:val="16"/>
        </w:numPr>
        <w:spacing w:after="0" w:line="240" w:lineRule="auto"/>
        <w:jc w:val="both"/>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413203">
      <w:pPr>
        <w:pStyle w:val="ListParagraph"/>
        <w:numPr>
          <w:ilvl w:val="0"/>
          <w:numId w:val="16"/>
        </w:numPr>
        <w:spacing w:after="0" w:line="240" w:lineRule="auto"/>
        <w:jc w:val="both"/>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MASS STOR (FLOW MODEL)</w:t>
      </w:r>
      <w:proofErr w:type="gramStart"/>
      <w:r w:rsidR="00275557" w:rsidRPr="00856B11">
        <w:rPr>
          <w:u w:val="single"/>
        </w:rPr>
        <w:t xml:space="preserve">: </w:t>
      </w:r>
      <w:r w:rsidR="00856B11" w:rsidRPr="00856B11">
        <w:t>’</w:t>
      </w:r>
      <w:proofErr w:type="gramEnd"/>
      <w:r w:rsidR="00867894">
        <w:t xml:space="preserve"> in the mass balance summary. </w:t>
      </w:r>
    </w:p>
    <w:p w14:paraId="3152B15A" w14:textId="4E3B757B" w:rsidR="00856B11" w:rsidRDefault="00914615" w:rsidP="00413203">
      <w:pPr>
        <w:pStyle w:val="ListParagraph"/>
        <w:numPr>
          <w:ilvl w:val="0"/>
          <w:numId w:val="16"/>
        </w:numPr>
        <w:spacing w:after="0" w:line="240" w:lineRule="auto"/>
        <w:jc w:val="both"/>
      </w:pPr>
      <w:r>
        <w:t xml:space="preserve">If </w:t>
      </w:r>
      <w:del w:id="984" w:author="Bedekar, Vivek" w:date="2016-06-14T21:00:00Z">
        <w:r w:rsidDel="005E7E51">
          <w:delText xml:space="preserve">DRYBUD option </w:delText>
        </w:r>
      </w:del>
      <w:ins w:id="985" w:author="Bedekar, Vivek" w:date="2016-06-14T21:00:00Z">
        <w:r w:rsidR="005E7E51">
          <w:t xml:space="preserve">keyword </w:t>
        </w:r>
        <w:r w:rsidR="005E7E51" w:rsidRPr="00C4486D">
          <w:rPr>
            <w:sz w:val="22"/>
            <w:szCs w:val="22"/>
          </w:rPr>
          <w:t>OMITDRYCELLBUDGET</w:t>
        </w:r>
        <w:r w:rsidR="005E7E51">
          <w:t xml:space="preserve"> is not invoked in the BTN file,</w:t>
        </w:r>
      </w:ins>
      <w:del w:id="986" w:author="Bedekar, Vivek" w:date="2016-06-14T21:00:00Z">
        <w:r w:rsidDel="005E7E51">
          <w:delText>is active</w:delText>
        </w:r>
        <w:r w:rsidR="008A5FD5" w:rsidDel="005E7E51">
          <w:delText xml:space="preserve"> in the NAM file (see input instruction for NAM file for more details),</w:delText>
        </w:r>
      </w:del>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 xml:space="preserve">‘INACTIVE </w:t>
      </w:r>
      <w:proofErr w:type="gramStart"/>
      <w:r w:rsidR="00290A3D" w:rsidRPr="00F132DE">
        <w:rPr>
          <w:u w:val="single"/>
        </w:rPr>
        <w:t>CELLS(</w:t>
      </w:r>
      <w:proofErr w:type="gramEnd"/>
      <w:r w:rsidR="00290A3D" w:rsidRPr="00F132DE">
        <w:rPr>
          <w:u w:val="single"/>
        </w:rPr>
        <w:t>ICBND=0):’</w:t>
      </w:r>
      <w:r w:rsidR="00290A3D">
        <w:t>.</w:t>
      </w:r>
    </w:p>
    <w:p w14:paraId="4C6AA170" w14:textId="77777777" w:rsidR="000E7CFC" w:rsidRDefault="00313A17" w:rsidP="00413203">
      <w:pPr>
        <w:pStyle w:val="ListParagraph"/>
        <w:numPr>
          <w:ilvl w:val="0"/>
          <w:numId w:val="16"/>
        </w:numPr>
        <w:spacing w:after="0" w:line="240" w:lineRule="auto"/>
        <w:jc w:val="both"/>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         EA-ED REACTION:’</w:t>
      </w:r>
      <w:r w:rsidR="000E7CFC">
        <w:t xml:space="preserve"> in the mass balance summary of the standard output file.</w:t>
      </w:r>
    </w:p>
    <w:p w14:paraId="31C01410" w14:textId="77777777" w:rsidR="00313A17" w:rsidRDefault="00313A17" w:rsidP="00413203">
      <w:pPr>
        <w:pStyle w:val="ListParagraph"/>
        <w:numPr>
          <w:ilvl w:val="0"/>
          <w:numId w:val="16"/>
        </w:numPr>
        <w:spacing w:after="0" w:line="240" w:lineRule="auto"/>
        <w:jc w:val="both"/>
        <w:rPr>
          <w:ins w:id="987" w:author="Bedekar, Vivek" w:date="2016-06-14T20:54:00Z"/>
        </w:rPr>
      </w:pPr>
      <w:r>
        <w:lastRenderedPageBreak/>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413203">
      <w:pPr>
        <w:pStyle w:val="ListParagraph"/>
        <w:numPr>
          <w:ilvl w:val="0"/>
          <w:numId w:val="16"/>
        </w:numPr>
        <w:spacing w:after="0" w:line="240" w:lineRule="auto"/>
        <w:jc w:val="both"/>
        <w:rPr>
          <w:ins w:id="988" w:author="Bedekar, Vivek" w:date="2016-06-14T21:02:00Z"/>
        </w:rPr>
      </w:pPr>
      <w:ins w:id="989" w:author="Bedekar, Vivek" w:date="2016-06-14T20:59:00Z">
        <w:r>
          <w:t xml:space="preserve">If UZF is used then </w:t>
        </w:r>
      </w:ins>
      <w:ins w:id="990" w:author="Bedekar, Vivek" w:date="2016-06-14T21:00:00Z">
        <w:r>
          <w:t xml:space="preserve">mass associated with </w:t>
        </w:r>
      </w:ins>
      <w:ins w:id="991" w:author="Bedekar, Vivek" w:date="2016-06-14T20:59:00Z">
        <w:r>
          <w:t xml:space="preserve">infiltration or discharge </w:t>
        </w:r>
      </w:ins>
      <w:ins w:id="992" w:author="Bedekar, Vivek" w:date="2016-06-14T21:01:00Z">
        <w:r>
          <w:t>is reported as ‘</w:t>
        </w:r>
        <w:r w:rsidRPr="005E7E51">
          <w:t>INFILTRATION/DISCHARGE</w:t>
        </w:r>
        <w:r>
          <w:t xml:space="preserve">’ and </w:t>
        </w:r>
      </w:ins>
      <w:ins w:id="993" w:author="Bedekar, Vivek" w:date="2016-06-14T21:02:00Z">
        <w:r>
          <w:t xml:space="preserve">mass associated with </w:t>
        </w:r>
      </w:ins>
      <w:ins w:id="994" w:author="Bedekar, Vivek" w:date="2016-06-14T21:01:00Z">
        <w:r>
          <w:t xml:space="preserve">evapotranspiration </w:t>
        </w:r>
      </w:ins>
      <w:ins w:id="995" w:author="Bedekar, Vivek" w:date="2016-06-14T21:02:00Z">
        <w:r>
          <w:t xml:space="preserve">from </w:t>
        </w:r>
      </w:ins>
      <w:ins w:id="996" w:author="Bedekar, Vivek" w:date="2016-06-14T21:01:00Z">
        <w:r>
          <w:t xml:space="preserve">UZF is reported as </w:t>
        </w:r>
      </w:ins>
      <w:ins w:id="997" w:author="Bedekar, Vivek" w:date="2016-06-14T20:58:00Z">
        <w:r>
          <w:t>‘</w:t>
        </w:r>
        <w:r w:rsidRPr="005E7E51">
          <w:t>UZ AND GW ET</w:t>
        </w:r>
        <w:r>
          <w:t>’</w:t>
        </w:r>
      </w:ins>
      <w:ins w:id="998" w:author="Bedekar, Vivek" w:date="2016-06-14T21:01:00Z">
        <w:r>
          <w:t>.</w:t>
        </w:r>
      </w:ins>
    </w:p>
    <w:p w14:paraId="2F597A67" w14:textId="4FC4D641" w:rsidR="005E7E51" w:rsidRDefault="005E7E51" w:rsidP="00413203">
      <w:pPr>
        <w:pStyle w:val="ListParagraph"/>
        <w:numPr>
          <w:ilvl w:val="0"/>
          <w:numId w:val="16"/>
        </w:numPr>
        <w:spacing w:after="0" w:line="240" w:lineRule="auto"/>
        <w:jc w:val="both"/>
        <w:rPr>
          <w:ins w:id="999" w:author="Bedekar, Vivek" w:date="2016-06-14T21:03:00Z"/>
        </w:rPr>
      </w:pPr>
      <w:ins w:id="1000" w:author="Bedekar, Vivek" w:date="2016-06-14T21:02:00Z">
        <w:r>
          <w:t>SFR influx and out-flux terms are reported as ‘</w:t>
        </w:r>
      </w:ins>
      <w:ins w:id="1001" w:author="Bedekar, Vivek" w:date="2016-06-14T21:03:00Z">
        <w:r w:rsidRPr="005E7E51">
          <w:t>STREAM</w:t>
        </w:r>
      </w:ins>
      <w:ins w:id="1002" w:author="Bedekar, Vivek" w:date="2016-06-14T21:02:00Z">
        <w:r>
          <w:t>’</w:t>
        </w:r>
      </w:ins>
      <w:ins w:id="1003" w:author="Bedekar, Vivek" w:date="2016-06-14T21:03:00Z">
        <w:r>
          <w:t xml:space="preserve"> in the mass balance summary of the standard output file</w:t>
        </w:r>
      </w:ins>
      <w:ins w:id="1004" w:author="Bedekar, Vivek" w:date="2016-06-14T21:02:00Z">
        <w:r>
          <w:t>.</w:t>
        </w:r>
      </w:ins>
    </w:p>
    <w:p w14:paraId="4D5C6C74" w14:textId="0B97C396" w:rsidR="005E7E51" w:rsidRDefault="005E7E51" w:rsidP="00413203">
      <w:pPr>
        <w:pStyle w:val="ListParagraph"/>
        <w:numPr>
          <w:ilvl w:val="0"/>
          <w:numId w:val="16"/>
        </w:numPr>
        <w:spacing w:after="0" w:line="240" w:lineRule="auto"/>
        <w:jc w:val="both"/>
      </w:pPr>
      <w:ins w:id="1005" w:author="Bedekar, Vivek" w:date="2016-06-14T21:04:00Z">
        <w:r>
          <w:t>LAK influx and out-flux terms are reported as ‘LAKE’ in the mass balance summary of the standard output file.</w:t>
        </w:r>
      </w:ins>
    </w:p>
    <w:p w14:paraId="30CE8381" w14:textId="77777777" w:rsidR="002F6B14" w:rsidRDefault="002F6B14" w:rsidP="00413203">
      <w:pPr>
        <w:spacing w:after="0" w:line="240" w:lineRule="auto"/>
        <w:jc w:val="both"/>
      </w:pPr>
    </w:p>
    <w:p w14:paraId="7D97AF98" w14:textId="27979A1E" w:rsidR="00724635" w:rsidDel="003B4489" w:rsidRDefault="00724635" w:rsidP="00724635">
      <w:pPr>
        <w:pStyle w:val="Heading1"/>
        <w:rPr>
          <w:del w:id="1006" w:author="Bedekar, Vivek" w:date="2016-06-14T21:08:00Z"/>
        </w:rPr>
      </w:pPr>
      <w:commentRangeStart w:id="1007"/>
      <w:del w:id="1008" w:author="Bedekar, Vivek" w:date="2016-06-14T21:08:00Z">
        <w:r w:rsidDel="003B4489">
          <w:delText>Appendix A.  Example Electron Donor/Electron Acceptor Application Simulation Files</w:delText>
        </w:r>
        <w:commentRangeEnd w:id="1007"/>
        <w:r w:rsidR="008C025C" w:rsidDel="003B4489">
          <w:rPr>
            <w:rStyle w:val="CommentReference"/>
            <w:rFonts w:cs="Times New Roman"/>
            <w:b w:val="0"/>
            <w:bCs w:val="0"/>
            <w:kern w:val="0"/>
          </w:rPr>
          <w:commentReference w:id="1007"/>
        </w:r>
      </w:del>
    </w:p>
    <w:p w14:paraId="3F386237" w14:textId="67F317DD" w:rsidR="00724635" w:rsidDel="003B4489" w:rsidRDefault="00724635" w:rsidP="00724635">
      <w:pPr>
        <w:pStyle w:val="BodyText"/>
        <w:rPr>
          <w:del w:id="1009" w:author="Bedekar, Vivek" w:date="2016-06-14T21:08:00Z"/>
        </w:rPr>
      </w:pPr>
      <w:del w:id="1010" w:author="Bedekar, Vivek" w:date="2016-06-14T21:08:00Z">
        <w:r w:rsidDel="003B4489">
          <w:delText>The full contents of each required standard MT3D-USGS input file are not printed here.  To highlight only the new material, the additional file required in support of the new MT3D-USGS Reaction Package input file are shown below.</w:delText>
        </w:r>
      </w:del>
    </w:p>
    <w:p w14:paraId="711CA587" w14:textId="73E75837" w:rsidR="00724635" w:rsidRPr="00D115B9" w:rsidDel="003B4489" w:rsidRDefault="00724635" w:rsidP="00724635">
      <w:pPr>
        <w:pStyle w:val="BodyText"/>
        <w:rPr>
          <w:del w:id="1011" w:author="Bedekar, Vivek" w:date="2016-06-14T21:08:00Z"/>
        </w:rPr>
      </w:pPr>
    </w:p>
    <w:tbl>
      <w:tblPr>
        <w:tblStyle w:val="TableGrid"/>
        <w:tblW w:w="10185" w:type="dxa"/>
        <w:tblBorders>
          <w:insideH w:val="none" w:sz="0" w:space="0" w:color="auto"/>
          <w:insideV w:val="none" w:sz="0" w:space="0" w:color="auto"/>
        </w:tblBorders>
        <w:tblLook w:val="04A0" w:firstRow="1" w:lastRow="0" w:firstColumn="1" w:lastColumn="0" w:noHBand="0" w:noVBand="1"/>
      </w:tblPr>
      <w:tblGrid>
        <w:gridCol w:w="1897"/>
        <w:gridCol w:w="1322"/>
        <w:gridCol w:w="1323"/>
        <w:gridCol w:w="1291"/>
        <w:gridCol w:w="1289"/>
        <w:gridCol w:w="1286"/>
        <w:gridCol w:w="1777"/>
      </w:tblGrid>
      <w:tr w:rsidR="00724635" w:rsidDel="003B4489" w14:paraId="0D5C0105" w14:textId="35A275FB" w:rsidTr="00724635">
        <w:trPr>
          <w:trHeight w:hRule="exact" w:val="216"/>
          <w:del w:id="1012" w:author="Bedekar, Vivek" w:date="2016-06-14T21:08:00Z"/>
        </w:trPr>
        <w:tc>
          <w:tcPr>
            <w:tcW w:w="1705" w:type="dxa"/>
          </w:tcPr>
          <w:p w14:paraId="73072C2B" w14:textId="0D303B82" w:rsidR="00724635" w:rsidRPr="00724635" w:rsidDel="003B4489" w:rsidRDefault="00724635" w:rsidP="00724635">
            <w:pPr>
              <w:rPr>
                <w:del w:id="1013" w:author="Bedekar, Vivek" w:date="2016-06-14T21:08:00Z"/>
                <w:rFonts w:ascii="Courier New" w:hAnsi="Courier New" w:cs="Courier New"/>
                <w:sz w:val="20"/>
                <w:szCs w:val="20"/>
              </w:rPr>
            </w:pPr>
            <w:del w:id="1014" w:author="Bedekar, Vivek" w:date="2016-06-14T21:08:00Z">
              <w:r w:rsidRPr="00724635" w:rsidDel="003B4489">
                <w:rPr>
                  <w:rFonts w:ascii="Courier New" w:hAnsi="Courier New" w:cs="Courier New"/>
                  <w:sz w:val="20"/>
                  <w:szCs w:val="20"/>
                </w:rPr>
                <w:delText>#</w:delText>
              </w:r>
            </w:del>
          </w:p>
        </w:tc>
        <w:tc>
          <w:tcPr>
            <w:tcW w:w="1406" w:type="dxa"/>
          </w:tcPr>
          <w:p w14:paraId="75365ED6" w14:textId="0E6791B8" w:rsidR="00724635" w:rsidRPr="00724635" w:rsidDel="003B4489" w:rsidRDefault="00724635" w:rsidP="00724635">
            <w:pPr>
              <w:rPr>
                <w:del w:id="1015" w:author="Bedekar, Vivek" w:date="2016-06-14T21:08:00Z"/>
                <w:sz w:val="20"/>
                <w:szCs w:val="20"/>
              </w:rPr>
            </w:pPr>
          </w:p>
        </w:tc>
        <w:tc>
          <w:tcPr>
            <w:tcW w:w="1407" w:type="dxa"/>
          </w:tcPr>
          <w:p w14:paraId="41E12344" w14:textId="364DE8C1" w:rsidR="00724635" w:rsidRPr="00724635" w:rsidDel="003B4489" w:rsidRDefault="00724635" w:rsidP="00724635">
            <w:pPr>
              <w:rPr>
                <w:del w:id="1016" w:author="Bedekar, Vivek" w:date="2016-06-14T21:08:00Z"/>
                <w:sz w:val="20"/>
                <w:szCs w:val="20"/>
              </w:rPr>
            </w:pPr>
          </w:p>
        </w:tc>
        <w:tc>
          <w:tcPr>
            <w:tcW w:w="1398" w:type="dxa"/>
          </w:tcPr>
          <w:p w14:paraId="7512B45A" w14:textId="65E714B2" w:rsidR="00724635" w:rsidRPr="00724635" w:rsidDel="003B4489" w:rsidRDefault="00724635" w:rsidP="00724635">
            <w:pPr>
              <w:rPr>
                <w:del w:id="1017" w:author="Bedekar, Vivek" w:date="2016-06-14T21:08:00Z"/>
                <w:sz w:val="20"/>
                <w:szCs w:val="20"/>
              </w:rPr>
            </w:pPr>
          </w:p>
        </w:tc>
        <w:tc>
          <w:tcPr>
            <w:tcW w:w="1395" w:type="dxa"/>
          </w:tcPr>
          <w:p w14:paraId="699DD9ED" w14:textId="6D11CFAC" w:rsidR="00724635" w:rsidRPr="00724635" w:rsidDel="003B4489" w:rsidRDefault="00724635" w:rsidP="00724635">
            <w:pPr>
              <w:rPr>
                <w:del w:id="1018" w:author="Bedekar, Vivek" w:date="2016-06-14T21:08:00Z"/>
                <w:sz w:val="20"/>
                <w:szCs w:val="20"/>
              </w:rPr>
            </w:pPr>
          </w:p>
        </w:tc>
        <w:tc>
          <w:tcPr>
            <w:tcW w:w="1391" w:type="dxa"/>
          </w:tcPr>
          <w:p w14:paraId="67BE5567" w14:textId="5F58DF9C" w:rsidR="00724635" w:rsidRPr="00724635" w:rsidDel="003B4489" w:rsidRDefault="00724635" w:rsidP="00724635">
            <w:pPr>
              <w:rPr>
                <w:del w:id="1019" w:author="Bedekar, Vivek" w:date="2016-06-14T21:08:00Z"/>
                <w:sz w:val="20"/>
                <w:szCs w:val="20"/>
              </w:rPr>
            </w:pPr>
          </w:p>
        </w:tc>
        <w:tc>
          <w:tcPr>
            <w:tcW w:w="1483" w:type="dxa"/>
          </w:tcPr>
          <w:p w14:paraId="0BDF375F" w14:textId="6F8753B0" w:rsidR="00724635" w:rsidRPr="00724635" w:rsidDel="003B4489" w:rsidRDefault="00724635" w:rsidP="00724635">
            <w:pPr>
              <w:rPr>
                <w:del w:id="1020" w:author="Bedekar, Vivek" w:date="2016-06-14T21:08:00Z"/>
                <w:sz w:val="20"/>
                <w:szCs w:val="20"/>
              </w:rPr>
            </w:pPr>
          </w:p>
        </w:tc>
      </w:tr>
      <w:tr w:rsidR="00724635" w:rsidDel="003B4489" w14:paraId="566D23B8" w14:textId="2851567F" w:rsidTr="00724635">
        <w:trPr>
          <w:trHeight w:hRule="exact" w:val="216"/>
          <w:del w:id="1021" w:author="Bedekar, Vivek" w:date="2016-06-14T21:08:00Z"/>
        </w:trPr>
        <w:tc>
          <w:tcPr>
            <w:tcW w:w="5916" w:type="dxa"/>
            <w:gridSpan w:val="4"/>
          </w:tcPr>
          <w:p w14:paraId="1D9FD790" w14:textId="3494FF84" w:rsidR="00724635" w:rsidRPr="00724635" w:rsidDel="003B4489" w:rsidRDefault="00724635" w:rsidP="00724635">
            <w:pPr>
              <w:rPr>
                <w:del w:id="1022" w:author="Bedekar, Vivek" w:date="2016-06-14T21:08:00Z"/>
                <w:rFonts w:ascii="Courier New" w:hAnsi="Courier New" w:cs="Courier New"/>
                <w:sz w:val="20"/>
                <w:szCs w:val="20"/>
              </w:rPr>
            </w:pPr>
            <w:del w:id="1023" w:author="Bedekar, Vivek" w:date="2016-06-14T21:08:00Z">
              <w:r w:rsidRPr="00724635" w:rsidDel="003B4489">
                <w:rPr>
                  <w:rFonts w:ascii="Courier New" w:hAnsi="Courier New" w:cs="Courier New"/>
                  <w:sz w:val="20"/>
                  <w:szCs w:val="20"/>
                </w:rPr>
                <w:delText># Simple structured input file for one or more electron donors plus</w:delText>
              </w:r>
            </w:del>
          </w:p>
        </w:tc>
        <w:tc>
          <w:tcPr>
            <w:tcW w:w="1395" w:type="dxa"/>
          </w:tcPr>
          <w:p w14:paraId="181D7260" w14:textId="531B42EB" w:rsidR="00724635" w:rsidRPr="00724635" w:rsidDel="003B4489" w:rsidRDefault="00724635" w:rsidP="00724635">
            <w:pPr>
              <w:rPr>
                <w:del w:id="1024" w:author="Bedekar, Vivek" w:date="2016-06-14T21:08:00Z"/>
                <w:sz w:val="20"/>
                <w:szCs w:val="20"/>
              </w:rPr>
            </w:pPr>
          </w:p>
        </w:tc>
        <w:tc>
          <w:tcPr>
            <w:tcW w:w="1391" w:type="dxa"/>
          </w:tcPr>
          <w:p w14:paraId="3CB99628" w14:textId="57E314A6" w:rsidR="00724635" w:rsidRPr="00724635" w:rsidDel="003B4489" w:rsidRDefault="00724635" w:rsidP="00724635">
            <w:pPr>
              <w:rPr>
                <w:del w:id="1025" w:author="Bedekar, Vivek" w:date="2016-06-14T21:08:00Z"/>
                <w:sz w:val="20"/>
                <w:szCs w:val="20"/>
              </w:rPr>
            </w:pPr>
          </w:p>
        </w:tc>
        <w:tc>
          <w:tcPr>
            <w:tcW w:w="1483" w:type="dxa"/>
          </w:tcPr>
          <w:p w14:paraId="36C248BC" w14:textId="3D9C17FF" w:rsidR="00724635" w:rsidRPr="00724635" w:rsidDel="003B4489" w:rsidRDefault="00724635" w:rsidP="00724635">
            <w:pPr>
              <w:rPr>
                <w:del w:id="1026" w:author="Bedekar, Vivek" w:date="2016-06-14T21:08:00Z"/>
                <w:sz w:val="20"/>
                <w:szCs w:val="20"/>
              </w:rPr>
            </w:pPr>
          </w:p>
        </w:tc>
      </w:tr>
      <w:tr w:rsidR="00724635" w:rsidDel="003B4489" w14:paraId="7D950B69" w14:textId="52BCDF38" w:rsidTr="00724635">
        <w:trPr>
          <w:trHeight w:hRule="exact" w:val="216"/>
          <w:del w:id="1027" w:author="Bedekar, Vivek" w:date="2016-06-14T21:08:00Z"/>
        </w:trPr>
        <w:tc>
          <w:tcPr>
            <w:tcW w:w="5916" w:type="dxa"/>
            <w:gridSpan w:val="4"/>
          </w:tcPr>
          <w:p w14:paraId="3400385D" w14:textId="53701D34" w:rsidR="00724635" w:rsidRPr="00724635" w:rsidDel="003B4489" w:rsidRDefault="00724635" w:rsidP="00724635">
            <w:pPr>
              <w:rPr>
                <w:del w:id="1028" w:author="Bedekar, Vivek" w:date="2016-06-14T21:08:00Z"/>
                <w:rFonts w:ascii="Courier New" w:hAnsi="Courier New" w:cs="Courier New"/>
                <w:sz w:val="20"/>
                <w:szCs w:val="20"/>
              </w:rPr>
            </w:pPr>
            <w:del w:id="1029" w:author="Bedekar, Vivek" w:date="2016-06-14T21:08:00Z">
              <w:r w:rsidRPr="00724635" w:rsidDel="003B4489">
                <w:rPr>
                  <w:rFonts w:ascii="Courier New" w:hAnsi="Courier New" w:cs="Courier New"/>
                  <w:sz w:val="20"/>
                  <w:szCs w:val="20"/>
                </w:rPr>
                <w:delText xml:space="preserve"># the 5 electron acceptors.  This format supports production of one </w:delText>
              </w:r>
            </w:del>
          </w:p>
        </w:tc>
        <w:tc>
          <w:tcPr>
            <w:tcW w:w="1395" w:type="dxa"/>
          </w:tcPr>
          <w:p w14:paraId="077F1E8E" w14:textId="0F1D3048" w:rsidR="00724635" w:rsidRPr="00724635" w:rsidDel="003B4489" w:rsidRDefault="00724635" w:rsidP="00724635">
            <w:pPr>
              <w:rPr>
                <w:del w:id="1030" w:author="Bedekar, Vivek" w:date="2016-06-14T21:08:00Z"/>
                <w:sz w:val="20"/>
                <w:szCs w:val="20"/>
              </w:rPr>
            </w:pPr>
          </w:p>
        </w:tc>
        <w:tc>
          <w:tcPr>
            <w:tcW w:w="1391" w:type="dxa"/>
          </w:tcPr>
          <w:p w14:paraId="32C3EE1A" w14:textId="6DD1EC35" w:rsidR="00724635" w:rsidRPr="00724635" w:rsidDel="003B4489" w:rsidRDefault="00724635" w:rsidP="00724635">
            <w:pPr>
              <w:rPr>
                <w:del w:id="1031" w:author="Bedekar, Vivek" w:date="2016-06-14T21:08:00Z"/>
                <w:sz w:val="20"/>
                <w:szCs w:val="20"/>
              </w:rPr>
            </w:pPr>
          </w:p>
        </w:tc>
        <w:tc>
          <w:tcPr>
            <w:tcW w:w="1483" w:type="dxa"/>
          </w:tcPr>
          <w:p w14:paraId="21921DFC" w14:textId="295F93FB" w:rsidR="00724635" w:rsidRPr="00724635" w:rsidDel="003B4489" w:rsidRDefault="00724635" w:rsidP="00724635">
            <w:pPr>
              <w:rPr>
                <w:del w:id="1032" w:author="Bedekar, Vivek" w:date="2016-06-14T21:08:00Z"/>
                <w:sz w:val="20"/>
                <w:szCs w:val="20"/>
              </w:rPr>
            </w:pPr>
          </w:p>
        </w:tc>
      </w:tr>
      <w:tr w:rsidR="00724635" w:rsidDel="003B4489" w14:paraId="19B5BCD2" w14:textId="1DBA1724" w:rsidTr="00724635">
        <w:trPr>
          <w:trHeight w:hRule="exact" w:val="216"/>
          <w:del w:id="1033" w:author="Bedekar, Vivek" w:date="2016-06-14T21:08:00Z"/>
        </w:trPr>
        <w:tc>
          <w:tcPr>
            <w:tcW w:w="5916" w:type="dxa"/>
            <w:gridSpan w:val="4"/>
          </w:tcPr>
          <w:p w14:paraId="59E3A431" w14:textId="32CC5BC9" w:rsidR="00724635" w:rsidRPr="00724635" w:rsidDel="003B4489" w:rsidRDefault="00724635" w:rsidP="00724635">
            <w:pPr>
              <w:rPr>
                <w:del w:id="1034" w:author="Bedekar, Vivek" w:date="2016-06-14T21:08:00Z"/>
                <w:rFonts w:ascii="Courier New" w:hAnsi="Courier New" w:cs="Courier New"/>
                <w:sz w:val="20"/>
                <w:szCs w:val="20"/>
              </w:rPr>
            </w:pPr>
            <w:del w:id="1035" w:author="Bedekar, Vivek" w:date="2016-06-14T21:08:00Z">
              <w:r w:rsidRPr="00724635" w:rsidDel="003B4489">
                <w:rPr>
                  <w:rFonts w:ascii="Courier New" w:hAnsi="Courier New" w:cs="Courier New"/>
                  <w:sz w:val="20"/>
                  <w:szCs w:val="20"/>
                </w:rPr>
                <w:delText># ED from decay of a higher ED.</w:delText>
              </w:r>
            </w:del>
          </w:p>
        </w:tc>
        <w:tc>
          <w:tcPr>
            <w:tcW w:w="1395" w:type="dxa"/>
          </w:tcPr>
          <w:p w14:paraId="0D1EDF1E" w14:textId="64E9EBD5" w:rsidR="00724635" w:rsidRPr="00724635" w:rsidDel="003B4489" w:rsidRDefault="00724635" w:rsidP="00724635">
            <w:pPr>
              <w:rPr>
                <w:del w:id="1036" w:author="Bedekar, Vivek" w:date="2016-06-14T21:08:00Z"/>
                <w:sz w:val="20"/>
                <w:szCs w:val="20"/>
              </w:rPr>
            </w:pPr>
          </w:p>
        </w:tc>
        <w:tc>
          <w:tcPr>
            <w:tcW w:w="1391" w:type="dxa"/>
          </w:tcPr>
          <w:p w14:paraId="74624A47" w14:textId="7D0944F5" w:rsidR="00724635" w:rsidRPr="00724635" w:rsidDel="003B4489" w:rsidRDefault="00724635" w:rsidP="00724635">
            <w:pPr>
              <w:rPr>
                <w:del w:id="1037" w:author="Bedekar, Vivek" w:date="2016-06-14T21:08:00Z"/>
                <w:sz w:val="20"/>
                <w:szCs w:val="20"/>
              </w:rPr>
            </w:pPr>
          </w:p>
        </w:tc>
        <w:tc>
          <w:tcPr>
            <w:tcW w:w="1483" w:type="dxa"/>
          </w:tcPr>
          <w:p w14:paraId="79C87176" w14:textId="67A77180" w:rsidR="00724635" w:rsidRPr="00724635" w:rsidDel="003B4489" w:rsidRDefault="00724635" w:rsidP="00724635">
            <w:pPr>
              <w:rPr>
                <w:del w:id="1038" w:author="Bedekar, Vivek" w:date="2016-06-14T21:08:00Z"/>
                <w:sz w:val="20"/>
                <w:szCs w:val="20"/>
              </w:rPr>
            </w:pPr>
          </w:p>
        </w:tc>
      </w:tr>
      <w:tr w:rsidR="00724635" w:rsidDel="003B4489" w14:paraId="3EF7E2B9" w14:textId="5F0B0328" w:rsidTr="00724635">
        <w:trPr>
          <w:trHeight w:hRule="exact" w:val="216"/>
          <w:del w:id="1039" w:author="Bedekar, Vivek" w:date="2016-06-14T21:08:00Z"/>
        </w:trPr>
        <w:tc>
          <w:tcPr>
            <w:tcW w:w="1705" w:type="dxa"/>
          </w:tcPr>
          <w:p w14:paraId="6C198EFD" w14:textId="0716792D" w:rsidR="00724635" w:rsidRPr="00724635" w:rsidDel="003B4489" w:rsidRDefault="00724635" w:rsidP="00724635">
            <w:pPr>
              <w:rPr>
                <w:del w:id="1040" w:author="Bedekar, Vivek" w:date="2016-06-14T21:08:00Z"/>
                <w:rFonts w:ascii="Courier New" w:hAnsi="Courier New" w:cs="Courier New"/>
                <w:sz w:val="20"/>
                <w:szCs w:val="20"/>
              </w:rPr>
            </w:pPr>
            <w:del w:id="1041" w:author="Bedekar, Vivek" w:date="2016-06-14T21:08:00Z">
              <w:r w:rsidRPr="00724635" w:rsidDel="003B4489">
                <w:rPr>
                  <w:rFonts w:ascii="Courier New" w:hAnsi="Courier New" w:cs="Courier New"/>
                  <w:sz w:val="20"/>
                  <w:szCs w:val="20"/>
                </w:rPr>
                <w:delText>#</w:delText>
              </w:r>
            </w:del>
          </w:p>
        </w:tc>
        <w:tc>
          <w:tcPr>
            <w:tcW w:w="1406" w:type="dxa"/>
          </w:tcPr>
          <w:p w14:paraId="2B8F83C9" w14:textId="04337690" w:rsidR="00724635" w:rsidRPr="00724635" w:rsidDel="003B4489" w:rsidRDefault="00724635" w:rsidP="00724635">
            <w:pPr>
              <w:rPr>
                <w:del w:id="1042" w:author="Bedekar, Vivek" w:date="2016-06-14T21:08:00Z"/>
                <w:sz w:val="20"/>
                <w:szCs w:val="20"/>
              </w:rPr>
            </w:pPr>
          </w:p>
        </w:tc>
        <w:tc>
          <w:tcPr>
            <w:tcW w:w="1407" w:type="dxa"/>
          </w:tcPr>
          <w:p w14:paraId="3BBF83DF" w14:textId="4558232A" w:rsidR="00724635" w:rsidRPr="00724635" w:rsidDel="003B4489" w:rsidRDefault="00724635" w:rsidP="00724635">
            <w:pPr>
              <w:rPr>
                <w:del w:id="1043" w:author="Bedekar, Vivek" w:date="2016-06-14T21:08:00Z"/>
                <w:sz w:val="20"/>
                <w:szCs w:val="20"/>
              </w:rPr>
            </w:pPr>
          </w:p>
        </w:tc>
        <w:tc>
          <w:tcPr>
            <w:tcW w:w="1398" w:type="dxa"/>
          </w:tcPr>
          <w:p w14:paraId="3D32D149" w14:textId="6149EC94" w:rsidR="00724635" w:rsidRPr="00724635" w:rsidDel="003B4489" w:rsidRDefault="00724635" w:rsidP="00724635">
            <w:pPr>
              <w:rPr>
                <w:del w:id="1044" w:author="Bedekar, Vivek" w:date="2016-06-14T21:08:00Z"/>
                <w:sz w:val="20"/>
                <w:szCs w:val="20"/>
              </w:rPr>
            </w:pPr>
          </w:p>
        </w:tc>
        <w:tc>
          <w:tcPr>
            <w:tcW w:w="1395" w:type="dxa"/>
          </w:tcPr>
          <w:p w14:paraId="6193BE1A" w14:textId="6C05E04D" w:rsidR="00724635" w:rsidRPr="00724635" w:rsidDel="003B4489" w:rsidRDefault="00724635" w:rsidP="00724635">
            <w:pPr>
              <w:rPr>
                <w:del w:id="1045" w:author="Bedekar, Vivek" w:date="2016-06-14T21:08:00Z"/>
                <w:sz w:val="20"/>
                <w:szCs w:val="20"/>
              </w:rPr>
            </w:pPr>
          </w:p>
        </w:tc>
        <w:tc>
          <w:tcPr>
            <w:tcW w:w="1391" w:type="dxa"/>
          </w:tcPr>
          <w:p w14:paraId="7BF0CA73" w14:textId="387AD173" w:rsidR="00724635" w:rsidRPr="00724635" w:rsidDel="003B4489" w:rsidRDefault="00724635" w:rsidP="00724635">
            <w:pPr>
              <w:rPr>
                <w:del w:id="1046" w:author="Bedekar, Vivek" w:date="2016-06-14T21:08:00Z"/>
                <w:sz w:val="20"/>
                <w:szCs w:val="20"/>
              </w:rPr>
            </w:pPr>
          </w:p>
        </w:tc>
        <w:tc>
          <w:tcPr>
            <w:tcW w:w="1483" w:type="dxa"/>
          </w:tcPr>
          <w:p w14:paraId="5F93AA44" w14:textId="5AC1FCC5" w:rsidR="00724635" w:rsidRPr="00724635" w:rsidDel="003B4489" w:rsidRDefault="00724635" w:rsidP="00724635">
            <w:pPr>
              <w:rPr>
                <w:del w:id="1047" w:author="Bedekar, Vivek" w:date="2016-06-14T21:08:00Z"/>
                <w:sz w:val="20"/>
                <w:szCs w:val="20"/>
              </w:rPr>
            </w:pPr>
          </w:p>
        </w:tc>
      </w:tr>
      <w:tr w:rsidR="00724635" w:rsidDel="003B4489" w14:paraId="39346400" w14:textId="04BEDE7D" w:rsidTr="00724635">
        <w:trPr>
          <w:trHeight w:hRule="exact" w:val="216"/>
          <w:del w:id="1048" w:author="Bedekar, Vivek" w:date="2016-06-14T21:08:00Z"/>
        </w:trPr>
        <w:tc>
          <w:tcPr>
            <w:tcW w:w="1705" w:type="dxa"/>
          </w:tcPr>
          <w:p w14:paraId="46C19BE3" w14:textId="4484FD75" w:rsidR="00724635" w:rsidRPr="00724635" w:rsidDel="003B4489" w:rsidRDefault="00724635" w:rsidP="00724635">
            <w:pPr>
              <w:rPr>
                <w:del w:id="1049" w:author="Bedekar, Vivek" w:date="2016-06-14T21:08:00Z"/>
                <w:rFonts w:ascii="Courier New" w:hAnsi="Courier New" w:cs="Courier New"/>
                <w:sz w:val="20"/>
                <w:szCs w:val="20"/>
              </w:rPr>
            </w:pPr>
            <w:del w:id="1050" w:author="Bedekar, Vivek" w:date="2016-06-14T21:08:00Z">
              <w:r w:rsidRPr="00724635" w:rsidDel="003B4489">
                <w:rPr>
                  <w:rFonts w:ascii="Courier New" w:hAnsi="Courier New" w:cs="Courier New"/>
                  <w:sz w:val="20"/>
                  <w:szCs w:val="20"/>
                </w:rPr>
                <w:delText># Dimensions</w:delText>
              </w:r>
            </w:del>
          </w:p>
        </w:tc>
        <w:tc>
          <w:tcPr>
            <w:tcW w:w="1406" w:type="dxa"/>
          </w:tcPr>
          <w:p w14:paraId="0C8634A6" w14:textId="3CFC48DF" w:rsidR="00724635" w:rsidRPr="00724635" w:rsidDel="003B4489" w:rsidRDefault="00724635" w:rsidP="00724635">
            <w:pPr>
              <w:rPr>
                <w:del w:id="1051" w:author="Bedekar, Vivek" w:date="2016-06-14T21:08:00Z"/>
                <w:sz w:val="20"/>
                <w:szCs w:val="20"/>
              </w:rPr>
            </w:pPr>
          </w:p>
        </w:tc>
        <w:tc>
          <w:tcPr>
            <w:tcW w:w="1407" w:type="dxa"/>
          </w:tcPr>
          <w:p w14:paraId="139E8E56" w14:textId="358464E9" w:rsidR="00724635" w:rsidRPr="00724635" w:rsidDel="003B4489" w:rsidRDefault="00724635" w:rsidP="00724635">
            <w:pPr>
              <w:rPr>
                <w:del w:id="1052" w:author="Bedekar, Vivek" w:date="2016-06-14T21:08:00Z"/>
                <w:sz w:val="20"/>
                <w:szCs w:val="20"/>
              </w:rPr>
            </w:pPr>
          </w:p>
        </w:tc>
        <w:tc>
          <w:tcPr>
            <w:tcW w:w="1398" w:type="dxa"/>
          </w:tcPr>
          <w:p w14:paraId="44C73E67" w14:textId="33200694" w:rsidR="00724635" w:rsidRPr="00724635" w:rsidDel="003B4489" w:rsidRDefault="00724635" w:rsidP="00724635">
            <w:pPr>
              <w:rPr>
                <w:del w:id="1053" w:author="Bedekar, Vivek" w:date="2016-06-14T21:08:00Z"/>
                <w:sz w:val="20"/>
                <w:szCs w:val="20"/>
              </w:rPr>
            </w:pPr>
          </w:p>
        </w:tc>
        <w:tc>
          <w:tcPr>
            <w:tcW w:w="1395" w:type="dxa"/>
          </w:tcPr>
          <w:p w14:paraId="2AB1C1FF" w14:textId="6EA91DA0" w:rsidR="00724635" w:rsidRPr="00724635" w:rsidDel="003B4489" w:rsidRDefault="00724635" w:rsidP="00724635">
            <w:pPr>
              <w:rPr>
                <w:del w:id="1054" w:author="Bedekar, Vivek" w:date="2016-06-14T21:08:00Z"/>
                <w:sz w:val="20"/>
                <w:szCs w:val="20"/>
              </w:rPr>
            </w:pPr>
          </w:p>
        </w:tc>
        <w:tc>
          <w:tcPr>
            <w:tcW w:w="1391" w:type="dxa"/>
          </w:tcPr>
          <w:p w14:paraId="006C1F8B" w14:textId="68E2765D" w:rsidR="00724635" w:rsidRPr="00724635" w:rsidDel="003B4489" w:rsidRDefault="00724635" w:rsidP="00724635">
            <w:pPr>
              <w:rPr>
                <w:del w:id="1055" w:author="Bedekar, Vivek" w:date="2016-06-14T21:08:00Z"/>
                <w:sz w:val="20"/>
                <w:szCs w:val="20"/>
              </w:rPr>
            </w:pPr>
          </w:p>
        </w:tc>
        <w:tc>
          <w:tcPr>
            <w:tcW w:w="1483" w:type="dxa"/>
          </w:tcPr>
          <w:p w14:paraId="4F02CB0C" w14:textId="52E3B5B6" w:rsidR="00724635" w:rsidRPr="00724635" w:rsidDel="003B4489" w:rsidRDefault="00724635" w:rsidP="00724635">
            <w:pPr>
              <w:rPr>
                <w:del w:id="1056" w:author="Bedekar, Vivek" w:date="2016-06-14T21:08:00Z"/>
                <w:sz w:val="20"/>
                <w:szCs w:val="20"/>
              </w:rPr>
            </w:pPr>
          </w:p>
        </w:tc>
      </w:tr>
      <w:tr w:rsidR="00724635" w:rsidDel="003B4489" w14:paraId="3DF5B7BB" w14:textId="634C04CA" w:rsidTr="00724635">
        <w:trPr>
          <w:trHeight w:hRule="exact" w:val="216"/>
          <w:del w:id="1057" w:author="Bedekar, Vivek" w:date="2016-06-14T21:08:00Z"/>
        </w:trPr>
        <w:tc>
          <w:tcPr>
            <w:tcW w:w="1705" w:type="dxa"/>
          </w:tcPr>
          <w:p w14:paraId="29ED34BC" w14:textId="647F67D8" w:rsidR="00724635" w:rsidRPr="00724635" w:rsidDel="003B4489" w:rsidRDefault="00724635" w:rsidP="00724635">
            <w:pPr>
              <w:rPr>
                <w:del w:id="1058" w:author="Bedekar, Vivek" w:date="2016-06-14T21:08:00Z"/>
                <w:rFonts w:ascii="Courier New" w:hAnsi="Courier New" w:cs="Courier New"/>
                <w:sz w:val="20"/>
                <w:szCs w:val="20"/>
              </w:rPr>
            </w:pPr>
            <w:del w:id="1059" w:author="Bedekar, Vivek" w:date="2016-06-14T21:08:00Z">
              <w:r w:rsidRPr="00724635" w:rsidDel="003B4489">
                <w:rPr>
                  <w:rFonts w:ascii="Courier New" w:hAnsi="Courier New" w:cs="Courier New"/>
                  <w:sz w:val="20"/>
                  <w:szCs w:val="20"/>
                </w:rPr>
                <w:delText xml:space="preserve"># </w:delText>
              </w:r>
            </w:del>
          </w:p>
        </w:tc>
        <w:tc>
          <w:tcPr>
            <w:tcW w:w="1406" w:type="dxa"/>
          </w:tcPr>
          <w:p w14:paraId="0C0CD6E2" w14:textId="06BFB1B3" w:rsidR="00724635" w:rsidRPr="00724635" w:rsidDel="003B4489" w:rsidRDefault="00724635" w:rsidP="00724635">
            <w:pPr>
              <w:rPr>
                <w:del w:id="1060" w:author="Bedekar, Vivek" w:date="2016-06-14T21:08:00Z"/>
                <w:sz w:val="20"/>
                <w:szCs w:val="20"/>
              </w:rPr>
            </w:pPr>
          </w:p>
        </w:tc>
        <w:tc>
          <w:tcPr>
            <w:tcW w:w="1407" w:type="dxa"/>
          </w:tcPr>
          <w:p w14:paraId="639C539F" w14:textId="0310C68B" w:rsidR="00724635" w:rsidRPr="00724635" w:rsidDel="003B4489" w:rsidRDefault="00724635" w:rsidP="00724635">
            <w:pPr>
              <w:rPr>
                <w:del w:id="1061" w:author="Bedekar, Vivek" w:date="2016-06-14T21:08:00Z"/>
                <w:sz w:val="20"/>
                <w:szCs w:val="20"/>
              </w:rPr>
            </w:pPr>
          </w:p>
        </w:tc>
        <w:tc>
          <w:tcPr>
            <w:tcW w:w="1398" w:type="dxa"/>
          </w:tcPr>
          <w:p w14:paraId="7F40EB73" w14:textId="359D83E9" w:rsidR="00724635" w:rsidRPr="00724635" w:rsidDel="003B4489" w:rsidRDefault="00724635" w:rsidP="00724635">
            <w:pPr>
              <w:rPr>
                <w:del w:id="1062" w:author="Bedekar, Vivek" w:date="2016-06-14T21:08:00Z"/>
                <w:sz w:val="20"/>
                <w:szCs w:val="20"/>
              </w:rPr>
            </w:pPr>
          </w:p>
        </w:tc>
        <w:tc>
          <w:tcPr>
            <w:tcW w:w="1395" w:type="dxa"/>
          </w:tcPr>
          <w:p w14:paraId="7895A22B" w14:textId="76DA4B13" w:rsidR="00724635" w:rsidRPr="00724635" w:rsidDel="003B4489" w:rsidRDefault="00724635" w:rsidP="00724635">
            <w:pPr>
              <w:rPr>
                <w:del w:id="1063" w:author="Bedekar, Vivek" w:date="2016-06-14T21:08:00Z"/>
                <w:sz w:val="20"/>
                <w:szCs w:val="20"/>
              </w:rPr>
            </w:pPr>
          </w:p>
        </w:tc>
        <w:tc>
          <w:tcPr>
            <w:tcW w:w="1391" w:type="dxa"/>
          </w:tcPr>
          <w:p w14:paraId="1F7B5484" w14:textId="2F7F090C" w:rsidR="00724635" w:rsidRPr="00724635" w:rsidDel="003B4489" w:rsidRDefault="00724635" w:rsidP="00724635">
            <w:pPr>
              <w:rPr>
                <w:del w:id="1064" w:author="Bedekar, Vivek" w:date="2016-06-14T21:08:00Z"/>
                <w:sz w:val="20"/>
                <w:szCs w:val="20"/>
              </w:rPr>
            </w:pPr>
          </w:p>
        </w:tc>
        <w:tc>
          <w:tcPr>
            <w:tcW w:w="1483" w:type="dxa"/>
          </w:tcPr>
          <w:p w14:paraId="59662065" w14:textId="378ACFA0" w:rsidR="00724635" w:rsidRPr="00724635" w:rsidDel="003B4489" w:rsidRDefault="00724635" w:rsidP="00724635">
            <w:pPr>
              <w:rPr>
                <w:del w:id="1065" w:author="Bedekar, Vivek" w:date="2016-06-14T21:08:00Z"/>
                <w:sz w:val="20"/>
                <w:szCs w:val="20"/>
              </w:rPr>
            </w:pPr>
          </w:p>
        </w:tc>
      </w:tr>
      <w:tr w:rsidR="00724635" w:rsidDel="003B4489" w14:paraId="1AA1E746" w14:textId="1FB55D00" w:rsidTr="00724635">
        <w:trPr>
          <w:trHeight w:hRule="exact" w:val="216"/>
          <w:del w:id="1066" w:author="Bedekar, Vivek" w:date="2016-06-14T21:08:00Z"/>
        </w:trPr>
        <w:tc>
          <w:tcPr>
            <w:tcW w:w="1705" w:type="dxa"/>
          </w:tcPr>
          <w:p w14:paraId="16965023" w14:textId="7660A726" w:rsidR="00724635" w:rsidRPr="00724635" w:rsidDel="003B4489" w:rsidRDefault="00724635" w:rsidP="00724635">
            <w:pPr>
              <w:rPr>
                <w:del w:id="1067" w:author="Bedekar, Vivek" w:date="2016-06-14T21:08:00Z"/>
                <w:rFonts w:ascii="Courier New" w:hAnsi="Courier New" w:cs="Courier New"/>
                <w:sz w:val="20"/>
                <w:szCs w:val="20"/>
              </w:rPr>
            </w:pPr>
            <w:del w:id="1068" w:author="Bedekar, Vivek" w:date="2016-06-14T21:08:00Z">
              <w:r w:rsidRPr="00724635" w:rsidDel="003B4489">
                <w:rPr>
                  <w:rFonts w:ascii="Courier New" w:hAnsi="Courier New" w:cs="Courier New"/>
                  <w:sz w:val="20"/>
                  <w:szCs w:val="20"/>
                </w:rPr>
                <w:delText>NED</w:delText>
              </w:r>
            </w:del>
          </w:p>
        </w:tc>
        <w:tc>
          <w:tcPr>
            <w:tcW w:w="1406" w:type="dxa"/>
          </w:tcPr>
          <w:p w14:paraId="1F8D01F8" w14:textId="74F960FA" w:rsidR="00724635" w:rsidRPr="00724635" w:rsidDel="003B4489" w:rsidRDefault="00724635" w:rsidP="00724635">
            <w:pPr>
              <w:rPr>
                <w:del w:id="1069" w:author="Bedekar, Vivek" w:date="2016-06-14T21:08:00Z"/>
                <w:sz w:val="20"/>
                <w:szCs w:val="20"/>
              </w:rPr>
            </w:pPr>
            <w:del w:id="1070" w:author="Bedekar, Vivek" w:date="2016-06-14T21:08:00Z">
              <w:r w:rsidRPr="00724635" w:rsidDel="003B4489">
                <w:rPr>
                  <w:sz w:val="20"/>
                  <w:szCs w:val="20"/>
                </w:rPr>
                <w:delText>6</w:delText>
              </w:r>
            </w:del>
          </w:p>
        </w:tc>
        <w:tc>
          <w:tcPr>
            <w:tcW w:w="1407" w:type="dxa"/>
          </w:tcPr>
          <w:p w14:paraId="7F9143DB" w14:textId="1E0A408C" w:rsidR="00724635" w:rsidRPr="00724635" w:rsidDel="003B4489" w:rsidRDefault="00724635" w:rsidP="00724635">
            <w:pPr>
              <w:rPr>
                <w:del w:id="1071" w:author="Bedekar, Vivek" w:date="2016-06-14T21:08:00Z"/>
                <w:sz w:val="20"/>
                <w:szCs w:val="20"/>
              </w:rPr>
            </w:pPr>
          </w:p>
        </w:tc>
        <w:tc>
          <w:tcPr>
            <w:tcW w:w="1398" w:type="dxa"/>
          </w:tcPr>
          <w:p w14:paraId="02E534AE" w14:textId="0A5AF9BA" w:rsidR="00724635" w:rsidRPr="00724635" w:rsidDel="003B4489" w:rsidRDefault="00724635" w:rsidP="00724635">
            <w:pPr>
              <w:rPr>
                <w:del w:id="1072" w:author="Bedekar, Vivek" w:date="2016-06-14T21:08:00Z"/>
                <w:sz w:val="20"/>
                <w:szCs w:val="20"/>
              </w:rPr>
            </w:pPr>
          </w:p>
        </w:tc>
        <w:tc>
          <w:tcPr>
            <w:tcW w:w="1395" w:type="dxa"/>
          </w:tcPr>
          <w:p w14:paraId="2E229E1A" w14:textId="5F2B1741" w:rsidR="00724635" w:rsidRPr="00724635" w:rsidDel="003B4489" w:rsidRDefault="00724635" w:rsidP="00724635">
            <w:pPr>
              <w:rPr>
                <w:del w:id="1073" w:author="Bedekar, Vivek" w:date="2016-06-14T21:08:00Z"/>
                <w:sz w:val="20"/>
                <w:szCs w:val="20"/>
              </w:rPr>
            </w:pPr>
          </w:p>
        </w:tc>
        <w:tc>
          <w:tcPr>
            <w:tcW w:w="1391" w:type="dxa"/>
          </w:tcPr>
          <w:p w14:paraId="01180958" w14:textId="13280BC8" w:rsidR="00724635" w:rsidRPr="00724635" w:rsidDel="003B4489" w:rsidRDefault="00724635" w:rsidP="00724635">
            <w:pPr>
              <w:rPr>
                <w:del w:id="1074" w:author="Bedekar, Vivek" w:date="2016-06-14T21:08:00Z"/>
                <w:sz w:val="20"/>
                <w:szCs w:val="20"/>
              </w:rPr>
            </w:pPr>
          </w:p>
        </w:tc>
        <w:tc>
          <w:tcPr>
            <w:tcW w:w="1483" w:type="dxa"/>
          </w:tcPr>
          <w:p w14:paraId="122B1A70" w14:textId="0258B21B" w:rsidR="00724635" w:rsidRPr="00724635" w:rsidDel="003B4489" w:rsidRDefault="00724635" w:rsidP="00724635">
            <w:pPr>
              <w:rPr>
                <w:del w:id="1075" w:author="Bedekar, Vivek" w:date="2016-06-14T21:08:00Z"/>
                <w:sz w:val="20"/>
                <w:szCs w:val="20"/>
              </w:rPr>
            </w:pPr>
          </w:p>
        </w:tc>
      </w:tr>
      <w:tr w:rsidR="00724635" w:rsidDel="003B4489" w14:paraId="5625B8BD" w14:textId="6658A347" w:rsidTr="00724635">
        <w:trPr>
          <w:trHeight w:hRule="exact" w:val="216"/>
          <w:del w:id="1076" w:author="Bedekar, Vivek" w:date="2016-06-14T21:08:00Z"/>
        </w:trPr>
        <w:tc>
          <w:tcPr>
            <w:tcW w:w="1705" w:type="dxa"/>
          </w:tcPr>
          <w:p w14:paraId="50322A54" w14:textId="0BBD7C68" w:rsidR="00724635" w:rsidRPr="00724635" w:rsidDel="003B4489" w:rsidRDefault="00724635" w:rsidP="00724635">
            <w:pPr>
              <w:rPr>
                <w:del w:id="1077" w:author="Bedekar, Vivek" w:date="2016-06-14T21:08:00Z"/>
                <w:rFonts w:ascii="Courier New" w:hAnsi="Courier New" w:cs="Courier New"/>
                <w:sz w:val="20"/>
                <w:szCs w:val="20"/>
              </w:rPr>
            </w:pPr>
            <w:del w:id="1078" w:author="Bedekar, Vivek" w:date="2016-06-14T21:08:00Z">
              <w:r w:rsidRPr="00724635" w:rsidDel="003B4489">
                <w:rPr>
                  <w:rFonts w:ascii="Courier New" w:hAnsi="Courier New" w:cs="Courier New"/>
                  <w:sz w:val="20"/>
                  <w:szCs w:val="20"/>
                </w:rPr>
                <w:delText>NEA</w:delText>
              </w:r>
            </w:del>
          </w:p>
        </w:tc>
        <w:tc>
          <w:tcPr>
            <w:tcW w:w="1406" w:type="dxa"/>
          </w:tcPr>
          <w:p w14:paraId="2F8EBC0F" w14:textId="7F5A5D1F" w:rsidR="00724635" w:rsidRPr="00724635" w:rsidDel="003B4489" w:rsidRDefault="00724635" w:rsidP="00724635">
            <w:pPr>
              <w:rPr>
                <w:del w:id="1079" w:author="Bedekar, Vivek" w:date="2016-06-14T21:08:00Z"/>
                <w:sz w:val="20"/>
                <w:szCs w:val="20"/>
              </w:rPr>
            </w:pPr>
            <w:del w:id="1080" w:author="Bedekar, Vivek" w:date="2016-06-14T21:08:00Z">
              <w:r w:rsidRPr="00724635" w:rsidDel="003B4489">
                <w:rPr>
                  <w:sz w:val="20"/>
                  <w:szCs w:val="20"/>
                </w:rPr>
                <w:delText>5</w:delText>
              </w:r>
            </w:del>
          </w:p>
        </w:tc>
        <w:tc>
          <w:tcPr>
            <w:tcW w:w="1407" w:type="dxa"/>
          </w:tcPr>
          <w:p w14:paraId="11D15E06" w14:textId="48B36912" w:rsidR="00724635" w:rsidRPr="00724635" w:rsidDel="003B4489" w:rsidRDefault="00724635" w:rsidP="00724635">
            <w:pPr>
              <w:rPr>
                <w:del w:id="1081" w:author="Bedekar, Vivek" w:date="2016-06-14T21:08:00Z"/>
                <w:sz w:val="20"/>
                <w:szCs w:val="20"/>
              </w:rPr>
            </w:pPr>
          </w:p>
        </w:tc>
        <w:tc>
          <w:tcPr>
            <w:tcW w:w="1398" w:type="dxa"/>
          </w:tcPr>
          <w:p w14:paraId="2810C61A" w14:textId="25D2A64A" w:rsidR="00724635" w:rsidRPr="00724635" w:rsidDel="003B4489" w:rsidRDefault="00724635" w:rsidP="00724635">
            <w:pPr>
              <w:rPr>
                <w:del w:id="1082" w:author="Bedekar, Vivek" w:date="2016-06-14T21:08:00Z"/>
                <w:sz w:val="20"/>
                <w:szCs w:val="20"/>
              </w:rPr>
            </w:pPr>
          </w:p>
        </w:tc>
        <w:tc>
          <w:tcPr>
            <w:tcW w:w="1395" w:type="dxa"/>
          </w:tcPr>
          <w:p w14:paraId="268C9695" w14:textId="1D423B0E" w:rsidR="00724635" w:rsidRPr="00724635" w:rsidDel="003B4489" w:rsidRDefault="00724635" w:rsidP="00724635">
            <w:pPr>
              <w:rPr>
                <w:del w:id="1083" w:author="Bedekar, Vivek" w:date="2016-06-14T21:08:00Z"/>
                <w:sz w:val="20"/>
                <w:szCs w:val="20"/>
              </w:rPr>
            </w:pPr>
          </w:p>
        </w:tc>
        <w:tc>
          <w:tcPr>
            <w:tcW w:w="1391" w:type="dxa"/>
          </w:tcPr>
          <w:p w14:paraId="7A79A260" w14:textId="10E03738" w:rsidR="00724635" w:rsidRPr="00724635" w:rsidDel="003B4489" w:rsidRDefault="00724635" w:rsidP="00724635">
            <w:pPr>
              <w:rPr>
                <w:del w:id="1084" w:author="Bedekar, Vivek" w:date="2016-06-14T21:08:00Z"/>
                <w:sz w:val="20"/>
                <w:szCs w:val="20"/>
              </w:rPr>
            </w:pPr>
          </w:p>
        </w:tc>
        <w:tc>
          <w:tcPr>
            <w:tcW w:w="1483" w:type="dxa"/>
          </w:tcPr>
          <w:p w14:paraId="27572B52" w14:textId="04B31C7D" w:rsidR="00724635" w:rsidRPr="00724635" w:rsidDel="003B4489" w:rsidRDefault="00724635" w:rsidP="00724635">
            <w:pPr>
              <w:rPr>
                <w:del w:id="1085" w:author="Bedekar, Vivek" w:date="2016-06-14T21:08:00Z"/>
                <w:sz w:val="20"/>
                <w:szCs w:val="20"/>
              </w:rPr>
            </w:pPr>
          </w:p>
        </w:tc>
      </w:tr>
      <w:tr w:rsidR="00724635" w:rsidDel="003B4489" w14:paraId="6642E124" w14:textId="55698173" w:rsidTr="00724635">
        <w:trPr>
          <w:trHeight w:hRule="exact" w:val="216"/>
          <w:del w:id="1086" w:author="Bedekar, Vivek" w:date="2016-06-14T21:08:00Z"/>
        </w:trPr>
        <w:tc>
          <w:tcPr>
            <w:tcW w:w="1705" w:type="dxa"/>
          </w:tcPr>
          <w:p w14:paraId="002CFD3C" w14:textId="717CB9A6" w:rsidR="00724635" w:rsidRPr="00724635" w:rsidDel="003B4489" w:rsidRDefault="00724635" w:rsidP="00724635">
            <w:pPr>
              <w:rPr>
                <w:del w:id="1087" w:author="Bedekar, Vivek" w:date="2016-06-14T21:08:00Z"/>
                <w:rFonts w:ascii="Courier New" w:hAnsi="Courier New" w:cs="Courier New"/>
                <w:sz w:val="20"/>
                <w:szCs w:val="20"/>
              </w:rPr>
            </w:pPr>
            <w:del w:id="1088" w:author="Bedekar, Vivek" w:date="2016-06-14T21:08:00Z">
              <w:r w:rsidRPr="00724635" w:rsidDel="003B4489">
                <w:rPr>
                  <w:rFonts w:ascii="Courier New" w:hAnsi="Courier New" w:cs="Courier New"/>
                  <w:sz w:val="20"/>
                  <w:szCs w:val="20"/>
                </w:rPr>
                <w:delText>#</w:delText>
              </w:r>
            </w:del>
          </w:p>
        </w:tc>
        <w:tc>
          <w:tcPr>
            <w:tcW w:w="1406" w:type="dxa"/>
          </w:tcPr>
          <w:p w14:paraId="58FBA0B7" w14:textId="58EB13DB" w:rsidR="00724635" w:rsidRPr="00724635" w:rsidDel="003B4489" w:rsidRDefault="00724635" w:rsidP="00724635">
            <w:pPr>
              <w:rPr>
                <w:del w:id="1089" w:author="Bedekar, Vivek" w:date="2016-06-14T21:08:00Z"/>
                <w:sz w:val="20"/>
                <w:szCs w:val="20"/>
              </w:rPr>
            </w:pPr>
          </w:p>
        </w:tc>
        <w:tc>
          <w:tcPr>
            <w:tcW w:w="1407" w:type="dxa"/>
          </w:tcPr>
          <w:p w14:paraId="485175FB" w14:textId="4D65B0D1" w:rsidR="00724635" w:rsidRPr="00724635" w:rsidDel="003B4489" w:rsidRDefault="00724635" w:rsidP="00724635">
            <w:pPr>
              <w:rPr>
                <w:del w:id="1090" w:author="Bedekar, Vivek" w:date="2016-06-14T21:08:00Z"/>
                <w:sz w:val="20"/>
                <w:szCs w:val="20"/>
              </w:rPr>
            </w:pPr>
          </w:p>
        </w:tc>
        <w:tc>
          <w:tcPr>
            <w:tcW w:w="1398" w:type="dxa"/>
          </w:tcPr>
          <w:p w14:paraId="7827FCD1" w14:textId="513D3038" w:rsidR="00724635" w:rsidRPr="00724635" w:rsidDel="003B4489" w:rsidRDefault="00724635" w:rsidP="00724635">
            <w:pPr>
              <w:rPr>
                <w:del w:id="1091" w:author="Bedekar, Vivek" w:date="2016-06-14T21:08:00Z"/>
                <w:sz w:val="20"/>
                <w:szCs w:val="20"/>
              </w:rPr>
            </w:pPr>
          </w:p>
        </w:tc>
        <w:tc>
          <w:tcPr>
            <w:tcW w:w="1395" w:type="dxa"/>
          </w:tcPr>
          <w:p w14:paraId="311AC793" w14:textId="336FBC92" w:rsidR="00724635" w:rsidRPr="00724635" w:rsidDel="003B4489" w:rsidRDefault="00724635" w:rsidP="00724635">
            <w:pPr>
              <w:rPr>
                <w:del w:id="1092" w:author="Bedekar, Vivek" w:date="2016-06-14T21:08:00Z"/>
                <w:sz w:val="20"/>
                <w:szCs w:val="20"/>
              </w:rPr>
            </w:pPr>
          </w:p>
        </w:tc>
        <w:tc>
          <w:tcPr>
            <w:tcW w:w="1391" w:type="dxa"/>
          </w:tcPr>
          <w:p w14:paraId="6B6730BC" w14:textId="60A1F9EA" w:rsidR="00724635" w:rsidRPr="00724635" w:rsidDel="003B4489" w:rsidRDefault="00724635" w:rsidP="00724635">
            <w:pPr>
              <w:rPr>
                <w:del w:id="1093" w:author="Bedekar, Vivek" w:date="2016-06-14T21:08:00Z"/>
                <w:sz w:val="20"/>
                <w:szCs w:val="20"/>
              </w:rPr>
            </w:pPr>
          </w:p>
        </w:tc>
        <w:tc>
          <w:tcPr>
            <w:tcW w:w="1483" w:type="dxa"/>
          </w:tcPr>
          <w:p w14:paraId="70C5906F" w14:textId="40FD6DC9" w:rsidR="00724635" w:rsidRPr="00724635" w:rsidDel="003B4489" w:rsidRDefault="00724635" w:rsidP="00724635">
            <w:pPr>
              <w:rPr>
                <w:del w:id="1094" w:author="Bedekar, Vivek" w:date="2016-06-14T21:08:00Z"/>
                <w:sz w:val="20"/>
                <w:szCs w:val="20"/>
              </w:rPr>
            </w:pPr>
          </w:p>
        </w:tc>
      </w:tr>
      <w:tr w:rsidR="00724635" w:rsidDel="003B4489" w14:paraId="3C27D50F" w14:textId="0742512B" w:rsidTr="00724635">
        <w:trPr>
          <w:trHeight w:hRule="exact" w:val="216"/>
          <w:del w:id="1095" w:author="Bedekar, Vivek" w:date="2016-06-14T21:08:00Z"/>
        </w:trPr>
        <w:tc>
          <w:tcPr>
            <w:tcW w:w="5916" w:type="dxa"/>
            <w:gridSpan w:val="4"/>
          </w:tcPr>
          <w:p w14:paraId="2EC414CB" w14:textId="4B97F2EA" w:rsidR="00724635" w:rsidRPr="00724635" w:rsidDel="003B4489" w:rsidRDefault="00724635" w:rsidP="00724635">
            <w:pPr>
              <w:rPr>
                <w:del w:id="1096" w:author="Bedekar, Vivek" w:date="2016-06-14T21:08:00Z"/>
                <w:rFonts w:ascii="Courier New" w:hAnsi="Courier New" w:cs="Courier New"/>
                <w:sz w:val="20"/>
                <w:szCs w:val="20"/>
              </w:rPr>
            </w:pPr>
            <w:del w:id="1097" w:author="Bedekar, Vivek" w:date="2016-06-14T21:08:00Z">
              <w:r w:rsidRPr="00724635" w:rsidDel="003B4489">
                <w:rPr>
                  <w:rFonts w:ascii="Courier New" w:hAnsi="Courier New" w:cs="Courier New"/>
                  <w:sz w:val="20"/>
                  <w:szCs w:val="20"/>
                </w:rPr>
                <w:delText># Integration variables: won’t be read by MT3D-USGS</w:delText>
              </w:r>
            </w:del>
          </w:p>
        </w:tc>
        <w:tc>
          <w:tcPr>
            <w:tcW w:w="1395" w:type="dxa"/>
          </w:tcPr>
          <w:p w14:paraId="335E8D1C" w14:textId="1F4EE88E" w:rsidR="00724635" w:rsidRPr="00724635" w:rsidDel="003B4489" w:rsidRDefault="00724635" w:rsidP="00724635">
            <w:pPr>
              <w:rPr>
                <w:del w:id="1098" w:author="Bedekar, Vivek" w:date="2016-06-14T21:08:00Z"/>
                <w:sz w:val="20"/>
                <w:szCs w:val="20"/>
              </w:rPr>
            </w:pPr>
          </w:p>
        </w:tc>
        <w:tc>
          <w:tcPr>
            <w:tcW w:w="1391" w:type="dxa"/>
          </w:tcPr>
          <w:p w14:paraId="4D582B16" w14:textId="313C587E" w:rsidR="00724635" w:rsidRPr="00724635" w:rsidDel="003B4489" w:rsidRDefault="00724635" w:rsidP="00724635">
            <w:pPr>
              <w:rPr>
                <w:del w:id="1099" w:author="Bedekar, Vivek" w:date="2016-06-14T21:08:00Z"/>
                <w:sz w:val="20"/>
                <w:szCs w:val="20"/>
              </w:rPr>
            </w:pPr>
          </w:p>
        </w:tc>
        <w:tc>
          <w:tcPr>
            <w:tcW w:w="1483" w:type="dxa"/>
          </w:tcPr>
          <w:p w14:paraId="4A79C282" w14:textId="731BA97F" w:rsidR="00724635" w:rsidRPr="00724635" w:rsidDel="003B4489" w:rsidRDefault="00724635" w:rsidP="00724635">
            <w:pPr>
              <w:rPr>
                <w:del w:id="1100" w:author="Bedekar, Vivek" w:date="2016-06-14T21:08:00Z"/>
                <w:sz w:val="20"/>
                <w:szCs w:val="20"/>
              </w:rPr>
            </w:pPr>
          </w:p>
        </w:tc>
      </w:tr>
      <w:tr w:rsidR="00724635" w:rsidDel="003B4489" w14:paraId="02BE05E4" w14:textId="19F5D8E6" w:rsidTr="00724635">
        <w:trPr>
          <w:trHeight w:hRule="exact" w:val="216"/>
          <w:del w:id="1101" w:author="Bedekar, Vivek" w:date="2016-06-14T21:08:00Z"/>
        </w:trPr>
        <w:tc>
          <w:tcPr>
            <w:tcW w:w="1705" w:type="dxa"/>
          </w:tcPr>
          <w:p w14:paraId="5F258680" w14:textId="1630A4FB" w:rsidR="00724635" w:rsidRPr="00724635" w:rsidDel="003B4489" w:rsidRDefault="00724635" w:rsidP="00724635">
            <w:pPr>
              <w:rPr>
                <w:del w:id="1102" w:author="Bedekar, Vivek" w:date="2016-06-14T21:08:00Z"/>
                <w:rFonts w:ascii="Courier New" w:hAnsi="Courier New" w:cs="Courier New"/>
                <w:sz w:val="20"/>
                <w:szCs w:val="20"/>
              </w:rPr>
            </w:pPr>
            <w:del w:id="1103" w:author="Bedekar, Vivek" w:date="2016-06-14T21:08:00Z">
              <w:r w:rsidRPr="00724635" w:rsidDel="003B4489">
                <w:rPr>
                  <w:rFonts w:ascii="Courier New" w:hAnsi="Courier New" w:cs="Courier New"/>
                  <w:sz w:val="20"/>
                  <w:szCs w:val="20"/>
                </w:rPr>
                <w:delText>#</w:delText>
              </w:r>
            </w:del>
          </w:p>
        </w:tc>
        <w:tc>
          <w:tcPr>
            <w:tcW w:w="1406" w:type="dxa"/>
          </w:tcPr>
          <w:p w14:paraId="3DA5C57A" w14:textId="6335FA29" w:rsidR="00724635" w:rsidRPr="00724635" w:rsidDel="003B4489" w:rsidRDefault="00724635" w:rsidP="00724635">
            <w:pPr>
              <w:rPr>
                <w:del w:id="1104" w:author="Bedekar, Vivek" w:date="2016-06-14T21:08:00Z"/>
                <w:sz w:val="20"/>
                <w:szCs w:val="20"/>
              </w:rPr>
            </w:pPr>
          </w:p>
        </w:tc>
        <w:tc>
          <w:tcPr>
            <w:tcW w:w="1407" w:type="dxa"/>
          </w:tcPr>
          <w:p w14:paraId="1B959F28" w14:textId="28CAF3F4" w:rsidR="00724635" w:rsidRPr="00724635" w:rsidDel="003B4489" w:rsidRDefault="00724635" w:rsidP="00724635">
            <w:pPr>
              <w:rPr>
                <w:del w:id="1105" w:author="Bedekar, Vivek" w:date="2016-06-14T21:08:00Z"/>
                <w:sz w:val="20"/>
                <w:szCs w:val="20"/>
              </w:rPr>
            </w:pPr>
          </w:p>
        </w:tc>
        <w:tc>
          <w:tcPr>
            <w:tcW w:w="1398" w:type="dxa"/>
          </w:tcPr>
          <w:p w14:paraId="56078018" w14:textId="0CFD9130" w:rsidR="00724635" w:rsidRPr="00724635" w:rsidDel="003B4489" w:rsidRDefault="00724635" w:rsidP="00724635">
            <w:pPr>
              <w:rPr>
                <w:del w:id="1106" w:author="Bedekar, Vivek" w:date="2016-06-14T21:08:00Z"/>
                <w:sz w:val="20"/>
                <w:szCs w:val="20"/>
              </w:rPr>
            </w:pPr>
          </w:p>
        </w:tc>
        <w:tc>
          <w:tcPr>
            <w:tcW w:w="1395" w:type="dxa"/>
          </w:tcPr>
          <w:p w14:paraId="78CA0C41" w14:textId="76B7A518" w:rsidR="00724635" w:rsidRPr="00724635" w:rsidDel="003B4489" w:rsidRDefault="00724635" w:rsidP="00724635">
            <w:pPr>
              <w:rPr>
                <w:del w:id="1107" w:author="Bedekar, Vivek" w:date="2016-06-14T21:08:00Z"/>
                <w:sz w:val="20"/>
                <w:szCs w:val="20"/>
              </w:rPr>
            </w:pPr>
          </w:p>
        </w:tc>
        <w:tc>
          <w:tcPr>
            <w:tcW w:w="1391" w:type="dxa"/>
          </w:tcPr>
          <w:p w14:paraId="7A451D42" w14:textId="7E456E92" w:rsidR="00724635" w:rsidRPr="00724635" w:rsidDel="003B4489" w:rsidRDefault="00724635" w:rsidP="00724635">
            <w:pPr>
              <w:rPr>
                <w:del w:id="1108" w:author="Bedekar, Vivek" w:date="2016-06-14T21:08:00Z"/>
                <w:sz w:val="20"/>
                <w:szCs w:val="20"/>
              </w:rPr>
            </w:pPr>
          </w:p>
        </w:tc>
        <w:tc>
          <w:tcPr>
            <w:tcW w:w="1483" w:type="dxa"/>
          </w:tcPr>
          <w:p w14:paraId="488072B9" w14:textId="48AFC3C3" w:rsidR="00724635" w:rsidRPr="00724635" w:rsidDel="003B4489" w:rsidRDefault="00724635" w:rsidP="00724635">
            <w:pPr>
              <w:rPr>
                <w:del w:id="1109" w:author="Bedekar, Vivek" w:date="2016-06-14T21:08:00Z"/>
                <w:sz w:val="20"/>
                <w:szCs w:val="20"/>
              </w:rPr>
            </w:pPr>
          </w:p>
        </w:tc>
      </w:tr>
      <w:tr w:rsidR="00724635" w:rsidDel="003B4489" w14:paraId="6FA93164" w14:textId="3D127824" w:rsidTr="00724635">
        <w:trPr>
          <w:trHeight w:hRule="exact" w:val="216"/>
          <w:del w:id="1110" w:author="Bedekar, Vivek" w:date="2016-06-14T21:08:00Z"/>
        </w:trPr>
        <w:tc>
          <w:tcPr>
            <w:tcW w:w="1705" w:type="dxa"/>
          </w:tcPr>
          <w:p w14:paraId="4EF4B7C5" w14:textId="078EA6DB" w:rsidR="00724635" w:rsidRPr="00724635" w:rsidDel="003B4489" w:rsidRDefault="00724635" w:rsidP="00724635">
            <w:pPr>
              <w:rPr>
                <w:del w:id="1111" w:author="Bedekar, Vivek" w:date="2016-06-14T21:08:00Z"/>
                <w:rFonts w:ascii="Courier New" w:hAnsi="Courier New" w:cs="Courier New"/>
                <w:sz w:val="20"/>
                <w:szCs w:val="20"/>
              </w:rPr>
            </w:pPr>
            <w:del w:id="1112" w:author="Bedekar, Vivek" w:date="2016-06-14T21:08:00Z">
              <w:r w:rsidRPr="00724635" w:rsidDel="003B4489">
                <w:rPr>
                  <w:rFonts w:ascii="Courier New" w:hAnsi="Courier New" w:cs="Courier New"/>
                  <w:sz w:val="20"/>
                  <w:szCs w:val="20"/>
                </w:rPr>
                <w:delText>DT</w:delText>
              </w:r>
            </w:del>
          </w:p>
        </w:tc>
        <w:tc>
          <w:tcPr>
            <w:tcW w:w="1406" w:type="dxa"/>
          </w:tcPr>
          <w:p w14:paraId="1D3AE666" w14:textId="06A3D4FC" w:rsidR="00724635" w:rsidRPr="00724635" w:rsidDel="003B4489" w:rsidRDefault="00724635" w:rsidP="00724635">
            <w:pPr>
              <w:rPr>
                <w:del w:id="1113" w:author="Bedekar, Vivek" w:date="2016-06-14T21:08:00Z"/>
                <w:sz w:val="20"/>
                <w:szCs w:val="20"/>
              </w:rPr>
            </w:pPr>
            <w:del w:id="1114" w:author="Bedekar, Vivek" w:date="2016-06-14T21:08:00Z">
              <w:r w:rsidRPr="00724635" w:rsidDel="003B4489">
                <w:rPr>
                  <w:sz w:val="20"/>
                  <w:szCs w:val="20"/>
                </w:rPr>
                <w:delText>100.0</w:delText>
              </w:r>
            </w:del>
          </w:p>
        </w:tc>
        <w:tc>
          <w:tcPr>
            <w:tcW w:w="1407" w:type="dxa"/>
          </w:tcPr>
          <w:p w14:paraId="77A59BC3" w14:textId="562E8E94" w:rsidR="00724635" w:rsidRPr="00724635" w:rsidDel="003B4489" w:rsidRDefault="00724635" w:rsidP="00724635">
            <w:pPr>
              <w:rPr>
                <w:del w:id="1115" w:author="Bedekar, Vivek" w:date="2016-06-14T21:08:00Z"/>
                <w:sz w:val="20"/>
                <w:szCs w:val="20"/>
              </w:rPr>
            </w:pPr>
          </w:p>
        </w:tc>
        <w:tc>
          <w:tcPr>
            <w:tcW w:w="1398" w:type="dxa"/>
          </w:tcPr>
          <w:p w14:paraId="27557756" w14:textId="5320A519" w:rsidR="00724635" w:rsidRPr="00724635" w:rsidDel="003B4489" w:rsidRDefault="00724635" w:rsidP="00724635">
            <w:pPr>
              <w:rPr>
                <w:del w:id="1116" w:author="Bedekar, Vivek" w:date="2016-06-14T21:08:00Z"/>
                <w:sz w:val="20"/>
                <w:szCs w:val="20"/>
              </w:rPr>
            </w:pPr>
          </w:p>
        </w:tc>
        <w:tc>
          <w:tcPr>
            <w:tcW w:w="1395" w:type="dxa"/>
          </w:tcPr>
          <w:p w14:paraId="14CFDC83" w14:textId="266A880D" w:rsidR="00724635" w:rsidRPr="00724635" w:rsidDel="003B4489" w:rsidRDefault="00724635" w:rsidP="00724635">
            <w:pPr>
              <w:rPr>
                <w:del w:id="1117" w:author="Bedekar, Vivek" w:date="2016-06-14T21:08:00Z"/>
                <w:sz w:val="20"/>
                <w:szCs w:val="20"/>
              </w:rPr>
            </w:pPr>
          </w:p>
        </w:tc>
        <w:tc>
          <w:tcPr>
            <w:tcW w:w="1391" w:type="dxa"/>
          </w:tcPr>
          <w:p w14:paraId="054B3EE6" w14:textId="5FF217A3" w:rsidR="00724635" w:rsidRPr="00724635" w:rsidDel="003B4489" w:rsidRDefault="00724635" w:rsidP="00724635">
            <w:pPr>
              <w:rPr>
                <w:del w:id="1118" w:author="Bedekar, Vivek" w:date="2016-06-14T21:08:00Z"/>
                <w:sz w:val="20"/>
                <w:szCs w:val="20"/>
              </w:rPr>
            </w:pPr>
          </w:p>
        </w:tc>
        <w:tc>
          <w:tcPr>
            <w:tcW w:w="1483" w:type="dxa"/>
          </w:tcPr>
          <w:p w14:paraId="32B89E99" w14:textId="6581BBE7" w:rsidR="00724635" w:rsidRPr="00724635" w:rsidDel="003B4489" w:rsidRDefault="00724635" w:rsidP="00724635">
            <w:pPr>
              <w:rPr>
                <w:del w:id="1119" w:author="Bedekar, Vivek" w:date="2016-06-14T21:08:00Z"/>
                <w:sz w:val="20"/>
                <w:szCs w:val="20"/>
              </w:rPr>
            </w:pPr>
          </w:p>
        </w:tc>
      </w:tr>
      <w:tr w:rsidR="00724635" w:rsidDel="003B4489" w14:paraId="4A9FC8C9" w14:textId="28F35588" w:rsidTr="00724635">
        <w:trPr>
          <w:trHeight w:hRule="exact" w:val="216"/>
          <w:del w:id="1120" w:author="Bedekar, Vivek" w:date="2016-06-14T21:08:00Z"/>
        </w:trPr>
        <w:tc>
          <w:tcPr>
            <w:tcW w:w="1705" w:type="dxa"/>
          </w:tcPr>
          <w:p w14:paraId="48D8B30D" w14:textId="0897D426" w:rsidR="00724635" w:rsidRPr="00724635" w:rsidDel="003B4489" w:rsidRDefault="00724635" w:rsidP="00724635">
            <w:pPr>
              <w:rPr>
                <w:del w:id="1121" w:author="Bedekar, Vivek" w:date="2016-06-14T21:08:00Z"/>
                <w:rFonts w:ascii="Courier New" w:hAnsi="Courier New" w:cs="Courier New"/>
                <w:sz w:val="20"/>
                <w:szCs w:val="20"/>
              </w:rPr>
            </w:pPr>
            <w:del w:id="1122" w:author="Bedekar, Vivek" w:date="2016-06-14T21:08:00Z">
              <w:r w:rsidRPr="00724635" w:rsidDel="003B4489">
                <w:rPr>
                  <w:rFonts w:ascii="Courier New" w:hAnsi="Courier New" w:cs="Courier New"/>
                  <w:sz w:val="20"/>
                  <w:szCs w:val="20"/>
                </w:rPr>
                <w:delText>TOTIM</w:delText>
              </w:r>
            </w:del>
          </w:p>
        </w:tc>
        <w:tc>
          <w:tcPr>
            <w:tcW w:w="1406" w:type="dxa"/>
          </w:tcPr>
          <w:p w14:paraId="3C59DEF4" w14:textId="43B26BD4" w:rsidR="00724635" w:rsidRPr="00724635" w:rsidDel="003B4489" w:rsidRDefault="00724635" w:rsidP="00724635">
            <w:pPr>
              <w:rPr>
                <w:del w:id="1123" w:author="Bedekar, Vivek" w:date="2016-06-14T21:08:00Z"/>
                <w:sz w:val="20"/>
                <w:szCs w:val="20"/>
              </w:rPr>
            </w:pPr>
            <w:del w:id="1124" w:author="Bedekar, Vivek" w:date="2016-06-14T21:08:00Z">
              <w:r w:rsidRPr="00724635" w:rsidDel="003B4489">
                <w:rPr>
                  <w:sz w:val="20"/>
                  <w:szCs w:val="20"/>
                </w:rPr>
                <w:delText>3000.</w:delText>
              </w:r>
            </w:del>
          </w:p>
        </w:tc>
        <w:tc>
          <w:tcPr>
            <w:tcW w:w="1407" w:type="dxa"/>
          </w:tcPr>
          <w:p w14:paraId="5ECAF953" w14:textId="2EDF7C6F" w:rsidR="00724635" w:rsidRPr="00724635" w:rsidDel="003B4489" w:rsidRDefault="00724635" w:rsidP="00724635">
            <w:pPr>
              <w:rPr>
                <w:del w:id="1125" w:author="Bedekar, Vivek" w:date="2016-06-14T21:08:00Z"/>
                <w:sz w:val="20"/>
                <w:szCs w:val="20"/>
              </w:rPr>
            </w:pPr>
          </w:p>
        </w:tc>
        <w:tc>
          <w:tcPr>
            <w:tcW w:w="1398" w:type="dxa"/>
          </w:tcPr>
          <w:p w14:paraId="2BCBD852" w14:textId="4EB56EB0" w:rsidR="00724635" w:rsidRPr="00724635" w:rsidDel="003B4489" w:rsidRDefault="00724635" w:rsidP="00724635">
            <w:pPr>
              <w:rPr>
                <w:del w:id="1126" w:author="Bedekar, Vivek" w:date="2016-06-14T21:08:00Z"/>
                <w:sz w:val="20"/>
                <w:szCs w:val="20"/>
              </w:rPr>
            </w:pPr>
          </w:p>
        </w:tc>
        <w:tc>
          <w:tcPr>
            <w:tcW w:w="1395" w:type="dxa"/>
          </w:tcPr>
          <w:p w14:paraId="46367C3C" w14:textId="216430E7" w:rsidR="00724635" w:rsidRPr="00724635" w:rsidDel="003B4489" w:rsidRDefault="00724635" w:rsidP="00724635">
            <w:pPr>
              <w:rPr>
                <w:del w:id="1127" w:author="Bedekar, Vivek" w:date="2016-06-14T21:08:00Z"/>
                <w:sz w:val="20"/>
                <w:szCs w:val="20"/>
              </w:rPr>
            </w:pPr>
          </w:p>
        </w:tc>
        <w:tc>
          <w:tcPr>
            <w:tcW w:w="1391" w:type="dxa"/>
          </w:tcPr>
          <w:p w14:paraId="3348D759" w14:textId="1BB4D507" w:rsidR="00724635" w:rsidRPr="00724635" w:rsidDel="003B4489" w:rsidRDefault="00724635" w:rsidP="00724635">
            <w:pPr>
              <w:rPr>
                <w:del w:id="1128" w:author="Bedekar, Vivek" w:date="2016-06-14T21:08:00Z"/>
                <w:sz w:val="20"/>
                <w:szCs w:val="20"/>
              </w:rPr>
            </w:pPr>
          </w:p>
        </w:tc>
        <w:tc>
          <w:tcPr>
            <w:tcW w:w="1483" w:type="dxa"/>
          </w:tcPr>
          <w:p w14:paraId="0C7A4B19" w14:textId="035D2F7C" w:rsidR="00724635" w:rsidRPr="00724635" w:rsidDel="003B4489" w:rsidRDefault="00724635" w:rsidP="00724635">
            <w:pPr>
              <w:rPr>
                <w:del w:id="1129" w:author="Bedekar, Vivek" w:date="2016-06-14T21:08:00Z"/>
                <w:sz w:val="20"/>
                <w:szCs w:val="20"/>
              </w:rPr>
            </w:pPr>
          </w:p>
        </w:tc>
      </w:tr>
      <w:tr w:rsidR="00724635" w:rsidDel="003B4489" w14:paraId="6EE59FAA" w14:textId="762AE412" w:rsidTr="00724635">
        <w:trPr>
          <w:trHeight w:hRule="exact" w:val="216"/>
          <w:del w:id="1130" w:author="Bedekar, Vivek" w:date="2016-06-14T21:08:00Z"/>
        </w:trPr>
        <w:tc>
          <w:tcPr>
            <w:tcW w:w="1705" w:type="dxa"/>
          </w:tcPr>
          <w:p w14:paraId="6EE6A487" w14:textId="1A24FFB3" w:rsidR="00724635" w:rsidRPr="00724635" w:rsidDel="003B4489" w:rsidRDefault="00724635" w:rsidP="00724635">
            <w:pPr>
              <w:rPr>
                <w:del w:id="1131" w:author="Bedekar, Vivek" w:date="2016-06-14T21:08:00Z"/>
                <w:rFonts w:ascii="Courier New" w:hAnsi="Courier New" w:cs="Courier New"/>
                <w:sz w:val="20"/>
                <w:szCs w:val="20"/>
              </w:rPr>
            </w:pPr>
            <w:del w:id="1132" w:author="Bedekar, Vivek" w:date="2016-06-14T21:08:00Z">
              <w:r w:rsidRPr="00724635" w:rsidDel="003B4489">
                <w:rPr>
                  <w:rFonts w:ascii="Courier New" w:hAnsi="Courier New" w:cs="Courier New"/>
                  <w:sz w:val="20"/>
                  <w:szCs w:val="20"/>
                </w:rPr>
                <w:delText>#</w:delText>
              </w:r>
            </w:del>
          </w:p>
        </w:tc>
        <w:tc>
          <w:tcPr>
            <w:tcW w:w="1406" w:type="dxa"/>
          </w:tcPr>
          <w:p w14:paraId="2142C342" w14:textId="18723FD6" w:rsidR="00724635" w:rsidRPr="00724635" w:rsidDel="003B4489" w:rsidRDefault="00724635" w:rsidP="00724635">
            <w:pPr>
              <w:rPr>
                <w:del w:id="1133" w:author="Bedekar, Vivek" w:date="2016-06-14T21:08:00Z"/>
                <w:sz w:val="20"/>
                <w:szCs w:val="20"/>
              </w:rPr>
            </w:pPr>
          </w:p>
        </w:tc>
        <w:tc>
          <w:tcPr>
            <w:tcW w:w="1407" w:type="dxa"/>
          </w:tcPr>
          <w:p w14:paraId="19498A54" w14:textId="7207A4FE" w:rsidR="00724635" w:rsidRPr="00724635" w:rsidDel="003B4489" w:rsidRDefault="00724635" w:rsidP="00724635">
            <w:pPr>
              <w:rPr>
                <w:del w:id="1134" w:author="Bedekar, Vivek" w:date="2016-06-14T21:08:00Z"/>
                <w:sz w:val="20"/>
                <w:szCs w:val="20"/>
              </w:rPr>
            </w:pPr>
          </w:p>
        </w:tc>
        <w:tc>
          <w:tcPr>
            <w:tcW w:w="1398" w:type="dxa"/>
          </w:tcPr>
          <w:p w14:paraId="354C79B4" w14:textId="2A51A394" w:rsidR="00724635" w:rsidRPr="00724635" w:rsidDel="003B4489" w:rsidRDefault="00724635" w:rsidP="00724635">
            <w:pPr>
              <w:rPr>
                <w:del w:id="1135" w:author="Bedekar, Vivek" w:date="2016-06-14T21:08:00Z"/>
                <w:sz w:val="20"/>
                <w:szCs w:val="20"/>
              </w:rPr>
            </w:pPr>
          </w:p>
        </w:tc>
        <w:tc>
          <w:tcPr>
            <w:tcW w:w="1395" w:type="dxa"/>
          </w:tcPr>
          <w:p w14:paraId="51E5C947" w14:textId="18FD2F9F" w:rsidR="00724635" w:rsidRPr="00724635" w:rsidDel="003B4489" w:rsidRDefault="00724635" w:rsidP="00724635">
            <w:pPr>
              <w:rPr>
                <w:del w:id="1136" w:author="Bedekar, Vivek" w:date="2016-06-14T21:08:00Z"/>
                <w:sz w:val="20"/>
                <w:szCs w:val="20"/>
              </w:rPr>
            </w:pPr>
          </w:p>
        </w:tc>
        <w:tc>
          <w:tcPr>
            <w:tcW w:w="1391" w:type="dxa"/>
          </w:tcPr>
          <w:p w14:paraId="77678F4B" w14:textId="4418ABD8" w:rsidR="00724635" w:rsidRPr="00724635" w:rsidDel="003B4489" w:rsidRDefault="00724635" w:rsidP="00724635">
            <w:pPr>
              <w:rPr>
                <w:del w:id="1137" w:author="Bedekar, Vivek" w:date="2016-06-14T21:08:00Z"/>
                <w:sz w:val="20"/>
                <w:szCs w:val="20"/>
              </w:rPr>
            </w:pPr>
          </w:p>
        </w:tc>
        <w:tc>
          <w:tcPr>
            <w:tcW w:w="1483" w:type="dxa"/>
          </w:tcPr>
          <w:p w14:paraId="5AF11CAB" w14:textId="01856972" w:rsidR="00724635" w:rsidRPr="00724635" w:rsidDel="003B4489" w:rsidRDefault="00724635" w:rsidP="00724635">
            <w:pPr>
              <w:rPr>
                <w:del w:id="1138" w:author="Bedekar, Vivek" w:date="2016-06-14T21:08:00Z"/>
                <w:sz w:val="20"/>
                <w:szCs w:val="20"/>
              </w:rPr>
            </w:pPr>
          </w:p>
        </w:tc>
      </w:tr>
      <w:tr w:rsidR="00724635" w:rsidDel="003B4489" w14:paraId="2846543A" w14:textId="2DC412AF" w:rsidTr="00724635">
        <w:trPr>
          <w:trHeight w:hRule="exact" w:val="216"/>
          <w:del w:id="1139" w:author="Bedekar, Vivek" w:date="2016-06-14T21:08:00Z"/>
        </w:trPr>
        <w:tc>
          <w:tcPr>
            <w:tcW w:w="3111" w:type="dxa"/>
            <w:gridSpan w:val="2"/>
          </w:tcPr>
          <w:p w14:paraId="7A2B2AE6" w14:textId="667C8671" w:rsidR="00724635" w:rsidRPr="00724635" w:rsidDel="003B4489" w:rsidRDefault="00724635" w:rsidP="00724635">
            <w:pPr>
              <w:rPr>
                <w:del w:id="1140" w:author="Bedekar, Vivek" w:date="2016-06-14T21:08:00Z"/>
                <w:rFonts w:ascii="Courier New" w:hAnsi="Courier New" w:cs="Courier New"/>
                <w:sz w:val="20"/>
                <w:szCs w:val="20"/>
              </w:rPr>
            </w:pPr>
            <w:del w:id="1141" w:author="Bedekar, Vivek" w:date="2016-06-14T21:08:00Z">
              <w:r w:rsidRPr="00724635" w:rsidDel="003B4489">
                <w:rPr>
                  <w:rFonts w:ascii="Courier New" w:hAnsi="Courier New" w:cs="Courier New"/>
                  <w:sz w:val="20"/>
                  <w:szCs w:val="20"/>
                </w:rPr>
                <w:delText># Initial Concetnrations</w:delText>
              </w:r>
            </w:del>
          </w:p>
        </w:tc>
        <w:tc>
          <w:tcPr>
            <w:tcW w:w="1407" w:type="dxa"/>
          </w:tcPr>
          <w:p w14:paraId="6519BA5B" w14:textId="523E84D3" w:rsidR="00724635" w:rsidRPr="00724635" w:rsidDel="003B4489" w:rsidRDefault="00724635" w:rsidP="00724635">
            <w:pPr>
              <w:rPr>
                <w:del w:id="1142" w:author="Bedekar, Vivek" w:date="2016-06-14T21:08:00Z"/>
                <w:sz w:val="20"/>
                <w:szCs w:val="20"/>
              </w:rPr>
            </w:pPr>
          </w:p>
        </w:tc>
        <w:tc>
          <w:tcPr>
            <w:tcW w:w="1398" w:type="dxa"/>
          </w:tcPr>
          <w:p w14:paraId="270F1831" w14:textId="437A8272" w:rsidR="00724635" w:rsidRPr="00724635" w:rsidDel="003B4489" w:rsidRDefault="00724635" w:rsidP="00724635">
            <w:pPr>
              <w:rPr>
                <w:del w:id="1143" w:author="Bedekar, Vivek" w:date="2016-06-14T21:08:00Z"/>
                <w:sz w:val="20"/>
                <w:szCs w:val="20"/>
              </w:rPr>
            </w:pPr>
          </w:p>
        </w:tc>
        <w:tc>
          <w:tcPr>
            <w:tcW w:w="1395" w:type="dxa"/>
          </w:tcPr>
          <w:p w14:paraId="091FCF32" w14:textId="4DEB298D" w:rsidR="00724635" w:rsidRPr="00724635" w:rsidDel="003B4489" w:rsidRDefault="00724635" w:rsidP="00724635">
            <w:pPr>
              <w:rPr>
                <w:del w:id="1144" w:author="Bedekar, Vivek" w:date="2016-06-14T21:08:00Z"/>
                <w:sz w:val="20"/>
                <w:szCs w:val="20"/>
              </w:rPr>
            </w:pPr>
          </w:p>
        </w:tc>
        <w:tc>
          <w:tcPr>
            <w:tcW w:w="1391" w:type="dxa"/>
          </w:tcPr>
          <w:p w14:paraId="245C57E7" w14:textId="51A5F3C4" w:rsidR="00724635" w:rsidRPr="00724635" w:rsidDel="003B4489" w:rsidRDefault="00724635" w:rsidP="00724635">
            <w:pPr>
              <w:rPr>
                <w:del w:id="1145" w:author="Bedekar, Vivek" w:date="2016-06-14T21:08:00Z"/>
                <w:sz w:val="20"/>
                <w:szCs w:val="20"/>
              </w:rPr>
            </w:pPr>
          </w:p>
        </w:tc>
        <w:tc>
          <w:tcPr>
            <w:tcW w:w="1483" w:type="dxa"/>
          </w:tcPr>
          <w:p w14:paraId="05A50F3D" w14:textId="66859578" w:rsidR="00724635" w:rsidRPr="00724635" w:rsidDel="003B4489" w:rsidRDefault="00724635" w:rsidP="00724635">
            <w:pPr>
              <w:rPr>
                <w:del w:id="1146" w:author="Bedekar, Vivek" w:date="2016-06-14T21:08:00Z"/>
                <w:sz w:val="20"/>
                <w:szCs w:val="20"/>
              </w:rPr>
            </w:pPr>
          </w:p>
        </w:tc>
      </w:tr>
      <w:tr w:rsidR="00724635" w:rsidDel="003B4489" w14:paraId="6F57230E" w14:textId="2CC22AFC" w:rsidTr="00724635">
        <w:trPr>
          <w:trHeight w:hRule="exact" w:val="216"/>
          <w:del w:id="1147" w:author="Bedekar, Vivek" w:date="2016-06-14T21:08:00Z"/>
        </w:trPr>
        <w:tc>
          <w:tcPr>
            <w:tcW w:w="1705" w:type="dxa"/>
          </w:tcPr>
          <w:p w14:paraId="2D1A1056" w14:textId="560D813D" w:rsidR="00724635" w:rsidRPr="00724635" w:rsidDel="003B4489" w:rsidRDefault="00724635" w:rsidP="00724635">
            <w:pPr>
              <w:rPr>
                <w:del w:id="1148" w:author="Bedekar, Vivek" w:date="2016-06-14T21:08:00Z"/>
                <w:rFonts w:ascii="Courier New" w:hAnsi="Courier New" w:cs="Courier New"/>
                <w:sz w:val="20"/>
                <w:szCs w:val="20"/>
              </w:rPr>
            </w:pPr>
            <w:del w:id="1149" w:author="Bedekar, Vivek" w:date="2016-06-14T21:08:00Z">
              <w:r w:rsidRPr="00724635" w:rsidDel="003B4489">
                <w:rPr>
                  <w:rFonts w:ascii="Courier New" w:hAnsi="Courier New" w:cs="Courier New"/>
                  <w:sz w:val="20"/>
                  <w:szCs w:val="20"/>
                </w:rPr>
                <w:delText>#</w:delText>
              </w:r>
            </w:del>
          </w:p>
        </w:tc>
        <w:tc>
          <w:tcPr>
            <w:tcW w:w="1406" w:type="dxa"/>
          </w:tcPr>
          <w:p w14:paraId="5BF16FDC" w14:textId="5F23EDCE" w:rsidR="00724635" w:rsidRPr="00724635" w:rsidDel="003B4489" w:rsidRDefault="00724635" w:rsidP="00724635">
            <w:pPr>
              <w:rPr>
                <w:del w:id="1150" w:author="Bedekar, Vivek" w:date="2016-06-14T21:08:00Z"/>
                <w:sz w:val="20"/>
                <w:szCs w:val="20"/>
              </w:rPr>
            </w:pPr>
          </w:p>
        </w:tc>
        <w:tc>
          <w:tcPr>
            <w:tcW w:w="1407" w:type="dxa"/>
          </w:tcPr>
          <w:p w14:paraId="585D22BD" w14:textId="0066E037" w:rsidR="00724635" w:rsidRPr="00724635" w:rsidDel="003B4489" w:rsidRDefault="00724635" w:rsidP="00724635">
            <w:pPr>
              <w:rPr>
                <w:del w:id="1151" w:author="Bedekar, Vivek" w:date="2016-06-14T21:08:00Z"/>
                <w:sz w:val="20"/>
                <w:szCs w:val="20"/>
              </w:rPr>
            </w:pPr>
          </w:p>
        </w:tc>
        <w:tc>
          <w:tcPr>
            <w:tcW w:w="1398" w:type="dxa"/>
          </w:tcPr>
          <w:p w14:paraId="080A8202" w14:textId="05B4526F" w:rsidR="00724635" w:rsidRPr="00724635" w:rsidDel="003B4489" w:rsidRDefault="00724635" w:rsidP="00724635">
            <w:pPr>
              <w:rPr>
                <w:del w:id="1152" w:author="Bedekar, Vivek" w:date="2016-06-14T21:08:00Z"/>
                <w:sz w:val="20"/>
                <w:szCs w:val="20"/>
              </w:rPr>
            </w:pPr>
          </w:p>
        </w:tc>
        <w:tc>
          <w:tcPr>
            <w:tcW w:w="1395" w:type="dxa"/>
          </w:tcPr>
          <w:p w14:paraId="162A35EF" w14:textId="71CB257E" w:rsidR="00724635" w:rsidRPr="00724635" w:rsidDel="003B4489" w:rsidRDefault="00724635" w:rsidP="00724635">
            <w:pPr>
              <w:rPr>
                <w:del w:id="1153" w:author="Bedekar, Vivek" w:date="2016-06-14T21:08:00Z"/>
                <w:sz w:val="20"/>
                <w:szCs w:val="20"/>
              </w:rPr>
            </w:pPr>
          </w:p>
        </w:tc>
        <w:tc>
          <w:tcPr>
            <w:tcW w:w="1391" w:type="dxa"/>
          </w:tcPr>
          <w:p w14:paraId="6C63D5EF" w14:textId="196A51B1" w:rsidR="00724635" w:rsidRPr="00724635" w:rsidDel="003B4489" w:rsidRDefault="00724635" w:rsidP="00724635">
            <w:pPr>
              <w:rPr>
                <w:del w:id="1154" w:author="Bedekar, Vivek" w:date="2016-06-14T21:08:00Z"/>
                <w:sz w:val="20"/>
                <w:szCs w:val="20"/>
              </w:rPr>
            </w:pPr>
          </w:p>
        </w:tc>
        <w:tc>
          <w:tcPr>
            <w:tcW w:w="1483" w:type="dxa"/>
          </w:tcPr>
          <w:p w14:paraId="4D130FEF" w14:textId="1ECCAAD3" w:rsidR="00724635" w:rsidRPr="00724635" w:rsidDel="003B4489" w:rsidRDefault="00724635" w:rsidP="00724635">
            <w:pPr>
              <w:rPr>
                <w:del w:id="1155" w:author="Bedekar, Vivek" w:date="2016-06-14T21:08:00Z"/>
                <w:sz w:val="20"/>
                <w:szCs w:val="20"/>
              </w:rPr>
            </w:pPr>
          </w:p>
        </w:tc>
      </w:tr>
      <w:tr w:rsidR="00724635" w:rsidDel="003B4489" w14:paraId="73A640FF" w14:textId="5A3C0D84" w:rsidTr="00724635">
        <w:trPr>
          <w:trHeight w:hRule="exact" w:val="216"/>
          <w:del w:id="1156" w:author="Bedekar, Vivek" w:date="2016-06-14T21:08:00Z"/>
        </w:trPr>
        <w:tc>
          <w:tcPr>
            <w:tcW w:w="1705" w:type="dxa"/>
          </w:tcPr>
          <w:p w14:paraId="7CE8CB1D" w14:textId="2FF7C038" w:rsidR="00724635" w:rsidRPr="00724635" w:rsidDel="003B4489" w:rsidRDefault="00724635" w:rsidP="00724635">
            <w:pPr>
              <w:rPr>
                <w:del w:id="1157" w:author="Bedekar, Vivek" w:date="2016-06-14T21:08:00Z"/>
                <w:rFonts w:ascii="Courier New" w:hAnsi="Courier New" w:cs="Courier New"/>
                <w:sz w:val="20"/>
                <w:szCs w:val="20"/>
              </w:rPr>
            </w:pPr>
            <w:del w:id="1158" w:author="Bedekar, Vivek" w:date="2016-06-14T21:08:00Z">
              <w:r w:rsidRPr="00724635" w:rsidDel="003B4489">
                <w:rPr>
                  <w:rFonts w:ascii="Courier New" w:hAnsi="Courier New" w:cs="Courier New"/>
                  <w:sz w:val="20"/>
                  <w:szCs w:val="20"/>
                </w:rPr>
                <w:delText>Benzene</w:delText>
              </w:r>
            </w:del>
          </w:p>
        </w:tc>
        <w:tc>
          <w:tcPr>
            <w:tcW w:w="1406" w:type="dxa"/>
          </w:tcPr>
          <w:p w14:paraId="09C521A2" w14:textId="4E95E070" w:rsidR="00724635" w:rsidRPr="00724635" w:rsidDel="003B4489" w:rsidRDefault="00724635" w:rsidP="00724635">
            <w:pPr>
              <w:rPr>
                <w:del w:id="1159" w:author="Bedekar, Vivek" w:date="2016-06-14T21:08:00Z"/>
                <w:sz w:val="20"/>
                <w:szCs w:val="20"/>
              </w:rPr>
            </w:pPr>
            <w:del w:id="1160" w:author="Bedekar, Vivek" w:date="2016-06-14T21:08:00Z">
              <w:r w:rsidRPr="00724635" w:rsidDel="003B4489">
                <w:rPr>
                  <w:sz w:val="20"/>
                  <w:szCs w:val="20"/>
                </w:rPr>
                <w:delText>0.000</w:delText>
              </w:r>
            </w:del>
          </w:p>
        </w:tc>
        <w:tc>
          <w:tcPr>
            <w:tcW w:w="1407" w:type="dxa"/>
          </w:tcPr>
          <w:p w14:paraId="6AA7EE55" w14:textId="66CFF616" w:rsidR="00724635" w:rsidRPr="00724635" w:rsidDel="003B4489" w:rsidRDefault="00724635" w:rsidP="00724635">
            <w:pPr>
              <w:rPr>
                <w:del w:id="1161" w:author="Bedekar, Vivek" w:date="2016-06-14T21:08:00Z"/>
                <w:sz w:val="20"/>
                <w:szCs w:val="20"/>
              </w:rPr>
            </w:pPr>
          </w:p>
        </w:tc>
        <w:tc>
          <w:tcPr>
            <w:tcW w:w="1398" w:type="dxa"/>
          </w:tcPr>
          <w:p w14:paraId="476F32B5" w14:textId="53209C2F" w:rsidR="00724635" w:rsidRPr="00724635" w:rsidDel="003B4489" w:rsidRDefault="00724635" w:rsidP="00724635">
            <w:pPr>
              <w:rPr>
                <w:del w:id="1162" w:author="Bedekar, Vivek" w:date="2016-06-14T21:08:00Z"/>
                <w:sz w:val="20"/>
                <w:szCs w:val="20"/>
              </w:rPr>
            </w:pPr>
          </w:p>
        </w:tc>
        <w:tc>
          <w:tcPr>
            <w:tcW w:w="1395" w:type="dxa"/>
          </w:tcPr>
          <w:p w14:paraId="0FF91EF3" w14:textId="25148A06" w:rsidR="00724635" w:rsidRPr="00724635" w:rsidDel="003B4489" w:rsidRDefault="00724635" w:rsidP="00724635">
            <w:pPr>
              <w:rPr>
                <w:del w:id="1163" w:author="Bedekar, Vivek" w:date="2016-06-14T21:08:00Z"/>
                <w:sz w:val="20"/>
                <w:szCs w:val="20"/>
              </w:rPr>
            </w:pPr>
          </w:p>
        </w:tc>
        <w:tc>
          <w:tcPr>
            <w:tcW w:w="1391" w:type="dxa"/>
          </w:tcPr>
          <w:p w14:paraId="632517E8" w14:textId="1FFFBE94" w:rsidR="00724635" w:rsidRPr="00724635" w:rsidDel="003B4489" w:rsidRDefault="00724635" w:rsidP="00724635">
            <w:pPr>
              <w:rPr>
                <w:del w:id="1164" w:author="Bedekar, Vivek" w:date="2016-06-14T21:08:00Z"/>
                <w:sz w:val="20"/>
                <w:szCs w:val="20"/>
              </w:rPr>
            </w:pPr>
          </w:p>
        </w:tc>
        <w:tc>
          <w:tcPr>
            <w:tcW w:w="1483" w:type="dxa"/>
          </w:tcPr>
          <w:p w14:paraId="21131200" w14:textId="313F08A9" w:rsidR="00724635" w:rsidRPr="00724635" w:rsidDel="003B4489" w:rsidRDefault="00724635" w:rsidP="00724635">
            <w:pPr>
              <w:rPr>
                <w:del w:id="1165" w:author="Bedekar, Vivek" w:date="2016-06-14T21:08:00Z"/>
                <w:sz w:val="20"/>
                <w:szCs w:val="20"/>
              </w:rPr>
            </w:pPr>
          </w:p>
        </w:tc>
      </w:tr>
      <w:tr w:rsidR="00724635" w:rsidDel="003B4489" w14:paraId="789608E5" w14:textId="383A49FC" w:rsidTr="00724635">
        <w:trPr>
          <w:trHeight w:hRule="exact" w:val="216"/>
          <w:del w:id="1166" w:author="Bedekar, Vivek" w:date="2016-06-14T21:08:00Z"/>
        </w:trPr>
        <w:tc>
          <w:tcPr>
            <w:tcW w:w="1705" w:type="dxa"/>
          </w:tcPr>
          <w:p w14:paraId="4C185CEA" w14:textId="4CDF5DCA" w:rsidR="00724635" w:rsidRPr="00724635" w:rsidDel="003B4489" w:rsidRDefault="00724635" w:rsidP="00724635">
            <w:pPr>
              <w:rPr>
                <w:del w:id="1167" w:author="Bedekar, Vivek" w:date="2016-06-14T21:08:00Z"/>
                <w:rFonts w:ascii="Courier New" w:hAnsi="Courier New" w:cs="Courier New"/>
                <w:sz w:val="20"/>
                <w:szCs w:val="20"/>
              </w:rPr>
            </w:pPr>
            <w:del w:id="1168" w:author="Bedekar, Vivek" w:date="2016-06-14T21:08:00Z">
              <w:r w:rsidRPr="00724635" w:rsidDel="003B4489">
                <w:rPr>
                  <w:rFonts w:ascii="Courier New" w:hAnsi="Courier New" w:cs="Courier New"/>
                  <w:sz w:val="20"/>
                  <w:szCs w:val="20"/>
                </w:rPr>
                <w:delText>Toluene</w:delText>
              </w:r>
            </w:del>
          </w:p>
        </w:tc>
        <w:tc>
          <w:tcPr>
            <w:tcW w:w="1406" w:type="dxa"/>
          </w:tcPr>
          <w:p w14:paraId="5DB15499" w14:textId="301DEA3F" w:rsidR="00724635" w:rsidRPr="00724635" w:rsidDel="003B4489" w:rsidRDefault="00724635" w:rsidP="00724635">
            <w:pPr>
              <w:rPr>
                <w:del w:id="1169" w:author="Bedekar, Vivek" w:date="2016-06-14T21:08:00Z"/>
                <w:sz w:val="20"/>
                <w:szCs w:val="20"/>
              </w:rPr>
            </w:pPr>
            <w:del w:id="1170" w:author="Bedekar, Vivek" w:date="2016-06-14T21:08:00Z">
              <w:r w:rsidRPr="00724635" w:rsidDel="003B4489">
                <w:rPr>
                  <w:sz w:val="20"/>
                  <w:szCs w:val="20"/>
                </w:rPr>
                <w:delText>0.000</w:delText>
              </w:r>
            </w:del>
          </w:p>
        </w:tc>
        <w:tc>
          <w:tcPr>
            <w:tcW w:w="1407" w:type="dxa"/>
          </w:tcPr>
          <w:p w14:paraId="77075861" w14:textId="06B040E4" w:rsidR="00724635" w:rsidRPr="00724635" w:rsidDel="003B4489" w:rsidRDefault="00724635" w:rsidP="00724635">
            <w:pPr>
              <w:rPr>
                <w:del w:id="1171" w:author="Bedekar, Vivek" w:date="2016-06-14T21:08:00Z"/>
                <w:sz w:val="20"/>
                <w:szCs w:val="20"/>
              </w:rPr>
            </w:pPr>
          </w:p>
        </w:tc>
        <w:tc>
          <w:tcPr>
            <w:tcW w:w="1398" w:type="dxa"/>
          </w:tcPr>
          <w:p w14:paraId="6FD68988" w14:textId="32B621AD" w:rsidR="00724635" w:rsidRPr="00724635" w:rsidDel="003B4489" w:rsidRDefault="00724635" w:rsidP="00724635">
            <w:pPr>
              <w:rPr>
                <w:del w:id="1172" w:author="Bedekar, Vivek" w:date="2016-06-14T21:08:00Z"/>
                <w:sz w:val="20"/>
                <w:szCs w:val="20"/>
              </w:rPr>
            </w:pPr>
          </w:p>
        </w:tc>
        <w:tc>
          <w:tcPr>
            <w:tcW w:w="1395" w:type="dxa"/>
          </w:tcPr>
          <w:p w14:paraId="14670FD5" w14:textId="1036C231" w:rsidR="00724635" w:rsidRPr="00724635" w:rsidDel="003B4489" w:rsidRDefault="00724635" w:rsidP="00724635">
            <w:pPr>
              <w:rPr>
                <w:del w:id="1173" w:author="Bedekar, Vivek" w:date="2016-06-14T21:08:00Z"/>
                <w:sz w:val="20"/>
                <w:szCs w:val="20"/>
              </w:rPr>
            </w:pPr>
          </w:p>
        </w:tc>
        <w:tc>
          <w:tcPr>
            <w:tcW w:w="1391" w:type="dxa"/>
          </w:tcPr>
          <w:p w14:paraId="50D727BC" w14:textId="1FC48B33" w:rsidR="00724635" w:rsidRPr="00724635" w:rsidDel="003B4489" w:rsidRDefault="00724635" w:rsidP="00724635">
            <w:pPr>
              <w:rPr>
                <w:del w:id="1174" w:author="Bedekar, Vivek" w:date="2016-06-14T21:08:00Z"/>
                <w:sz w:val="20"/>
                <w:szCs w:val="20"/>
              </w:rPr>
            </w:pPr>
          </w:p>
        </w:tc>
        <w:tc>
          <w:tcPr>
            <w:tcW w:w="1483" w:type="dxa"/>
          </w:tcPr>
          <w:p w14:paraId="691C2A77" w14:textId="521CDC3F" w:rsidR="00724635" w:rsidRPr="00724635" w:rsidDel="003B4489" w:rsidRDefault="00724635" w:rsidP="00724635">
            <w:pPr>
              <w:rPr>
                <w:del w:id="1175" w:author="Bedekar, Vivek" w:date="2016-06-14T21:08:00Z"/>
                <w:sz w:val="20"/>
                <w:szCs w:val="20"/>
              </w:rPr>
            </w:pPr>
          </w:p>
        </w:tc>
      </w:tr>
      <w:tr w:rsidR="00724635" w:rsidDel="003B4489" w14:paraId="79FB9E6A" w14:textId="6AC0D171" w:rsidTr="00724635">
        <w:trPr>
          <w:trHeight w:hRule="exact" w:val="216"/>
          <w:del w:id="1176" w:author="Bedekar, Vivek" w:date="2016-06-14T21:08:00Z"/>
        </w:trPr>
        <w:tc>
          <w:tcPr>
            <w:tcW w:w="1705" w:type="dxa"/>
          </w:tcPr>
          <w:p w14:paraId="2EE02816" w14:textId="2F350E02" w:rsidR="00724635" w:rsidRPr="00724635" w:rsidDel="003B4489" w:rsidRDefault="00724635" w:rsidP="00724635">
            <w:pPr>
              <w:rPr>
                <w:del w:id="1177" w:author="Bedekar, Vivek" w:date="2016-06-14T21:08:00Z"/>
                <w:rFonts w:ascii="Courier New" w:hAnsi="Courier New" w:cs="Courier New"/>
                <w:sz w:val="20"/>
                <w:szCs w:val="20"/>
              </w:rPr>
            </w:pPr>
            <w:del w:id="1178" w:author="Bedekar, Vivek" w:date="2016-06-14T21:08:00Z">
              <w:r w:rsidRPr="00724635" w:rsidDel="003B4489">
                <w:rPr>
                  <w:rFonts w:ascii="Courier New" w:hAnsi="Courier New" w:cs="Courier New"/>
                  <w:sz w:val="20"/>
                  <w:szCs w:val="20"/>
                </w:rPr>
                <w:delText>MTBE</w:delText>
              </w:r>
            </w:del>
          </w:p>
        </w:tc>
        <w:tc>
          <w:tcPr>
            <w:tcW w:w="1406" w:type="dxa"/>
          </w:tcPr>
          <w:p w14:paraId="686EA73C" w14:textId="216724D1" w:rsidR="00724635" w:rsidRPr="00724635" w:rsidDel="003B4489" w:rsidRDefault="00724635" w:rsidP="00724635">
            <w:pPr>
              <w:rPr>
                <w:del w:id="1179" w:author="Bedekar, Vivek" w:date="2016-06-14T21:08:00Z"/>
                <w:sz w:val="20"/>
                <w:szCs w:val="20"/>
              </w:rPr>
            </w:pPr>
            <w:del w:id="1180" w:author="Bedekar, Vivek" w:date="2016-06-14T21:08:00Z">
              <w:r w:rsidRPr="00724635" w:rsidDel="003B4489">
                <w:rPr>
                  <w:sz w:val="20"/>
                  <w:szCs w:val="20"/>
                </w:rPr>
                <w:delText>0.000</w:delText>
              </w:r>
            </w:del>
          </w:p>
        </w:tc>
        <w:tc>
          <w:tcPr>
            <w:tcW w:w="1407" w:type="dxa"/>
          </w:tcPr>
          <w:p w14:paraId="7812A16E" w14:textId="0CFC2159" w:rsidR="00724635" w:rsidRPr="00724635" w:rsidDel="003B4489" w:rsidRDefault="00724635" w:rsidP="00724635">
            <w:pPr>
              <w:rPr>
                <w:del w:id="1181" w:author="Bedekar, Vivek" w:date="2016-06-14T21:08:00Z"/>
                <w:sz w:val="20"/>
                <w:szCs w:val="20"/>
              </w:rPr>
            </w:pPr>
          </w:p>
        </w:tc>
        <w:tc>
          <w:tcPr>
            <w:tcW w:w="1398" w:type="dxa"/>
          </w:tcPr>
          <w:p w14:paraId="7DC7E3BB" w14:textId="3F980862" w:rsidR="00724635" w:rsidRPr="00724635" w:rsidDel="003B4489" w:rsidRDefault="00724635" w:rsidP="00724635">
            <w:pPr>
              <w:rPr>
                <w:del w:id="1182" w:author="Bedekar, Vivek" w:date="2016-06-14T21:08:00Z"/>
                <w:sz w:val="20"/>
                <w:szCs w:val="20"/>
              </w:rPr>
            </w:pPr>
          </w:p>
        </w:tc>
        <w:tc>
          <w:tcPr>
            <w:tcW w:w="1395" w:type="dxa"/>
          </w:tcPr>
          <w:p w14:paraId="787876FD" w14:textId="46866228" w:rsidR="00724635" w:rsidRPr="00724635" w:rsidDel="003B4489" w:rsidRDefault="00724635" w:rsidP="00724635">
            <w:pPr>
              <w:rPr>
                <w:del w:id="1183" w:author="Bedekar, Vivek" w:date="2016-06-14T21:08:00Z"/>
                <w:sz w:val="20"/>
                <w:szCs w:val="20"/>
              </w:rPr>
            </w:pPr>
          </w:p>
        </w:tc>
        <w:tc>
          <w:tcPr>
            <w:tcW w:w="1391" w:type="dxa"/>
          </w:tcPr>
          <w:p w14:paraId="4079C411" w14:textId="2C70681B" w:rsidR="00724635" w:rsidRPr="00724635" w:rsidDel="003B4489" w:rsidRDefault="00724635" w:rsidP="00724635">
            <w:pPr>
              <w:rPr>
                <w:del w:id="1184" w:author="Bedekar, Vivek" w:date="2016-06-14T21:08:00Z"/>
                <w:sz w:val="20"/>
                <w:szCs w:val="20"/>
              </w:rPr>
            </w:pPr>
          </w:p>
        </w:tc>
        <w:tc>
          <w:tcPr>
            <w:tcW w:w="1483" w:type="dxa"/>
          </w:tcPr>
          <w:p w14:paraId="1A639945" w14:textId="6F56A9E6" w:rsidR="00724635" w:rsidRPr="00724635" w:rsidDel="003B4489" w:rsidRDefault="00724635" w:rsidP="00724635">
            <w:pPr>
              <w:rPr>
                <w:del w:id="1185" w:author="Bedekar, Vivek" w:date="2016-06-14T21:08:00Z"/>
                <w:sz w:val="20"/>
                <w:szCs w:val="20"/>
              </w:rPr>
            </w:pPr>
          </w:p>
        </w:tc>
      </w:tr>
      <w:tr w:rsidR="00724635" w:rsidDel="003B4489" w14:paraId="4DDDAC2E" w14:textId="2B7659C9" w:rsidTr="00724635">
        <w:trPr>
          <w:trHeight w:hRule="exact" w:val="216"/>
          <w:del w:id="1186" w:author="Bedekar, Vivek" w:date="2016-06-14T21:08:00Z"/>
        </w:trPr>
        <w:tc>
          <w:tcPr>
            <w:tcW w:w="1705" w:type="dxa"/>
          </w:tcPr>
          <w:p w14:paraId="44F94B1C" w14:textId="022FC3AE" w:rsidR="00724635" w:rsidRPr="00724635" w:rsidDel="003B4489" w:rsidRDefault="00724635" w:rsidP="00724635">
            <w:pPr>
              <w:rPr>
                <w:del w:id="1187" w:author="Bedekar, Vivek" w:date="2016-06-14T21:08:00Z"/>
                <w:rFonts w:ascii="Courier New" w:hAnsi="Courier New" w:cs="Courier New"/>
                <w:sz w:val="20"/>
                <w:szCs w:val="20"/>
              </w:rPr>
            </w:pPr>
            <w:del w:id="1188" w:author="Bedekar, Vivek" w:date="2016-06-14T21:08:00Z">
              <w:r w:rsidRPr="00724635" w:rsidDel="003B4489">
                <w:rPr>
                  <w:rFonts w:ascii="Courier New" w:hAnsi="Courier New" w:cs="Courier New"/>
                  <w:sz w:val="20"/>
                  <w:szCs w:val="20"/>
                </w:rPr>
                <w:delText>TAME</w:delText>
              </w:r>
            </w:del>
          </w:p>
        </w:tc>
        <w:tc>
          <w:tcPr>
            <w:tcW w:w="1406" w:type="dxa"/>
          </w:tcPr>
          <w:p w14:paraId="2AC33BBA" w14:textId="324BCCC6" w:rsidR="00724635" w:rsidRPr="00724635" w:rsidDel="003B4489" w:rsidRDefault="00724635" w:rsidP="00724635">
            <w:pPr>
              <w:rPr>
                <w:del w:id="1189" w:author="Bedekar, Vivek" w:date="2016-06-14T21:08:00Z"/>
                <w:sz w:val="20"/>
                <w:szCs w:val="20"/>
              </w:rPr>
            </w:pPr>
            <w:del w:id="1190" w:author="Bedekar, Vivek" w:date="2016-06-14T21:08:00Z">
              <w:r w:rsidRPr="00724635" w:rsidDel="003B4489">
                <w:rPr>
                  <w:sz w:val="20"/>
                  <w:szCs w:val="20"/>
                </w:rPr>
                <w:delText>0.000</w:delText>
              </w:r>
            </w:del>
          </w:p>
        </w:tc>
        <w:tc>
          <w:tcPr>
            <w:tcW w:w="1407" w:type="dxa"/>
          </w:tcPr>
          <w:p w14:paraId="1ED71E26" w14:textId="20FBA55E" w:rsidR="00724635" w:rsidRPr="00724635" w:rsidDel="003B4489" w:rsidRDefault="00724635" w:rsidP="00724635">
            <w:pPr>
              <w:rPr>
                <w:del w:id="1191" w:author="Bedekar, Vivek" w:date="2016-06-14T21:08:00Z"/>
                <w:sz w:val="20"/>
                <w:szCs w:val="20"/>
              </w:rPr>
            </w:pPr>
          </w:p>
        </w:tc>
        <w:tc>
          <w:tcPr>
            <w:tcW w:w="1398" w:type="dxa"/>
          </w:tcPr>
          <w:p w14:paraId="3DAC4789" w14:textId="7103CE07" w:rsidR="00724635" w:rsidRPr="00724635" w:rsidDel="003B4489" w:rsidRDefault="00724635" w:rsidP="00724635">
            <w:pPr>
              <w:rPr>
                <w:del w:id="1192" w:author="Bedekar, Vivek" w:date="2016-06-14T21:08:00Z"/>
                <w:sz w:val="20"/>
                <w:szCs w:val="20"/>
              </w:rPr>
            </w:pPr>
          </w:p>
        </w:tc>
        <w:tc>
          <w:tcPr>
            <w:tcW w:w="1395" w:type="dxa"/>
          </w:tcPr>
          <w:p w14:paraId="1541214C" w14:textId="3A03DC4D" w:rsidR="00724635" w:rsidRPr="00724635" w:rsidDel="003B4489" w:rsidRDefault="00724635" w:rsidP="00724635">
            <w:pPr>
              <w:rPr>
                <w:del w:id="1193" w:author="Bedekar, Vivek" w:date="2016-06-14T21:08:00Z"/>
                <w:sz w:val="20"/>
                <w:szCs w:val="20"/>
              </w:rPr>
            </w:pPr>
          </w:p>
        </w:tc>
        <w:tc>
          <w:tcPr>
            <w:tcW w:w="1391" w:type="dxa"/>
          </w:tcPr>
          <w:p w14:paraId="7EA721DE" w14:textId="41275641" w:rsidR="00724635" w:rsidRPr="00724635" w:rsidDel="003B4489" w:rsidRDefault="00724635" w:rsidP="00724635">
            <w:pPr>
              <w:rPr>
                <w:del w:id="1194" w:author="Bedekar, Vivek" w:date="2016-06-14T21:08:00Z"/>
                <w:sz w:val="20"/>
                <w:szCs w:val="20"/>
              </w:rPr>
            </w:pPr>
          </w:p>
        </w:tc>
        <w:tc>
          <w:tcPr>
            <w:tcW w:w="1483" w:type="dxa"/>
          </w:tcPr>
          <w:p w14:paraId="6CCB49DE" w14:textId="1D24E51D" w:rsidR="00724635" w:rsidRPr="00724635" w:rsidDel="003B4489" w:rsidRDefault="00724635" w:rsidP="00724635">
            <w:pPr>
              <w:rPr>
                <w:del w:id="1195" w:author="Bedekar, Vivek" w:date="2016-06-14T21:08:00Z"/>
                <w:sz w:val="20"/>
                <w:szCs w:val="20"/>
              </w:rPr>
            </w:pPr>
          </w:p>
        </w:tc>
      </w:tr>
      <w:tr w:rsidR="00724635" w:rsidDel="003B4489" w14:paraId="3D9DB2E1" w14:textId="6DABA095" w:rsidTr="00724635">
        <w:trPr>
          <w:trHeight w:hRule="exact" w:val="216"/>
          <w:del w:id="1196" w:author="Bedekar, Vivek" w:date="2016-06-14T21:08:00Z"/>
        </w:trPr>
        <w:tc>
          <w:tcPr>
            <w:tcW w:w="1705" w:type="dxa"/>
          </w:tcPr>
          <w:p w14:paraId="4C233528" w14:textId="765F3C19" w:rsidR="00724635" w:rsidRPr="00724635" w:rsidDel="003B4489" w:rsidRDefault="00724635" w:rsidP="00724635">
            <w:pPr>
              <w:rPr>
                <w:del w:id="1197" w:author="Bedekar, Vivek" w:date="2016-06-14T21:08:00Z"/>
                <w:rFonts w:ascii="Courier New" w:hAnsi="Courier New" w:cs="Courier New"/>
                <w:sz w:val="20"/>
                <w:szCs w:val="20"/>
              </w:rPr>
            </w:pPr>
            <w:del w:id="1198" w:author="Bedekar, Vivek" w:date="2016-06-14T21:08:00Z">
              <w:r w:rsidRPr="00724635" w:rsidDel="003B4489">
                <w:rPr>
                  <w:rFonts w:ascii="Courier New" w:hAnsi="Courier New" w:cs="Courier New"/>
                  <w:sz w:val="20"/>
                  <w:szCs w:val="20"/>
                </w:rPr>
                <w:delText>TBA</w:delText>
              </w:r>
            </w:del>
          </w:p>
        </w:tc>
        <w:tc>
          <w:tcPr>
            <w:tcW w:w="1406" w:type="dxa"/>
          </w:tcPr>
          <w:p w14:paraId="7DBB0E34" w14:textId="3E91813F" w:rsidR="00724635" w:rsidRPr="00724635" w:rsidDel="003B4489" w:rsidRDefault="00724635" w:rsidP="00724635">
            <w:pPr>
              <w:rPr>
                <w:del w:id="1199" w:author="Bedekar, Vivek" w:date="2016-06-14T21:08:00Z"/>
                <w:sz w:val="20"/>
                <w:szCs w:val="20"/>
              </w:rPr>
            </w:pPr>
            <w:del w:id="1200" w:author="Bedekar, Vivek" w:date="2016-06-14T21:08:00Z">
              <w:r w:rsidRPr="00724635" w:rsidDel="003B4489">
                <w:rPr>
                  <w:sz w:val="20"/>
                  <w:szCs w:val="20"/>
                </w:rPr>
                <w:delText>0.000</w:delText>
              </w:r>
            </w:del>
          </w:p>
        </w:tc>
        <w:tc>
          <w:tcPr>
            <w:tcW w:w="1407" w:type="dxa"/>
          </w:tcPr>
          <w:p w14:paraId="0C1CD675" w14:textId="6F181298" w:rsidR="00724635" w:rsidRPr="00724635" w:rsidDel="003B4489" w:rsidRDefault="00724635" w:rsidP="00724635">
            <w:pPr>
              <w:rPr>
                <w:del w:id="1201" w:author="Bedekar, Vivek" w:date="2016-06-14T21:08:00Z"/>
                <w:sz w:val="20"/>
                <w:szCs w:val="20"/>
              </w:rPr>
            </w:pPr>
          </w:p>
        </w:tc>
        <w:tc>
          <w:tcPr>
            <w:tcW w:w="1398" w:type="dxa"/>
          </w:tcPr>
          <w:p w14:paraId="495BF9D4" w14:textId="098E40B7" w:rsidR="00724635" w:rsidRPr="00724635" w:rsidDel="003B4489" w:rsidRDefault="00724635" w:rsidP="00724635">
            <w:pPr>
              <w:rPr>
                <w:del w:id="1202" w:author="Bedekar, Vivek" w:date="2016-06-14T21:08:00Z"/>
                <w:sz w:val="20"/>
                <w:szCs w:val="20"/>
              </w:rPr>
            </w:pPr>
          </w:p>
        </w:tc>
        <w:tc>
          <w:tcPr>
            <w:tcW w:w="1395" w:type="dxa"/>
          </w:tcPr>
          <w:p w14:paraId="688C241D" w14:textId="31556ABF" w:rsidR="00724635" w:rsidRPr="00724635" w:rsidDel="003B4489" w:rsidRDefault="00724635" w:rsidP="00724635">
            <w:pPr>
              <w:rPr>
                <w:del w:id="1203" w:author="Bedekar, Vivek" w:date="2016-06-14T21:08:00Z"/>
                <w:sz w:val="20"/>
                <w:szCs w:val="20"/>
              </w:rPr>
            </w:pPr>
          </w:p>
        </w:tc>
        <w:tc>
          <w:tcPr>
            <w:tcW w:w="1391" w:type="dxa"/>
          </w:tcPr>
          <w:p w14:paraId="63524E2A" w14:textId="34ECF90E" w:rsidR="00724635" w:rsidRPr="00724635" w:rsidDel="003B4489" w:rsidRDefault="00724635" w:rsidP="00724635">
            <w:pPr>
              <w:rPr>
                <w:del w:id="1204" w:author="Bedekar, Vivek" w:date="2016-06-14T21:08:00Z"/>
                <w:sz w:val="20"/>
                <w:szCs w:val="20"/>
              </w:rPr>
            </w:pPr>
          </w:p>
        </w:tc>
        <w:tc>
          <w:tcPr>
            <w:tcW w:w="1483" w:type="dxa"/>
          </w:tcPr>
          <w:p w14:paraId="678D9518" w14:textId="021B557F" w:rsidR="00724635" w:rsidRPr="00724635" w:rsidDel="003B4489" w:rsidRDefault="00724635" w:rsidP="00724635">
            <w:pPr>
              <w:rPr>
                <w:del w:id="1205" w:author="Bedekar, Vivek" w:date="2016-06-14T21:08:00Z"/>
                <w:sz w:val="20"/>
                <w:szCs w:val="20"/>
              </w:rPr>
            </w:pPr>
          </w:p>
        </w:tc>
      </w:tr>
      <w:tr w:rsidR="00724635" w:rsidDel="003B4489" w14:paraId="154FFF76" w14:textId="047C6AAB" w:rsidTr="00724635">
        <w:trPr>
          <w:trHeight w:hRule="exact" w:val="216"/>
          <w:del w:id="1206" w:author="Bedekar, Vivek" w:date="2016-06-14T21:08:00Z"/>
        </w:trPr>
        <w:tc>
          <w:tcPr>
            <w:tcW w:w="1705" w:type="dxa"/>
          </w:tcPr>
          <w:p w14:paraId="65E43090" w14:textId="6C3C5DDA" w:rsidR="00724635" w:rsidRPr="00724635" w:rsidDel="003B4489" w:rsidRDefault="00724635" w:rsidP="00724635">
            <w:pPr>
              <w:rPr>
                <w:del w:id="1207" w:author="Bedekar, Vivek" w:date="2016-06-14T21:08:00Z"/>
                <w:rFonts w:ascii="Courier New" w:hAnsi="Courier New" w:cs="Courier New"/>
                <w:sz w:val="20"/>
                <w:szCs w:val="20"/>
              </w:rPr>
            </w:pPr>
            <w:del w:id="1208" w:author="Bedekar, Vivek" w:date="2016-06-14T21:08:00Z">
              <w:r w:rsidRPr="00724635" w:rsidDel="003B4489">
                <w:rPr>
                  <w:rFonts w:ascii="Courier New" w:hAnsi="Courier New" w:cs="Courier New"/>
                  <w:sz w:val="20"/>
                  <w:szCs w:val="20"/>
                </w:rPr>
                <w:delText>CompSsurrogate</w:delText>
              </w:r>
            </w:del>
          </w:p>
        </w:tc>
        <w:tc>
          <w:tcPr>
            <w:tcW w:w="1406" w:type="dxa"/>
          </w:tcPr>
          <w:p w14:paraId="7E27E172" w14:textId="62E9705A" w:rsidR="00724635" w:rsidRPr="00724635" w:rsidDel="003B4489" w:rsidRDefault="00724635" w:rsidP="00724635">
            <w:pPr>
              <w:rPr>
                <w:del w:id="1209" w:author="Bedekar, Vivek" w:date="2016-06-14T21:08:00Z"/>
                <w:sz w:val="20"/>
                <w:szCs w:val="20"/>
              </w:rPr>
            </w:pPr>
            <w:del w:id="1210" w:author="Bedekar, Vivek" w:date="2016-06-14T21:08:00Z">
              <w:r w:rsidRPr="00724635" w:rsidDel="003B4489">
                <w:rPr>
                  <w:sz w:val="20"/>
                  <w:szCs w:val="20"/>
                </w:rPr>
                <w:delText>0.000</w:delText>
              </w:r>
            </w:del>
          </w:p>
        </w:tc>
        <w:tc>
          <w:tcPr>
            <w:tcW w:w="1407" w:type="dxa"/>
          </w:tcPr>
          <w:p w14:paraId="5B00CA26" w14:textId="308805C9" w:rsidR="00724635" w:rsidRPr="00724635" w:rsidDel="003B4489" w:rsidRDefault="00724635" w:rsidP="00724635">
            <w:pPr>
              <w:rPr>
                <w:del w:id="1211" w:author="Bedekar, Vivek" w:date="2016-06-14T21:08:00Z"/>
                <w:sz w:val="20"/>
                <w:szCs w:val="20"/>
              </w:rPr>
            </w:pPr>
          </w:p>
        </w:tc>
        <w:tc>
          <w:tcPr>
            <w:tcW w:w="1398" w:type="dxa"/>
          </w:tcPr>
          <w:p w14:paraId="4857F7D5" w14:textId="6D52C8BB" w:rsidR="00724635" w:rsidRPr="00724635" w:rsidDel="003B4489" w:rsidRDefault="00724635" w:rsidP="00724635">
            <w:pPr>
              <w:rPr>
                <w:del w:id="1212" w:author="Bedekar, Vivek" w:date="2016-06-14T21:08:00Z"/>
                <w:sz w:val="20"/>
                <w:szCs w:val="20"/>
              </w:rPr>
            </w:pPr>
          </w:p>
        </w:tc>
        <w:tc>
          <w:tcPr>
            <w:tcW w:w="1395" w:type="dxa"/>
          </w:tcPr>
          <w:p w14:paraId="71CB9306" w14:textId="1BEBB089" w:rsidR="00724635" w:rsidRPr="00724635" w:rsidDel="003B4489" w:rsidRDefault="00724635" w:rsidP="00724635">
            <w:pPr>
              <w:rPr>
                <w:del w:id="1213" w:author="Bedekar, Vivek" w:date="2016-06-14T21:08:00Z"/>
                <w:sz w:val="20"/>
                <w:szCs w:val="20"/>
              </w:rPr>
            </w:pPr>
          </w:p>
        </w:tc>
        <w:tc>
          <w:tcPr>
            <w:tcW w:w="1391" w:type="dxa"/>
          </w:tcPr>
          <w:p w14:paraId="29D4358E" w14:textId="3BE04253" w:rsidR="00724635" w:rsidRPr="00724635" w:rsidDel="003B4489" w:rsidRDefault="00724635" w:rsidP="00724635">
            <w:pPr>
              <w:rPr>
                <w:del w:id="1214" w:author="Bedekar, Vivek" w:date="2016-06-14T21:08:00Z"/>
                <w:sz w:val="20"/>
                <w:szCs w:val="20"/>
              </w:rPr>
            </w:pPr>
          </w:p>
        </w:tc>
        <w:tc>
          <w:tcPr>
            <w:tcW w:w="1483" w:type="dxa"/>
          </w:tcPr>
          <w:p w14:paraId="4D176379" w14:textId="255D39BA" w:rsidR="00724635" w:rsidRPr="00724635" w:rsidDel="003B4489" w:rsidRDefault="00724635" w:rsidP="00724635">
            <w:pPr>
              <w:rPr>
                <w:del w:id="1215" w:author="Bedekar, Vivek" w:date="2016-06-14T21:08:00Z"/>
                <w:sz w:val="20"/>
                <w:szCs w:val="20"/>
              </w:rPr>
            </w:pPr>
          </w:p>
        </w:tc>
      </w:tr>
      <w:tr w:rsidR="00724635" w:rsidDel="003B4489" w14:paraId="6AB79450" w14:textId="14D3CA71" w:rsidTr="00724635">
        <w:trPr>
          <w:trHeight w:hRule="exact" w:val="216"/>
          <w:del w:id="1216" w:author="Bedekar, Vivek" w:date="2016-06-14T21:08:00Z"/>
        </w:trPr>
        <w:tc>
          <w:tcPr>
            <w:tcW w:w="1705" w:type="dxa"/>
          </w:tcPr>
          <w:p w14:paraId="390817ED" w14:textId="3414CA49" w:rsidR="00724635" w:rsidRPr="00724635" w:rsidDel="003B4489" w:rsidRDefault="00724635" w:rsidP="00724635">
            <w:pPr>
              <w:rPr>
                <w:del w:id="1217" w:author="Bedekar, Vivek" w:date="2016-06-14T21:08:00Z"/>
                <w:rFonts w:ascii="Courier New" w:hAnsi="Courier New" w:cs="Courier New"/>
                <w:sz w:val="20"/>
                <w:szCs w:val="20"/>
              </w:rPr>
            </w:pPr>
            <w:del w:id="1218" w:author="Bedekar, Vivek" w:date="2016-06-14T21:08:00Z">
              <w:r w:rsidRPr="00724635" w:rsidDel="003B4489">
                <w:rPr>
                  <w:rFonts w:ascii="Courier New" w:hAnsi="Courier New" w:cs="Courier New"/>
                  <w:sz w:val="20"/>
                  <w:szCs w:val="20"/>
                </w:rPr>
                <w:delText>Oxygen</w:delText>
              </w:r>
            </w:del>
          </w:p>
        </w:tc>
        <w:tc>
          <w:tcPr>
            <w:tcW w:w="1406" w:type="dxa"/>
          </w:tcPr>
          <w:p w14:paraId="068AB292" w14:textId="1CA113C9" w:rsidR="00724635" w:rsidRPr="00724635" w:rsidDel="003B4489" w:rsidRDefault="00724635" w:rsidP="00724635">
            <w:pPr>
              <w:rPr>
                <w:del w:id="1219" w:author="Bedekar, Vivek" w:date="2016-06-14T21:08:00Z"/>
                <w:sz w:val="20"/>
                <w:szCs w:val="20"/>
              </w:rPr>
            </w:pPr>
            <w:del w:id="1220" w:author="Bedekar, Vivek" w:date="2016-06-14T21:08:00Z">
              <w:r w:rsidRPr="00724635" w:rsidDel="003B4489">
                <w:rPr>
                  <w:sz w:val="20"/>
                  <w:szCs w:val="20"/>
                </w:rPr>
                <w:delText>10.00</w:delText>
              </w:r>
            </w:del>
          </w:p>
        </w:tc>
        <w:tc>
          <w:tcPr>
            <w:tcW w:w="1407" w:type="dxa"/>
          </w:tcPr>
          <w:p w14:paraId="11F14BDB" w14:textId="6A80C183" w:rsidR="00724635" w:rsidRPr="00724635" w:rsidDel="003B4489" w:rsidRDefault="00724635" w:rsidP="00724635">
            <w:pPr>
              <w:rPr>
                <w:del w:id="1221" w:author="Bedekar, Vivek" w:date="2016-06-14T21:08:00Z"/>
                <w:sz w:val="20"/>
                <w:szCs w:val="20"/>
              </w:rPr>
            </w:pPr>
          </w:p>
        </w:tc>
        <w:tc>
          <w:tcPr>
            <w:tcW w:w="1398" w:type="dxa"/>
          </w:tcPr>
          <w:p w14:paraId="70F7C89A" w14:textId="688CA0F8" w:rsidR="00724635" w:rsidRPr="00724635" w:rsidDel="003B4489" w:rsidRDefault="00724635" w:rsidP="00724635">
            <w:pPr>
              <w:rPr>
                <w:del w:id="1222" w:author="Bedekar, Vivek" w:date="2016-06-14T21:08:00Z"/>
                <w:sz w:val="20"/>
                <w:szCs w:val="20"/>
              </w:rPr>
            </w:pPr>
          </w:p>
        </w:tc>
        <w:tc>
          <w:tcPr>
            <w:tcW w:w="1395" w:type="dxa"/>
          </w:tcPr>
          <w:p w14:paraId="6CD7B70D" w14:textId="760836E3" w:rsidR="00724635" w:rsidRPr="00724635" w:rsidDel="003B4489" w:rsidRDefault="00724635" w:rsidP="00724635">
            <w:pPr>
              <w:rPr>
                <w:del w:id="1223" w:author="Bedekar, Vivek" w:date="2016-06-14T21:08:00Z"/>
                <w:sz w:val="20"/>
                <w:szCs w:val="20"/>
              </w:rPr>
            </w:pPr>
          </w:p>
        </w:tc>
        <w:tc>
          <w:tcPr>
            <w:tcW w:w="1391" w:type="dxa"/>
          </w:tcPr>
          <w:p w14:paraId="2A965859" w14:textId="342E98C7" w:rsidR="00724635" w:rsidRPr="00724635" w:rsidDel="003B4489" w:rsidRDefault="00724635" w:rsidP="00724635">
            <w:pPr>
              <w:rPr>
                <w:del w:id="1224" w:author="Bedekar, Vivek" w:date="2016-06-14T21:08:00Z"/>
                <w:sz w:val="20"/>
                <w:szCs w:val="20"/>
              </w:rPr>
            </w:pPr>
          </w:p>
        </w:tc>
        <w:tc>
          <w:tcPr>
            <w:tcW w:w="1483" w:type="dxa"/>
          </w:tcPr>
          <w:p w14:paraId="64C81417" w14:textId="7AA7DCF0" w:rsidR="00724635" w:rsidRPr="00724635" w:rsidDel="003B4489" w:rsidRDefault="00724635" w:rsidP="00724635">
            <w:pPr>
              <w:rPr>
                <w:del w:id="1225" w:author="Bedekar, Vivek" w:date="2016-06-14T21:08:00Z"/>
                <w:sz w:val="20"/>
                <w:szCs w:val="20"/>
              </w:rPr>
            </w:pPr>
          </w:p>
        </w:tc>
      </w:tr>
      <w:tr w:rsidR="00724635" w:rsidDel="003B4489" w14:paraId="587E02D3" w14:textId="5E35957C" w:rsidTr="00724635">
        <w:trPr>
          <w:trHeight w:hRule="exact" w:val="216"/>
          <w:del w:id="1226" w:author="Bedekar, Vivek" w:date="2016-06-14T21:08:00Z"/>
        </w:trPr>
        <w:tc>
          <w:tcPr>
            <w:tcW w:w="1705" w:type="dxa"/>
          </w:tcPr>
          <w:p w14:paraId="1FC1B8BA" w14:textId="1C0A1038" w:rsidR="00724635" w:rsidRPr="00724635" w:rsidDel="003B4489" w:rsidRDefault="00724635" w:rsidP="00724635">
            <w:pPr>
              <w:rPr>
                <w:del w:id="1227" w:author="Bedekar, Vivek" w:date="2016-06-14T21:08:00Z"/>
                <w:rFonts w:ascii="Courier New" w:hAnsi="Courier New" w:cs="Courier New"/>
                <w:sz w:val="20"/>
                <w:szCs w:val="20"/>
              </w:rPr>
            </w:pPr>
            <w:del w:id="1228" w:author="Bedekar, Vivek" w:date="2016-06-14T21:08:00Z">
              <w:r w:rsidRPr="00724635" w:rsidDel="003B4489">
                <w:rPr>
                  <w:rFonts w:ascii="Courier New" w:hAnsi="Courier New" w:cs="Courier New"/>
                  <w:sz w:val="20"/>
                  <w:szCs w:val="20"/>
                </w:rPr>
                <w:delText>Nitrate</w:delText>
              </w:r>
            </w:del>
          </w:p>
        </w:tc>
        <w:tc>
          <w:tcPr>
            <w:tcW w:w="1406" w:type="dxa"/>
          </w:tcPr>
          <w:p w14:paraId="65D86E1E" w14:textId="491CEC8A" w:rsidR="00724635" w:rsidRPr="00724635" w:rsidDel="003B4489" w:rsidRDefault="00724635" w:rsidP="00724635">
            <w:pPr>
              <w:rPr>
                <w:del w:id="1229" w:author="Bedekar, Vivek" w:date="2016-06-14T21:08:00Z"/>
                <w:sz w:val="20"/>
                <w:szCs w:val="20"/>
              </w:rPr>
            </w:pPr>
            <w:del w:id="1230" w:author="Bedekar, Vivek" w:date="2016-06-14T21:08:00Z">
              <w:r w:rsidRPr="00724635" w:rsidDel="003B4489">
                <w:rPr>
                  <w:sz w:val="20"/>
                  <w:szCs w:val="20"/>
                </w:rPr>
                <w:delText>10.00</w:delText>
              </w:r>
            </w:del>
          </w:p>
        </w:tc>
        <w:tc>
          <w:tcPr>
            <w:tcW w:w="1407" w:type="dxa"/>
          </w:tcPr>
          <w:p w14:paraId="3B0557BB" w14:textId="75AB4CCF" w:rsidR="00724635" w:rsidRPr="00724635" w:rsidDel="003B4489" w:rsidRDefault="00724635" w:rsidP="00724635">
            <w:pPr>
              <w:rPr>
                <w:del w:id="1231" w:author="Bedekar, Vivek" w:date="2016-06-14T21:08:00Z"/>
                <w:sz w:val="20"/>
                <w:szCs w:val="20"/>
              </w:rPr>
            </w:pPr>
          </w:p>
        </w:tc>
        <w:tc>
          <w:tcPr>
            <w:tcW w:w="1398" w:type="dxa"/>
          </w:tcPr>
          <w:p w14:paraId="57036AD0" w14:textId="47AEA9DE" w:rsidR="00724635" w:rsidRPr="00724635" w:rsidDel="003B4489" w:rsidRDefault="00724635" w:rsidP="00724635">
            <w:pPr>
              <w:rPr>
                <w:del w:id="1232" w:author="Bedekar, Vivek" w:date="2016-06-14T21:08:00Z"/>
                <w:sz w:val="20"/>
                <w:szCs w:val="20"/>
              </w:rPr>
            </w:pPr>
          </w:p>
        </w:tc>
        <w:tc>
          <w:tcPr>
            <w:tcW w:w="1395" w:type="dxa"/>
          </w:tcPr>
          <w:p w14:paraId="39258B26" w14:textId="12B78F7B" w:rsidR="00724635" w:rsidRPr="00724635" w:rsidDel="003B4489" w:rsidRDefault="00724635" w:rsidP="00724635">
            <w:pPr>
              <w:rPr>
                <w:del w:id="1233" w:author="Bedekar, Vivek" w:date="2016-06-14T21:08:00Z"/>
                <w:sz w:val="20"/>
                <w:szCs w:val="20"/>
              </w:rPr>
            </w:pPr>
          </w:p>
        </w:tc>
        <w:tc>
          <w:tcPr>
            <w:tcW w:w="1391" w:type="dxa"/>
          </w:tcPr>
          <w:p w14:paraId="7058059F" w14:textId="27080F64" w:rsidR="00724635" w:rsidRPr="00724635" w:rsidDel="003B4489" w:rsidRDefault="00724635" w:rsidP="00724635">
            <w:pPr>
              <w:rPr>
                <w:del w:id="1234" w:author="Bedekar, Vivek" w:date="2016-06-14T21:08:00Z"/>
                <w:sz w:val="20"/>
                <w:szCs w:val="20"/>
              </w:rPr>
            </w:pPr>
          </w:p>
        </w:tc>
        <w:tc>
          <w:tcPr>
            <w:tcW w:w="1483" w:type="dxa"/>
          </w:tcPr>
          <w:p w14:paraId="7BDC9646" w14:textId="7B434185" w:rsidR="00724635" w:rsidRPr="00724635" w:rsidDel="003B4489" w:rsidRDefault="00724635" w:rsidP="00724635">
            <w:pPr>
              <w:rPr>
                <w:del w:id="1235" w:author="Bedekar, Vivek" w:date="2016-06-14T21:08:00Z"/>
                <w:sz w:val="20"/>
                <w:szCs w:val="20"/>
              </w:rPr>
            </w:pPr>
          </w:p>
        </w:tc>
      </w:tr>
      <w:tr w:rsidR="00724635" w:rsidDel="003B4489" w14:paraId="799B2BA2" w14:textId="1FF01E2F" w:rsidTr="00724635">
        <w:trPr>
          <w:trHeight w:hRule="exact" w:val="216"/>
          <w:del w:id="1236" w:author="Bedekar, Vivek" w:date="2016-06-14T21:08:00Z"/>
        </w:trPr>
        <w:tc>
          <w:tcPr>
            <w:tcW w:w="1705" w:type="dxa"/>
          </w:tcPr>
          <w:p w14:paraId="753F3B2E" w14:textId="48B48DCA" w:rsidR="00724635" w:rsidRPr="00724635" w:rsidDel="003B4489" w:rsidRDefault="00724635" w:rsidP="00724635">
            <w:pPr>
              <w:rPr>
                <w:del w:id="1237" w:author="Bedekar, Vivek" w:date="2016-06-14T21:08:00Z"/>
                <w:rFonts w:ascii="Courier New" w:hAnsi="Courier New" w:cs="Courier New"/>
                <w:sz w:val="20"/>
                <w:szCs w:val="20"/>
              </w:rPr>
            </w:pPr>
            <w:del w:id="1238" w:author="Bedekar, Vivek" w:date="2016-06-14T21:08:00Z">
              <w:r w:rsidRPr="00724635" w:rsidDel="003B4489">
                <w:rPr>
                  <w:rFonts w:ascii="Courier New" w:hAnsi="Courier New" w:cs="Courier New"/>
                  <w:sz w:val="20"/>
                  <w:szCs w:val="20"/>
                </w:rPr>
                <w:delText>Fe2</w:delText>
              </w:r>
            </w:del>
          </w:p>
        </w:tc>
        <w:tc>
          <w:tcPr>
            <w:tcW w:w="1406" w:type="dxa"/>
          </w:tcPr>
          <w:p w14:paraId="15CE4E72" w14:textId="51B04CC2" w:rsidR="00724635" w:rsidRPr="00724635" w:rsidDel="003B4489" w:rsidRDefault="00724635" w:rsidP="00724635">
            <w:pPr>
              <w:rPr>
                <w:del w:id="1239" w:author="Bedekar, Vivek" w:date="2016-06-14T21:08:00Z"/>
                <w:sz w:val="20"/>
                <w:szCs w:val="20"/>
              </w:rPr>
            </w:pPr>
            <w:del w:id="1240" w:author="Bedekar, Vivek" w:date="2016-06-14T21:08:00Z">
              <w:r w:rsidRPr="00724635" w:rsidDel="003B4489">
                <w:rPr>
                  <w:sz w:val="20"/>
                  <w:szCs w:val="20"/>
                </w:rPr>
                <w:delText>1.0E-03</w:delText>
              </w:r>
            </w:del>
          </w:p>
        </w:tc>
        <w:tc>
          <w:tcPr>
            <w:tcW w:w="1407" w:type="dxa"/>
          </w:tcPr>
          <w:p w14:paraId="26A43346" w14:textId="737D882A" w:rsidR="00724635" w:rsidRPr="00724635" w:rsidDel="003B4489" w:rsidRDefault="00724635" w:rsidP="00724635">
            <w:pPr>
              <w:rPr>
                <w:del w:id="1241" w:author="Bedekar, Vivek" w:date="2016-06-14T21:08:00Z"/>
                <w:sz w:val="20"/>
                <w:szCs w:val="20"/>
              </w:rPr>
            </w:pPr>
          </w:p>
        </w:tc>
        <w:tc>
          <w:tcPr>
            <w:tcW w:w="1398" w:type="dxa"/>
          </w:tcPr>
          <w:p w14:paraId="044FBF54" w14:textId="31DD9D5C" w:rsidR="00724635" w:rsidRPr="00724635" w:rsidDel="003B4489" w:rsidRDefault="00724635" w:rsidP="00724635">
            <w:pPr>
              <w:rPr>
                <w:del w:id="1242" w:author="Bedekar, Vivek" w:date="2016-06-14T21:08:00Z"/>
                <w:sz w:val="20"/>
                <w:szCs w:val="20"/>
              </w:rPr>
            </w:pPr>
          </w:p>
        </w:tc>
        <w:tc>
          <w:tcPr>
            <w:tcW w:w="1395" w:type="dxa"/>
          </w:tcPr>
          <w:p w14:paraId="026BA427" w14:textId="1DEA8DB1" w:rsidR="00724635" w:rsidRPr="00724635" w:rsidDel="003B4489" w:rsidRDefault="00724635" w:rsidP="00724635">
            <w:pPr>
              <w:rPr>
                <w:del w:id="1243" w:author="Bedekar, Vivek" w:date="2016-06-14T21:08:00Z"/>
                <w:sz w:val="20"/>
                <w:szCs w:val="20"/>
              </w:rPr>
            </w:pPr>
          </w:p>
        </w:tc>
        <w:tc>
          <w:tcPr>
            <w:tcW w:w="1391" w:type="dxa"/>
          </w:tcPr>
          <w:p w14:paraId="76852D34" w14:textId="4A4A8CC7" w:rsidR="00724635" w:rsidRPr="00724635" w:rsidDel="003B4489" w:rsidRDefault="00724635" w:rsidP="00724635">
            <w:pPr>
              <w:rPr>
                <w:del w:id="1244" w:author="Bedekar, Vivek" w:date="2016-06-14T21:08:00Z"/>
                <w:sz w:val="20"/>
                <w:szCs w:val="20"/>
              </w:rPr>
            </w:pPr>
          </w:p>
        </w:tc>
        <w:tc>
          <w:tcPr>
            <w:tcW w:w="1483" w:type="dxa"/>
          </w:tcPr>
          <w:p w14:paraId="6E241735" w14:textId="29078117" w:rsidR="00724635" w:rsidRPr="00724635" w:rsidDel="003B4489" w:rsidRDefault="00724635" w:rsidP="00724635">
            <w:pPr>
              <w:rPr>
                <w:del w:id="1245" w:author="Bedekar, Vivek" w:date="2016-06-14T21:08:00Z"/>
                <w:sz w:val="20"/>
                <w:szCs w:val="20"/>
              </w:rPr>
            </w:pPr>
          </w:p>
        </w:tc>
      </w:tr>
      <w:tr w:rsidR="00724635" w:rsidDel="003B4489" w14:paraId="4818D3A2" w14:textId="782A326C" w:rsidTr="00724635">
        <w:trPr>
          <w:trHeight w:hRule="exact" w:val="216"/>
          <w:del w:id="1246" w:author="Bedekar, Vivek" w:date="2016-06-14T21:08:00Z"/>
        </w:trPr>
        <w:tc>
          <w:tcPr>
            <w:tcW w:w="1705" w:type="dxa"/>
          </w:tcPr>
          <w:p w14:paraId="50E5EEE5" w14:textId="59C2A7D8" w:rsidR="00724635" w:rsidRPr="00724635" w:rsidDel="003B4489" w:rsidRDefault="00724635" w:rsidP="00724635">
            <w:pPr>
              <w:rPr>
                <w:del w:id="1247" w:author="Bedekar, Vivek" w:date="2016-06-14T21:08:00Z"/>
                <w:rFonts w:ascii="Courier New" w:hAnsi="Courier New" w:cs="Courier New"/>
                <w:sz w:val="20"/>
                <w:szCs w:val="20"/>
              </w:rPr>
            </w:pPr>
            <w:del w:id="1248" w:author="Bedekar, Vivek" w:date="2016-06-14T21:08:00Z">
              <w:r w:rsidRPr="00724635" w:rsidDel="003B4489">
                <w:rPr>
                  <w:rFonts w:ascii="Courier New" w:hAnsi="Courier New" w:cs="Courier New"/>
                  <w:sz w:val="20"/>
                  <w:szCs w:val="20"/>
                </w:rPr>
                <w:delText>Sulfate</w:delText>
              </w:r>
            </w:del>
          </w:p>
        </w:tc>
        <w:tc>
          <w:tcPr>
            <w:tcW w:w="1406" w:type="dxa"/>
          </w:tcPr>
          <w:p w14:paraId="200AA993" w14:textId="1BAE0135" w:rsidR="00724635" w:rsidRPr="00724635" w:rsidDel="003B4489" w:rsidRDefault="00724635" w:rsidP="00724635">
            <w:pPr>
              <w:rPr>
                <w:del w:id="1249" w:author="Bedekar, Vivek" w:date="2016-06-14T21:08:00Z"/>
                <w:sz w:val="20"/>
                <w:szCs w:val="20"/>
              </w:rPr>
            </w:pPr>
            <w:del w:id="1250" w:author="Bedekar, Vivek" w:date="2016-06-14T21:08:00Z">
              <w:r w:rsidRPr="00724635" w:rsidDel="003B4489">
                <w:rPr>
                  <w:sz w:val="20"/>
                  <w:szCs w:val="20"/>
                </w:rPr>
                <w:delText>100.0</w:delText>
              </w:r>
            </w:del>
          </w:p>
        </w:tc>
        <w:tc>
          <w:tcPr>
            <w:tcW w:w="1407" w:type="dxa"/>
          </w:tcPr>
          <w:p w14:paraId="541832D6" w14:textId="7D710BC4" w:rsidR="00724635" w:rsidRPr="00724635" w:rsidDel="003B4489" w:rsidRDefault="00724635" w:rsidP="00724635">
            <w:pPr>
              <w:rPr>
                <w:del w:id="1251" w:author="Bedekar, Vivek" w:date="2016-06-14T21:08:00Z"/>
                <w:sz w:val="20"/>
                <w:szCs w:val="20"/>
              </w:rPr>
            </w:pPr>
          </w:p>
        </w:tc>
        <w:tc>
          <w:tcPr>
            <w:tcW w:w="1398" w:type="dxa"/>
          </w:tcPr>
          <w:p w14:paraId="3F630BB1" w14:textId="74DD6346" w:rsidR="00724635" w:rsidRPr="00724635" w:rsidDel="003B4489" w:rsidRDefault="00724635" w:rsidP="00724635">
            <w:pPr>
              <w:rPr>
                <w:del w:id="1252" w:author="Bedekar, Vivek" w:date="2016-06-14T21:08:00Z"/>
                <w:sz w:val="20"/>
                <w:szCs w:val="20"/>
              </w:rPr>
            </w:pPr>
          </w:p>
        </w:tc>
        <w:tc>
          <w:tcPr>
            <w:tcW w:w="1395" w:type="dxa"/>
          </w:tcPr>
          <w:p w14:paraId="55C457DF" w14:textId="6C36650B" w:rsidR="00724635" w:rsidRPr="00724635" w:rsidDel="003B4489" w:rsidRDefault="00724635" w:rsidP="00724635">
            <w:pPr>
              <w:rPr>
                <w:del w:id="1253" w:author="Bedekar, Vivek" w:date="2016-06-14T21:08:00Z"/>
                <w:sz w:val="20"/>
                <w:szCs w:val="20"/>
              </w:rPr>
            </w:pPr>
          </w:p>
        </w:tc>
        <w:tc>
          <w:tcPr>
            <w:tcW w:w="1391" w:type="dxa"/>
          </w:tcPr>
          <w:p w14:paraId="686BE64B" w14:textId="7DCF577F" w:rsidR="00724635" w:rsidRPr="00724635" w:rsidDel="003B4489" w:rsidRDefault="00724635" w:rsidP="00724635">
            <w:pPr>
              <w:rPr>
                <w:del w:id="1254" w:author="Bedekar, Vivek" w:date="2016-06-14T21:08:00Z"/>
                <w:sz w:val="20"/>
                <w:szCs w:val="20"/>
              </w:rPr>
            </w:pPr>
          </w:p>
        </w:tc>
        <w:tc>
          <w:tcPr>
            <w:tcW w:w="1483" w:type="dxa"/>
          </w:tcPr>
          <w:p w14:paraId="0E6EB4C0" w14:textId="165C90C2" w:rsidR="00724635" w:rsidRPr="00724635" w:rsidDel="003B4489" w:rsidRDefault="00724635" w:rsidP="00724635">
            <w:pPr>
              <w:rPr>
                <w:del w:id="1255" w:author="Bedekar, Vivek" w:date="2016-06-14T21:08:00Z"/>
                <w:sz w:val="20"/>
                <w:szCs w:val="20"/>
              </w:rPr>
            </w:pPr>
          </w:p>
        </w:tc>
      </w:tr>
      <w:tr w:rsidR="00724635" w:rsidDel="003B4489" w14:paraId="497432AF" w14:textId="427DC874" w:rsidTr="00724635">
        <w:trPr>
          <w:trHeight w:hRule="exact" w:val="216"/>
          <w:del w:id="1256" w:author="Bedekar, Vivek" w:date="2016-06-14T21:08:00Z"/>
        </w:trPr>
        <w:tc>
          <w:tcPr>
            <w:tcW w:w="1705" w:type="dxa"/>
          </w:tcPr>
          <w:p w14:paraId="7B7BDC4B" w14:textId="05DD522C" w:rsidR="00724635" w:rsidRPr="00724635" w:rsidDel="003B4489" w:rsidRDefault="00724635" w:rsidP="00724635">
            <w:pPr>
              <w:rPr>
                <w:del w:id="1257" w:author="Bedekar, Vivek" w:date="2016-06-14T21:08:00Z"/>
                <w:rFonts w:ascii="Courier New" w:hAnsi="Courier New" w:cs="Courier New"/>
                <w:sz w:val="20"/>
                <w:szCs w:val="20"/>
              </w:rPr>
            </w:pPr>
            <w:del w:id="1258" w:author="Bedekar, Vivek" w:date="2016-06-14T21:08:00Z">
              <w:r w:rsidRPr="00724635" w:rsidDel="003B4489">
                <w:rPr>
                  <w:rFonts w:ascii="Courier New" w:hAnsi="Courier New" w:cs="Courier New"/>
                  <w:sz w:val="20"/>
                  <w:szCs w:val="20"/>
                </w:rPr>
                <w:delText>CH4</w:delText>
              </w:r>
            </w:del>
          </w:p>
        </w:tc>
        <w:tc>
          <w:tcPr>
            <w:tcW w:w="1406" w:type="dxa"/>
          </w:tcPr>
          <w:p w14:paraId="59BF1F68" w14:textId="16A61C0F" w:rsidR="00724635" w:rsidRPr="00724635" w:rsidDel="003B4489" w:rsidRDefault="00724635" w:rsidP="00724635">
            <w:pPr>
              <w:rPr>
                <w:del w:id="1259" w:author="Bedekar, Vivek" w:date="2016-06-14T21:08:00Z"/>
                <w:sz w:val="20"/>
                <w:szCs w:val="20"/>
              </w:rPr>
            </w:pPr>
            <w:del w:id="1260" w:author="Bedekar, Vivek" w:date="2016-06-14T21:08:00Z">
              <w:r w:rsidRPr="00724635" w:rsidDel="003B4489">
                <w:rPr>
                  <w:sz w:val="20"/>
                  <w:szCs w:val="20"/>
                </w:rPr>
                <w:delText>1.000</w:delText>
              </w:r>
            </w:del>
          </w:p>
        </w:tc>
        <w:tc>
          <w:tcPr>
            <w:tcW w:w="1407" w:type="dxa"/>
          </w:tcPr>
          <w:p w14:paraId="1424C3DB" w14:textId="7D8F1628" w:rsidR="00724635" w:rsidRPr="00724635" w:rsidDel="003B4489" w:rsidRDefault="00724635" w:rsidP="00724635">
            <w:pPr>
              <w:rPr>
                <w:del w:id="1261" w:author="Bedekar, Vivek" w:date="2016-06-14T21:08:00Z"/>
                <w:sz w:val="20"/>
                <w:szCs w:val="20"/>
              </w:rPr>
            </w:pPr>
          </w:p>
        </w:tc>
        <w:tc>
          <w:tcPr>
            <w:tcW w:w="1398" w:type="dxa"/>
          </w:tcPr>
          <w:p w14:paraId="617A71B0" w14:textId="7551EAE6" w:rsidR="00724635" w:rsidRPr="00724635" w:rsidDel="003B4489" w:rsidRDefault="00724635" w:rsidP="00724635">
            <w:pPr>
              <w:rPr>
                <w:del w:id="1262" w:author="Bedekar, Vivek" w:date="2016-06-14T21:08:00Z"/>
                <w:sz w:val="20"/>
                <w:szCs w:val="20"/>
              </w:rPr>
            </w:pPr>
          </w:p>
        </w:tc>
        <w:tc>
          <w:tcPr>
            <w:tcW w:w="1395" w:type="dxa"/>
          </w:tcPr>
          <w:p w14:paraId="31685191" w14:textId="62AD68D2" w:rsidR="00724635" w:rsidRPr="00724635" w:rsidDel="003B4489" w:rsidRDefault="00724635" w:rsidP="00724635">
            <w:pPr>
              <w:rPr>
                <w:del w:id="1263" w:author="Bedekar, Vivek" w:date="2016-06-14T21:08:00Z"/>
                <w:sz w:val="20"/>
                <w:szCs w:val="20"/>
              </w:rPr>
            </w:pPr>
          </w:p>
        </w:tc>
        <w:tc>
          <w:tcPr>
            <w:tcW w:w="1391" w:type="dxa"/>
          </w:tcPr>
          <w:p w14:paraId="0A0DFF58" w14:textId="319B3674" w:rsidR="00724635" w:rsidRPr="00724635" w:rsidDel="003B4489" w:rsidRDefault="00724635" w:rsidP="00724635">
            <w:pPr>
              <w:rPr>
                <w:del w:id="1264" w:author="Bedekar, Vivek" w:date="2016-06-14T21:08:00Z"/>
                <w:sz w:val="20"/>
                <w:szCs w:val="20"/>
              </w:rPr>
            </w:pPr>
          </w:p>
        </w:tc>
        <w:tc>
          <w:tcPr>
            <w:tcW w:w="1483" w:type="dxa"/>
          </w:tcPr>
          <w:p w14:paraId="56099A60" w14:textId="2A84C4C7" w:rsidR="00724635" w:rsidRPr="00724635" w:rsidDel="003B4489" w:rsidRDefault="00724635" w:rsidP="00724635">
            <w:pPr>
              <w:rPr>
                <w:del w:id="1265" w:author="Bedekar, Vivek" w:date="2016-06-14T21:08:00Z"/>
                <w:sz w:val="20"/>
                <w:szCs w:val="20"/>
              </w:rPr>
            </w:pPr>
          </w:p>
        </w:tc>
      </w:tr>
      <w:tr w:rsidR="00724635" w:rsidDel="003B4489" w14:paraId="196120CD" w14:textId="33DE049A" w:rsidTr="00724635">
        <w:trPr>
          <w:trHeight w:hRule="exact" w:val="216"/>
          <w:del w:id="1266" w:author="Bedekar, Vivek" w:date="2016-06-14T21:08:00Z"/>
        </w:trPr>
        <w:tc>
          <w:tcPr>
            <w:tcW w:w="1705" w:type="dxa"/>
          </w:tcPr>
          <w:p w14:paraId="09C94D4D" w14:textId="6E7FF2E3" w:rsidR="00724635" w:rsidRPr="00724635" w:rsidDel="003B4489" w:rsidRDefault="00724635" w:rsidP="00724635">
            <w:pPr>
              <w:rPr>
                <w:del w:id="1267" w:author="Bedekar, Vivek" w:date="2016-06-14T21:08:00Z"/>
                <w:rFonts w:ascii="Courier New" w:hAnsi="Courier New" w:cs="Courier New"/>
                <w:sz w:val="20"/>
                <w:szCs w:val="20"/>
              </w:rPr>
            </w:pPr>
            <w:del w:id="1268" w:author="Bedekar, Vivek" w:date="2016-06-14T21:08:00Z">
              <w:r w:rsidRPr="00724635" w:rsidDel="003B4489">
                <w:rPr>
                  <w:rFonts w:ascii="Courier New" w:hAnsi="Courier New" w:cs="Courier New"/>
                  <w:sz w:val="20"/>
                  <w:szCs w:val="20"/>
                </w:rPr>
                <w:delText>#</w:delText>
              </w:r>
            </w:del>
          </w:p>
        </w:tc>
        <w:tc>
          <w:tcPr>
            <w:tcW w:w="1406" w:type="dxa"/>
          </w:tcPr>
          <w:p w14:paraId="0AA741C4" w14:textId="3D95EC1F" w:rsidR="00724635" w:rsidRPr="00724635" w:rsidDel="003B4489" w:rsidRDefault="00724635" w:rsidP="00724635">
            <w:pPr>
              <w:rPr>
                <w:del w:id="1269" w:author="Bedekar, Vivek" w:date="2016-06-14T21:08:00Z"/>
                <w:sz w:val="20"/>
                <w:szCs w:val="20"/>
              </w:rPr>
            </w:pPr>
          </w:p>
        </w:tc>
        <w:tc>
          <w:tcPr>
            <w:tcW w:w="1407" w:type="dxa"/>
          </w:tcPr>
          <w:p w14:paraId="4D92B7EC" w14:textId="3B902C44" w:rsidR="00724635" w:rsidRPr="00724635" w:rsidDel="003B4489" w:rsidRDefault="00724635" w:rsidP="00724635">
            <w:pPr>
              <w:rPr>
                <w:del w:id="1270" w:author="Bedekar, Vivek" w:date="2016-06-14T21:08:00Z"/>
                <w:sz w:val="20"/>
                <w:szCs w:val="20"/>
              </w:rPr>
            </w:pPr>
          </w:p>
        </w:tc>
        <w:tc>
          <w:tcPr>
            <w:tcW w:w="1398" w:type="dxa"/>
          </w:tcPr>
          <w:p w14:paraId="10A6A9A9" w14:textId="24FEFFBA" w:rsidR="00724635" w:rsidRPr="00724635" w:rsidDel="003B4489" w:rsidRDefault="00724635" w:rsidP="00724635">
            <w:pPr>
              <w:rPr>
                <w:del w:id="1271" w:author="Bedekar, Vivek" w:date="2016-06-14T21:08:00Z"/>
                <w:sz w:val="20"/>
                <w:szCs w:val="20"/>
              </w:rPr>
            </w:pPr>
          </w:p>
        </w:tc>
        <w:tc>
          <w:tcPr>
            <w:tcW w:w="1395" w:type="dxa"/>
          </w:tcPr>
          <w:p w14:paraId="64C77276" w14:textId="65A53FEF" w:rsidR="00724635" w:rsidRPr="00724635" w:rsidDel="003B4489" w:rsidRDefault="00724635" w:rsidP="00724635">
            <w:pPr>
              <w:rPr>
                <w:del w:id="1272" w:author="Bedekar, Vivek" w:date="2016-06-14T21:08:00Z"/>
                <w:sz w:val="20"/>
                <w:szCs w:val="20"/>
              </w:rPr>
            </w:pPr>
          </w:p>
        </w:tc>
        <w:tc>
          <w:tcPr>
            <w:tcW w:w="1391" w:type="dxa"/>
          </w:tcPr>
          <w:p w14:paraId="527F104D" w14:textId="0F92AAF7" w:rsidR="00724635" w:rsidRPr="00724635" w:rsidDel="003B4489" w:rsidRDefault="00724635" w:rsidP="00724635">
            <w:pPr>
              <w:rPr>
                <w:del w:id="1273" w:author="Bedekar, Vivek" w:date="2016-06-14T21:08:00Z"/>
                <w:sz w:val="20"/>
                <w:szCs w:val="20"/>
              </w:rPr>
            </w:pPr>
          </w:p>
        </w:tc>
        <w:tc>
          <w:tcPr>
            <w:tcW w:w="1483" w:type="dxa"/>
          </w:tcPr>
          <w:p w14:paraId="6FA14857" w14:textId="08B571DE" w:rsidR="00724635" w:rsidRPr="00724635" w:rsidDel="003B4489" w:rsidRDefault="00724635" w:rsidP="00724635">
            <w:pPr>
              <w:rPr>
                <w:del w:id="1274" w:author="Bedekar, Vivek" w:date="2016-06-14T21:08:00Z"/>
                <w:sz w:val="20"/>
                <w:szCs w:val="20"/>
              </w:rPr>
            </w:pPr>
          </w:p>
        </w:tc>
      </w:tr>
      <w:tr w:rsidR="00724635" w:rsidDel="003B4489" w14:paraId="346CB2BE" w14:textId="5E94B50A" w:rsidTr="00724635">
        <w:trPr>
          <w:trHeight w:hRule="exact" w:val="216"/>
          <w:del w:id="1275" w:author="Bedekar, Vivek" w:date="2016-06-14T21:08:00Z"/>
        </w:trPr>
        <w:tc>
          <w:tcPr>
            <w:tcW w:w="1705" w:type="dxa"/>
          </w:tcPr>
          <w:p w14:paraId="3E34213A" w14:textId="67634F33" w:rsidR="00724635" w:rsidRPr="00724635" w:rsidDel="003B4489" w:rsidRDefault="00724635" w:rsidP="00724635">
            <w:pPr>
              <w:rPr>
                <w:del w:id="1276" w:author="Bedekar, Vivek" w:date="2016-06-14T21:08:00Z"/>
                <w:rFonts w:ascii="Courier New" w:hAnsi="Courier New" w:cs="Courier New"/>
                <w:sz w:val="20"/>
                <w:szCs w:val="20"/>
              </w:rPr>
            </w:pPr>
            <w:del w:id="1277" w:author="Bedekar, Vivek" w:date="2016-06-14T21:08:00Z">
              <w:r w:rsidRPr="00724635" w:rsidDel="003B4489">
                <w:rPr>
                  <w:rFonts w:ascii="Courier New" w:hAnsi="Courier New" w:cs="Courier New"/>
                  <w:sz w:val="20"/>
                  <w:szCs w:val="20"/>
                </w:rPr>
                <w:delText># Special cases</w:delText>
              </w:r>
            </w:del>
          </w:p>
        </w:tc>
        <w:tc>
          <w:tcPr>
            <w:tcW w:w="1406" w:type="dxa"/>
          </w:tcPr>
          <w:p w14:paraId="70EB9638" w14:textId="67E24DC3" w:rsidR="00724635" w:rsidRPr="00724635" w:rsidDel="003B4489" w:rsidRDefault="00724635" w:rsidP="00724635">
            <w:pPr>
              <w:rPr>
                <w:del w:id="1278" w:author="Bedekar, Vivek" w:date="2016-06-14T21:08:00Z"/>
                <w:sz w:val="20"/>
                <w:szCs w:val="20"/>
              </w:rPr>
            </w:pPr>
          </w:p>
        </w:tc>
        <w:tc>
          <w:tcPr>
            <w:tcW w:w="1407" w:type="dxa"/>
          </w:tcPr>
          <w:p w14:paraId="18EECE9E" w14:textId="6FCE23CE" w:rsidR="00724635" w:rsidRPr="00724635" w:rsidDel="003B4489" w:rsidRDefault="00724635" w:rsidP="00724635">
            <w:pPr>
              <w:rPr>
                <w:del w:id="1279" w:author="Bedekar, Vivek" w:date="2016-06-14T21:08:00Z"/>
                <w:sz w:val="20"/>
                <w:szCs w:val="20"/>
              </w:rPr>
            </w:pPr>
          </w:p>
        </w:tc>
        <w:tc>
          <w:tcPr>
            <w:tcW w:w="1398" w:type="dxa"/>
          </w:tcPr>
          <w:p w14:paraId="1C794902" w14:textId="52407A3D" w:rsidR="00724635" w:rsidRPr="00724635" w:rsidDel="003B4489" w:rsidRDefault="00724635" w:rsidP="00724635">
            <w:pPr>
              <w:rPr>
                <w:del w:id="1280" w:author="Bedekar, Vivek" w:date="2016-06-14T21:08:00Z"/>
                <w:sz w:val="20"/>
                <w:szCs w:val="20"/>
              </w:rPr>
            </w:pPr>
          </w:p>
        </w:tc>
        <w:tc>
          <w:tcPr>
            <w:tcW w:w="1395" w:type="dxa"/>
          </w:tcPr>
          <w:p w14:paraId="73F2A1BF" w14:textId="0E9E5F4A" w:rsidR="00724635" w:rsidRPr="00724635" w:rsidDel="003B4489" w:rsidRDefault="00724635" w:rsidP="00724635">
            <w:pPr>
              <w:rPr>
                <w:del w:id="1281" w:author="Bedekar, Vivek" w:date="2016-06-14T21:08:00Z"/>
                <w:sz w:val="20"/>
                <w:szCs w:val="20"/>
              </w:rPr>
            </w:pPr>
          </w:p>
        </w:tc>
        <w:tc>
          <w:tcPr>
            <w:tcW w:w="1391" w:type="dxa"/>
          </w:tcPr>
          <w:p w14:paraId="3E341C4A" w14:textId="6CBA4749" w:rsidR="00724635" w:rsidRPr="00724635" w:rsidDel="003B4489" w:rsidRDefault="00724635" w:rsidP="00724635">
            <w:pPr>
              <w:rPr>
                <w:del w:id="1282" w:author="Bedekar, Vivek" w:date="2016-06-14T21:08:00Z"/>
                <w:sz w:val="20"/>
                <w:szCs w:val="20"/>
              </w:rPr>
            </w:pPr>
          </w:p>
        </w:tc>
        <w:tc>
          <w:tcPr>
            <w:tcW w:w="1483" w:type="dxa"/>
          </w:tcPr>
          <w:p w14:paraId="702E1F1E" w14:textId="414DBE92" w:rsidR="00724635" w:rsidRPr="00724635" w:rsidDel="003B4489" w:rsidRDefault="00724635" w:rsidP="00724635">
            <w:pPr>
              <w:rPr>
                <w:del w:id="1283" w:author="Bedekar, Vivek" w:date="2016-06-14T21:08:00Z"/>
                <w:sz w:val="20"/>
                <w:szCs w:val="20"/>
              </w:rPr>
            </w:pPr>
          </w:p>
        </w:tc>
      </w:tr>
      <w:tr w:rsidR="00724635" w:rsidDel="003B4489" w14:paraId="5EFC1C11" w14:textId="303915DF" w:rsidTr="00724635">
        <w:trPr>
          <w:trHeight w:hRule="exact" w:val="216"/>
          <w:del w:id="1284" w:author="Bedekar, Vivek" w:date="2016-06-14T21:08:00Z"/>
        </w:trPr>
        <w:tc>
          <w:tcPr>
            <w:tcW w:w="1705" w:type="dxa"/>
          </w:tcPr>
          <w:p w14:paraId="4911EBC7" w14:textId="09F21DD9" w:rsidR="00724635" w:rsidRPr="00724635" w:rsidDel="003B4489" w:rsidRDefault="00724635" w:rsidP="00724635">
            <w:pPr>
              <w:rPr>
                <w:del w:id="1285" w:author="Bedekar, Vivek" w:date="2016-06-14T21:08:00Z"/>
                <w:rFonts w:ascii="Courier New" w:hAnsi="Courier New" w:cs="Courier New"/>
                <w:sz w:val="20"/>
                <w:szCs w:val="20"/>
              </w:rPr>
            </w:pPr>
            <w:del w:id="1286" w:author="Bedekar, Vivek" w:date="2016-06-14T21:08:00Z">
              <w:r w:rsidRPr="00724635" w:rsidDel="003B4489">
                <w:rPr>
                  <w:rFonts w:ascii="Courier New" w:hAnsi="Courier New" w:cs="Courier New"/>
                  <w:sz w:val="20"/>
                  <w:szCs w:val="20"/>
                </w:rPr>
                <w:lastRenderedPageBreak/>
                <w:delText>#</w:delText>
              </w:r>
            </w:del>
          </w:p>
        </w:tc>
        <w:tc>
          <w:tcPr>
            <w:tcW w:w="1406" w:type="dxa"/>
          </w:tcPr>
          <w:p w14:paraId="4F8F1971" w14:textId="286FBFD0" w:rsidR="00724635" w:rsidRPr="00724635" w:rsidDel="003B4489" w:rsidRDefault="00724635" w:rsidP="00724635">
            <w:pPr>
              <w:rPr>
                <w:del w:id="1287" w:author="Bedekar, Vivek" w:date="2016-06-14T21:08:00Z"/>
                <w:sz w:val="20"/>
                <w:szCs w:val="20"/>
              </w:rPr>
            </w:pPr>
          </w:p>
        </w:tc>
        <w:tc>
          <w:tcPr>
            <w:tcW w:w="1407" w:type="dxa"/>
          </w:tcPr>
          <w:p w14:paraId="3FCFF053" w14:textId="621E47F5" w:rsidR="00724635" w:rsidRPr="00724635" w:rsidDel="003B4489" w:rsidRDefault="00724635" w:rsidP="00724635">
            <w:pPr>
              <w:rPr>
                <w:del w:id="1288" w:author="Bedekar, Vivek" w:date="2016-06-14T21:08:00Z"/>
                <w:sz w:val="20"/>
                <w:szCs w:val="20"/>
              </w:rPr>
            </w:pPr>
          </w:p>
        </w:tc>
        <w:tc>
          <w:tcPr>
            <w:tcW w:w="1398" w:type="dxa"/>
          </w:tcPr>
          <w:p w14:paraId="274365B0" w14:textId="3EBB6117" w:rsidR="00724635" w:rsidRPr="00724635" w:rsidDel="003B4489" w:rsidRDefault="00724635" w:rsidP="00724635">
            <w:pPr>
              <w:rPr>
                <w:del w:id="1289" w:author="Bedekar, Vivek" w:date="2016-06-14T21:08:00Z"/>
                <w:sz w:val="20"/>
                <w:szCs w:val="20"/>
              </w:rPr>
            </w:pPr>
          </w:p>
        </w:tc>
        <w:tc>
          <w:tcPr>
            <w:tcW w:w="1395" w:type="dxa"/>
          </w:tcPr>
          <w:p w14:paraId="5FA0D9FE" w14:textId="35887617" w:rsidR="00724635" w:rsidRPr="00724635" w:rsidDel="003B4489" w:rsidRDefault="00724635" w:rsidP="00724635">
            <w:pPr>
              <w:rPr>
                <w:del w:id="1290" w:author="Bedekar, Vivek" w:date="2016-06-14T21:08:00Z"/>
                <w:sz w:val="20"/>
                <w:szCs w:val="20"/>
              </w:rPr>
            </w:pPr>
          </w:p>
        </w:tc>
        <w:tc>
          <w:tcPr>
            <w:tcW w:w="1391" w:type="dxa"/>
          </w:tcPr>
          <w:p w14:paraId="38D7C2EF" w14:textId="4F2715D0" w:rsidR="00724635" w:rsidRPr="00724635" w:rsidDel="003B4489" w:rsidRDefault="00724635" w:rsidP="00724635">
            <w:pPr>
              <w:rPr>
                <w:del w:id="1291" w:author="Bedekar, Vivek" w:date="2016-06-14T21:08:00Z"/>
                <w:sz w:val="20"/>
                <w:szCs w:val="20"/>
              </w:rPr>
            </w:pPr>
          </w:p>
        </w:tc>
        <w:tc>
          <w:tcPr>
            <w:tcW w:w="1483" w:type="dxa"/>
          </w:tcPr>
          <w:p w14:paraId="485E269C" w14:textId="297CB504" w:rsidR="00724635" w:rsidRPr="00724635" w:rsidDel="003B4489" w:rsidRDefault="00724635" w:rsidP="00724635">
            <w:pPr>
              <w:rPr>
                <w:del w:id="1292" w:author="Bedekar, Vivek" w:date="2016-06-14T21:08:00Z"/>
                <w:sz w:val="20"/>
                <w:szCs w:val="20"/>
              </w:rPr>
            </w:pPr>
          </w:p>
        </w:tc>
      </w:tr>
      <w:tr w:rsidR="00724635" w:rsidDel="003B4489" w14:paraId="694259EF" w14:textId="25E27DAD" w:rsidTr="00724635">
        <w:trPr>
          <w:trHeight w:hRule="exact" w:val="216"/>
          <w:del w:id="1293" w:author="Bedekar, Vivek" w:date="2016-06-14T21:08:00Z"/>
        </w:trPr>
        <w:tc>
          <w:tcPr>
            <w:tcW w:w="1705" w:type="dxa"/>
          </w:tcPr>
          <w:p w14:paraId="08CD9983" w14:textId="1908E76D" w:rsidR="00724635" w:rsidRPr="00724635" w:rsidDel="003B4489" w:rsidRDefault="00724635" w:rsidP="00724635">
            <w:pPr>
              <w:rPr>
                <w:del w:id="1294" w:author="Bedekar, Vivek" w:date="2016-06-14T21:08:00Z"/>
                <w:rFonts w:ascii="Courier New" w:hAnsi="Courier New" w:cs="Courier New"/>
                <w:sz w:val="20"/>
                <w:szCs w:val="20"/>
              </w:rPr>
            </w:pPr>
            <w:del w:id="1295" w:author="Bedekar, Vivek" w:date="2016-06-14T21:08:00Z">
              <w:r w:rsidRPr="00724635" w:rsidDel="003B4489">
                <w:rPr>
                  <w:rFonts w:ascii="Courier New" w:hAnsi="Courier New" w:cs="Courier New"/>
                  <w:sz w:val="20"/>
                  <w:szCs w:val="20"/>
                </w:rPr>
                <w:delText>NSPECIAL</w:delText>
              </w:r>
            </w:del>
          </w:p>
        </w:tc>
        <w:tc>
          <w:tcPr>
            <w:tcW w:w="1406" w:type="dxa"/>
          </w:tcPr>
          <w:p w14:paraId="5286E831" w14:textId="05A30B28" w:rsidR="00724635" w:rsidRPr="00724635" w:rsidDel="003B4489" w:rsidRDefault="00724635" w:rsidP="00724635">
            <w:pPr>
              <w:rPr>
                <w:del w:id="1296" w:author="Bedekar, Vivek" w:date="2016-06-14T21:08:00Z"/>
                <w:sz w:val="20"/>
                <w:szCs w:val="20"/>
              </w:rPr>
            </w:pPr>
            <w:del w:id="1297" w:author="Bedekar, Vivek" w:date="2016-06-14T21:08:00Z">
              <w:r w:rsidRPr="00724635" w:rsidDel="003B4489">
                <w:rPr>
                  <w:sz w:val="20"/>
                  <w:szCs w:val="20"/>
                </w:rPr>
                <w:delText>2</w:delText>
              </w:r>
            </w:del>
          </w:p>
        </w:tc>
        <w:tc>
          <w:tcPr>
            <w:tcW w:w="1407" w:type="dxa"/>
          </w:tcPr>
          <w:p w14:paraId="1C868315" w14:textId="5AEFA6BE" w:rsidR="00724635" w:rsidRPr="00724635" w:rsidDel="003B4489" w:rsidRDefault="00724635" w:rsidP="00724635">
            <w:pPr>
              <w:rPr>
                <w:del w:id="1298" w:author="Bedekar, Vivek" w:date="2016-06-14T21:08:00Z"/>
                <w:sz w:val="20"/>
                <w:szCs w:val="20"/>
              </w:rPr>
            </w:pPr>
          </w:p>
        </w:tc>
        <w:tc>
          <w:tcPr>
            <w:tcW w:w="1398" w:type="dxa"/>
          </w:tcPr>
          <w:p w14:paraId="6F5F89F4" w14:textId="36DC9D1E" w:rsidR="00724635" w:rsidRPr="00724635" w:rsidDel="003B4489" w:rsidRDefault="00724635" w:rsidP="00724635">
            <w:pPr>
              <w:rPr>
                <w:del w:id="1299" w:author="Bedekar, Vivek" w:date="2016-06-14T21:08:00Z"/>
                <w:sz w:val="20"/>
                <w:szCs w:val="20"/>
              </w:rPr>
            </w:pPr>
          </w:p>
        </w:tc>
        <w:tc>
          <w:tcPr>
            <w:tcW w:w="1395" w:type="dxa"/>
          </w:tcPr>
          <w:p w14:paraId="3F3C40DD" w14:textId="4884566C" w:rsidR="00724635" w:rsidRPr="00724635" w:rsidDel="003B4489" w:rsidRDefault="00724635" w:rsidP="00724635">
            <w:pPr>
              <w:rPr>
                <w:del w:id="1300" w:author="Bedekar, Vivek" w:date="2016-06-14T21:08:00Z"/>
                <w:sz w:val="20"/>
                <w:szCs w:val="20"/>
              </w:rPr>
            </w:pPr>
          </w:p>
        </w:tc>
        <w:tc>
          <w:tcPr>
            <w:tcW w:w="1391" w:type="dxa"/>
          </w:tcPr>
          <w:p w14:paraId="0591356E" w14:textId="17F454DD" w:rsidR="00724635" w:rsidRPr="00724635" w:rsidDel="003B4489" w:rsidRDefault="00724635" w:rsidP="00724635">
            <w:pPr>
              <w:rPr>
                <w:del w:id="1301" w:author="Bedekar, Vivek" w:date="2016-06-14T21:08:00Z"/>
                <w:sz w:val="20"/>
                <w:szCs w:val="20"/>
              </w:rPr>
            </w:pPr>
          </w:p>
        </w:tc>
        <w:tc>
          <w:tcPr>
            <w:tcW w:w="1483" w:type="dxa"/>
          </w:tcPr>
          <w:p w14:paraId="2EBB79F4" w14:textId="13685DC8" w:rsidR="00724635" w:rsidRPr="00724635" w:rsidDel="003B4489" w:rsidRDefault="00724635" w:rsidP="00724635">
            <w:pPr>
              <w:rPr>
                <w:del w:id="1302" w:author="Bedekar, Vivek" w:date="2016-06-14T21:08:00Z"/>
                <w:sz w:val="20"/>
                <w:szCs w:val="20"/>
              </w:rPr>
            </w:pPr>
          </w:p>
        </w:tc>
      </w:tr>
      <w:tr w:rsidR="00724635" w:rsidDel="003B4489" w14:paraId="0E507DD0" w14:textId="04396579" w:rsidTr="00724635">
        <w:trPr>
          <w:trHeight w:hRule="exact" w:val="216"/>
          <w:del w:id="1303" w:author="Bedekar, Vivek" w:date="2016-06-14T21:08:00Z"/>
        </w:trPr>
        <w:tc>
          <w:tcPr>
            <w:tcW w:w="1705" w:type="dxa"/>
          </w:tcPr>
          <w:p w14:paraId="31810CED" w14:textId="7CFC1C47" w:rsidR="00724635" w:rsidRPr="00724635" w:rsidDel="003B4489" w:rsidRDefault="00724635" w:rsidP="00724635">
            <w:pPr>
              <w:rPr>
                <w:del w:id="1304" w:author="Bedekar, Vivek" w:date="2016-06-14T21:08:00Z"/>
                <w:rFonts w:ascii="Courier New" w:hAnsi="Courier New" w:cs="Courier New"/>
                <w:sz w:val="20"/>
                <w:szCs w:val="20"/>
              </w:rPr>
            </w:pPr>
            <w:del w:id="1305" w:author="Bedekar, Vivek" w:date="2016-06-14T21:08:00Z">
              <w:r w:rsidRPr="00724635" w:rsidDel="003B4489">
                <w:rPr>
                  <w:rFonts w:ascii="Courier New" w:hAnsi="Courier New" w:cs="Courier New"/>
                  <w:sz w:val="20"/>
                  <w:szCs w:val="20"/>
                </w:rPr>
                <w:delText>9 SOLID</w:delText>
              </w:r>
            </w:del>
          </w:p>
        </w:tc>
        <w:tc>
          <w:tcPr>
            <w:tcW w:w="1406" w:type="dxa"/>
          </w:tcPr>
          <w:p w14:paraId="3ED9B78A" w14:textId="6ED5C61A" w:rsidR="00724635" w:rsidRPr="00724635" w:rsidDel="003B4489" w:rsidRDefault="00724635" w:rsidP="00724635">
            <w:pPr>
              <w:rPr>
                <w:del w:id="1306" w:author="Bedekar, Vivek" w:date="2016-06-14T21:08:00Z"/>
                <w:sz w:val="20"/>
                <w:szCs w:val="20"/>
              </w:rPr>
            </w:pPr>
            <w:del w:id="1307" w:author="Bedekar, Vivek" w:date="2016-06-14T21:08:00Z">
              <w:r w:rsidRPr="00724635" w:rsidDel="003B4489">
                <w:rPr>
                  <w:sz w:val="20"/>
                  <w:szCs w:val="20"/>
                </w:rPr>
                <w:delText>0.1</w:delText>
              </w:r>
            </w:del>
          </w:p>
        </w:tc>
        <w:tc>
          <w:tcPr>
            <w:tcW w:w="7074" w:type="dxa"/>
            <w:gridSpan w:val="5"/>
          </w:tcPr>
          <w:p w14:paraId="416301FF" w14:textId="1A1DCC75" w:rsidR="00724635" w:rsidRPr="00724635" w:rsidDel="003B4489" w:rsidRDefault="00724635" w:rsidP="00724635">
            <w:pPr>
              <w:rPr>
                <w:del w:id="1308" w:author="Bedekar, Vivek" w:date="2016-06-14T21:08:00Z"/>
                <w:rFonts w:ascii="Courier New" w:hAnsi="Courier New" w:cs="Courier New"/>
                <w:sz w:val="20"/>
                <w:szCs w:val="20"/>
              </w:rPr>
            </w:pPr>
            <w:del w:id="1309" w:author="Bedekar, Vivek" w:date="2016-06-14T21:08:00Z">
              <w:r w:rsidRPr="00724635" w:rsidDel="003B4489">
                <w:rPr>
                  <w:rFonts w:ascii="Courier New" w:hAnsi="Courier New" w:cs="Courier New"/>
                  <w:sz w:val="20"/>
                  <w:szCs w:val="20"/>
                </w:rPr>
                <w:delText>!Fe2+ cannot be measured in the field</w:delText>
              </w:r>
            </w:del>
          </w:p>
        </w:tc>
      </w:tr>
      <w:tr w:rsidR="00724635" w:rsidDel="003B4489" w14:paraId="2F3B4E9D" w14:textId="5C507027" w:rsidTr="00724635">
        <w:trPr>
          <w:trHeight w:hRule="exact" w:val="216"/>
          <w:del w:id="1310" w:author="Bedekar, Vivek" w:date="2016-06-14T21:08:00Z"/>
        </w:trPr>
        <w:tc>
          <w:tcPr>
            <w:tcW w:w="1705" w:type="dxa"/>
          </w:tcPr>
          <w:p w14:paraId="40F756CD" w14:textId="11966445" w:rsidR="00724635" w:rsidRPr="00724635" w:rsidDel="003B4489" w:rsidRDefault="00724635" w:rsidP="00724635">
            <w:pPr>
              <w:rPr>
                <w:del w:id="1311" w:author="Bedekar, Vivek" w:date="2016-06-14T21:08:00Z"/>
                <w:rFonts w:ascii="Courier New" w:hAnsi="Courier New" w:cs="Courier New"/>
                <w:sz w:val="20"/>
                <w:szCs w:val="20"/>
              </w:rPr>
            </w:pPr>
            <w:del w:id="1312" w:author="Bedekar, Vivek" w:date="2016-06-14T21:08:00Z">
              <w:r w:rsidRPr="00724635" w:rsidDel="003B4489">
                <w:rPr>
                  <w:rFonts w:ascii="Courier New" w:hAnsi="Courier New" w:cs="Courier New"/>
                  <w:sz w:val="20"/>
                  <w:szCs w:val="20"/>
                </w:rPr>
                <w:delText>11 STORE</w:delText>
              </w:r>
            </w:del>
          </w:p>
        </w:tc>
        <w:tc>
          <w:tcPr>
            <w:tcW w:w="1406" w:type="dxa"/>
          </w:tcPr>
          <w:p w14:paraId="6BC9BFD3" w14:textId="51917000" w:rsidR="00724635" w:rsidRPr="00724635" w:rsidDel="003B4489" w:rsidRDefault="00724635" w:rsidP="00724635">
            <w:pPr>
              <w:rPr>
                <w:del w:id="1313" w:author="Bedekar, Vivek" w:date="2016-06-14T21:08:00Z"/>
                <w:sz w:val="20"/>
                <w:szCs w:val="20"/>
              </w:rPr>
            </w:pPr>
            <w:del w:id="1314" w:author="Bedekar, Vivek" w:date="2016-06-14T21:08:00Z">
              <w:r w:rsidRPr="00724635" w:rsidDel="003B4489">
                <w:rPr>
                  <w:sz w:val="20"/>
                  <w:szCs w:val="20"/>
                </w:rPr>
                <w:delText>1.00</w:delText>
              </w:r>
            </w:del>
          </w:p>
        </w:tc>
        <w:tc>
          <w:tcPr>
            <w:tcW w:w="4200" w:type="dxa"/>
            <w:gridSpan w:val="3"/>
          </w:tcPr>
          <w:p w14:paraId="35D0FB30" w14:textId="53828E09" w:rsidR="00724635" w:rsidRPr="00724635" w:rsidDel="003B4489" w:rsidRDefault="00724635" w:rsidP="00724635">
            <w:pPr>
              <w:rPr>
                <w:del w:id="1315" w:author="Bedekar, Vivek" w:date="2016-06-14T21:08:00Z"/>
                <w:rFonts w:ascii="Courier New" w:hAnsi="Courier New" w:cs="Courier New"/>
                <w:sz w:val="20"/>
                <w:szCs w:val="20"/>
              </w:rPr>
            </w:pPr>
            <w:del w:id="1316" w:author="Bedekar, Vivek" w:date="2016-06-14T21:08:00Z">
              <w:r w:rsidRPr="00724635" w:rsidDel="003B4489">
                <w:rPr>
                  <w:rFonts w:ascii="Courier New" w:hAnsi="Courier New" w:cs="Courier New"/>
                  <w:sz w:val="20"/>
                  <w:szCs w:val="20"/>
                </w:rPr>
                <w:delText>!Methane cannot be measured in the field</w:delText>
              </w:r>
            </w:del>
          </w:p>
        </w:tc>
        <w:tc>
          <w:tcPr>
            <w:tcW w:w="1391" w:type="dxa"/>
          </w:tcPr>
          <w:p w14:paraId="2D412BE4" w14:textId="528FC789" w:rsidR="00724635" w:rsidRPr="00724635" w:rsidDel="003B4489" w:rsidRDefault="00724635" w:rsidP="00724635">
            <w:pPr>
              <w:rPr>
                <w:del w:id="1317" w:author="Bedekar, Vivek" w:date="2016-06-14T21:08:00Z"/>
                <w:sz w:val="20"/>
                <w:szCs w:val="20"/>
              </w:rPr>
            </w:pPr>
          </w:p>
        </w:tc>
        <w:tc>
          <w:tcPr>
            <w:tcW w:w="1483" w:type="dxa"/>
          </w:tcPr>
          <w:p w14:paraId="383DA04C" w14:textId="70E6AB8F" w:rsidR="00724635" w:rsidRPr="00724635" w:rsidDel="003B4489" w:rsidRDefault="00724635" w:rsidP="00724635">
            <w:pPr>
              <w:rPr>
                <w:del w:id="1318" w:author="Bedekar, Vivek" w:date="2016-06-14T21:08:00Z"/>
                <w:sz w:val="20"/>
                <w:szCs w:val="20"/>
              </w:rPr>
            </w:pPr>
          </w:p>
        </w:tc>
      </w:tr>
      <w:tr w:rsidR="00724635" w:rsidDel="003B4489" w14:paraId="0D6BEF87" w14:textId="6AEC0E44" w:rsidTr="00724635">
        <w:trPr>
          <w:trHeight w:hRule="exact" w:val="216"/>
          <w:del w:id="1319" w:author="Bedekar, Vivek" w:date="2016-06-14T21:08:00Z"/>
        </w:trPr>
        <w:tc>
          <w:tcPr>
            <w:tcW w:w="1705" w:type="dxa"/>
          </w:tcPr>
          <w:p w14:paraId="1143B00F" w14:textId="14EB74E4" w:rsidR="00724635" w:rsidRPr="00724635" w:rsidDel="003B4489" w:rsidRDefault="00724635" w:rsidP="00724635">
            <w:pPr>
              <w:rPr>
                <w:del w:id="1320" w:author="Bedekar, Vivek" w:date="2016-06-14T21:08:00Z"/>
                <w:rFonts w:ascii="Courier New" w:hAnsi="Courier New" w:cs="Courier New"/>
                <w:sz w:val="20"/>
                <w:szCs w:val="20"/>
              </w:rPr>
            </w:pPr>
            <w:del w:id="1321" w:author="Bedekar, Vivek" w:date="2016-06-14T21:08:00Z">
              <w:r w:rsidRPr="00724635" w:rsidDel="003B4489">
                <w:rPr>
                  <w:rFonts w:ascii="Courier New" w:hAnsi="Courier New" w:cs="Courier New"/>
                  <w:sz w:val="20"/>
                  <w:szCs w:val="20"/>
                </w:rPr>
                <w:delText>#</w:delText>
              </w:r>
            </w:del>
          </w:p>
        </w:tc>
        <w:tc>
          <w:tcPr>
            <w:tcW w:w="1406" w:type="dxa"/>
          </w:tcPr>
          <w:p w14:paraId="6CC5ECD0" w14:textId="27F017CF" w:rsidR="00724635" w:rsidRPr="00724635" w:rsidDel="003B4489" w:rsidRDefault="00724635" w:rsidP="00724635">
            <w:pPr>
              <w:rPr>
                <w:del w:id="1322" w:author="Bedekar, Vivek" w:date="2016-06-14T21:08:00Z"/>
                <w:sz w:val="20"/>
                <w:szCs w:val="20"/>
              </w:rPr>
            </w:pPr>
          </w:p>
        </w:tc>
        <w:tc>
          <w:tcPr>
            <w:tcW w:w="1407" w:type="dxa"/>
          </w:tcPr>
          <w:p w14:paraId="001ADEB4" w14:textId="40CE36E4" w:rsidR="00724635" w:rsidRPr="00724635" w:rsidDel="003B4489" w:rsidRDefault="00724635" w:rsidP="00724635">
            <w:pPr>
              <w:rPr>
                <w:del w:id="1323" w:author="Bedekar, Vivek" w:date="2016-06-14T21:08:00Z"/>
                <w:sz w:val="20"/>
                <w:szCs w:val="20"/>
              </w:rPr>
            </w:pPr>
          </w:p>
        </w:tc>
        <w:tc>
          <w:tcPr>
            <w:tcW w:w="1398" w:type="dxa"/>
          </w:tcPr>
          <w:p w14:paraId="21DE4BAD" w14:textId="421CA8BD" w:rsidR="00724635" w:rsidRPr="00724635" w:rsidDel="003B4489" w:rsidRDefault="00724635" w:rsidP="00724635">
            <w:pPr>
              <w:rPr>
                <w:del w:id="1324" w:author="Bedekar, Vivek" w:date="2016-06-14T21:08:00Z"/>
                <w:sz w:val="20"/>
                <w:szCs w:val="20"/>
              </w:rPr>
            </w:pPr>
          </w:p>
        </w:tc>
        <w:tc>
          <w:tcPr>
            <w:tcW w:w="1395" w:type="dxa"/>
          </w:tcPr>
          <w:p w14:paraId="6809ECBC" w14:textId="60822151" w:rsidR="00724635" w:rsidRPr="00724635" w:rsidDel="003B4489" w:rsidRDefault="00724635" w:rsidP="00724635">
            <w:pPr>
              <w:rPr>
                <w:del w:id="1325" w:author="Bedekar, Vivek" w:date="2016-06-14T21:08:00Z"/>
                <w:sz w:val="20"/>
                <w:szCs w:val="20"/>
              </w:rPr>
            </w:pPr>
          </w:p>
        </w:tc>
        <w:tc>
          <w:tcPr>
            <w:tcW w:w="1391" w:type="dxa"/>
          </w:tcPr>
          <w:p w14:paraId="5FCBDC0F" w14:textId="7B450547" w:rsidR="00724635" w:rsidRPr="00724635" w:rsidDel="003B4489" w:rsidRDefault="00724635" w:rsidP="00724635">
            <w:pPr>
              <w:rPr>
                <w:del w:id="1326" w:author="Bedekar, Vivek" w:date="2016-06-14T21:08:00Z"/>
                <w:sz w:val="20"/>
                <w:szCs w:val="20"/>
              </w:rPr>
            </w:pPr>
          </w:p>
        </w:tc>
        <w:tc>
          <w:tcPr>
            <w:tcW w:w="1483" w:type="dxa"/>
          </w:tcPr>
          <w:p w14:paraId="2AC61DA4" w14:textId="21E8615E" w:rsidR="00724635" w:rsidRPr="00724635" w:rsidDel="003B4489" w:rsidRDefault="00724635" w:rsidP="00724635">
            <w:pPr>
              <w:rPr>
                <w:del w:id="1327" w:author="Bedekar, Vivek" w:date="2016-06-14T21:08:00Z"/>
                <w:sz w:val="20"/>
                <w:szCs w:val="20"/>
              </w:rPr>
            </w:pPr>
          </w:p>
        </w:tc>
      </w:tr>
      <w:tr w:rsidR="00724635" w:rsidDel="003B4489" w14:paraId="2EB02E92" w14:textId="29C8C6D5" w:rsidTr="00724635">
        <w:trPr>
          <w:trHeight w:hRule="exact" w:val="216"/>
          <w:del w:id="1328" w:author="Bedekar, Vivek" w:date="2016-06-14T21:08:00Z"/>
        </w:trPr>
        <w:tc>
          <w:tcPr>
            <w:tcW w:w="7311" w:type="dxa"/>
            <w:gridSpan w:val="5"/>
          </w:tcPr>
          <w:p w14:paraId="00D0C472" w14:textId="7CEC2C9A" w:rsidR="00724635" w:rsidRPr="00724635" w:rsidDel="003B4489" w:rsidRDefault="00724635" w:rsidP="00724635">
            <w:pPr>
              <w:rPr>
                <w:del w:id="1329" w:author="Bedekar, Vivek" w:date="2016-06-14T21:08:00Z"/>
                <w:rFonts w:ascii="Courier New" w:hAnsi="Courier New" w:cs="Courier New"/>
                <w:sz w:val="20"/>
                <w:szCs w:val="20"/>
              </w:rPr>
            </w:pPr>
            <w:del w:id="1330" w:author="Bedekar, Vivek" w:date="2016-06-14T21:08:00Z">
              <w:r w:rsidRPr="00724635" w:rsidDel="003B4489">
                <w:rPr>
                  <w:rFonts w:ascii="Courier New" w:hAnsi="Courier New" w:cs="Courier New"/>
                  <w:sz w:val="20"/>
                  <w:szCs w:val="20"/>
                </w:rPr>
                <w:delText># Half saturation constants (switching factors) – NEA acceptors only</w:delText>
              </w:r>
            </w:del>
          </w:p>
        </w:tc>
        <w:tc>
          <w:tcPr>
            <w:tcW w:w="1391" w:type="dxa"/>
          </w:tcPr>
          <w:p w14:paraId="640CF7F1" w14:textId="0B78115A" w:rsidR="00724635" w:rsidRPr="00724635" w:rsidDel="003B4489" w:rsidRDefault="00724635" w:rsidP="00724635">
            <w:pPr>
              <w:rPr>
                <w:del w:id="1331" w:author="Bedekar, Vivek" w:date="2016-06-14T21:08:00Z"/>
                <w:sz w:val="20"/>
                <w:szCs w:val="20"/>
              </w:rPr>
            </w:pPr>
          </w:p>
        </w:tc>
        <w:tc>
          <w:tcPr>
            <w:tcW w:w="1483" w:type="dxa"/>
          </w:tcPr>
          <w:p w14:paraId="6090D109" w14:textId="183E517C" w:rsidR="00724635" w:rsidRPr="00724635" w:rsidDel="003B4489" w:rsidRDefault="00724635" w:rsidP="00724635">
            <w:pPr>
              <w:rPr>
                <w:del w:id="1332" w:author="Bedekar, Vivek" w:date="2016-06-14T21:08:00Z"/>
                <w:sz w:val="20"/>
                <w:szCs w:val="20"/>
              </w:rPr>
            </w:pPr>
          </w:p>
        </w:tc>
      </w:tr>
      <w:tr w:rsidR="00724635" w:rsidDel="003B4489" w14:paraId="51B194C1" w14:textId="4E1DC2E3" w:rsidTr="00724635">
        <w:trPr>
          <w:trHeight w:hRule="exact" w:val="216"/>
          <w:del w:id="1333" w:author="Bedekar, Vivek" w:date="2016-06-14T21:08:00Z"/>
        </w:trPr>
        <w:tc>
          <w:tcPr>
            <w:tcW w:w="1705" w:type="dxa"/>
          </w:tcPr>
          <w:p w14:paraId="37F76AE2" w14:textId="1680A97B" w:rsidR="00724635" w:rsidRPr="00724635" w:rsidDel="003B4489" w:rsidRDefault="00724635" w:rsidP="00724635">
            <w:pPr>
              <w:rPr>
                <w:del w:id="1334" w:author="Bedekar, Vivek" w:date="2016-06-14T21:08:00Z"/>
                <w:rFonts w:ascii="Courier New" w:hAnsi="Courier New" w:cs="Courier New"/>
                <w:sz w:val="20"/>
                <w:szCs w:val="20"/>
              </w:rPr>
            </w:pPr>
            <w:del w:id="1335" w:author="Bedekar, Vivek" w:date="2016-06-14T21:08:00Z">
              <w:r w:rsidRPr="00724635" w:rsidDel="003B4489">
                <w:rPr>
                  <w:rFonts w:ascii="Courier New" w:hAnsi="Courier New" w:cs="Courier New"/>
                  <w:sz w:val="20"/>
                  <w:szCs w:val="20"/>
                </w:rPr>
                <w:delText>#</w:delText>
              </w:r>
            </w:del>
          </w:p>
        </w:tc>
        <w:tc>
          <w:tcPr>
            <w:tcW w:w="1406" w:type="dxa"/>
          </w:tcPr>
          <w:p w14:paraId="29CC43C2" w14:textId="60F28DD4" w:rsidR="00724635" w:rsidRPr="00724635" w:rsidDel="003B4489" w:rsidRDefault="00724635" w:rsidP="00724635">
            <w:pPr>
              <w:rPr>
                <w:del w:id="1336" w:author="Bedekar, Vivek" w:date="2016-06-14T21:08:00Z"/>
                <w:sz w:val="20"/>
                <w:szCs w:val="20"/>
              </w:rPr>
            </w:pPr>
          </w:p>
        </w:tc>
        <w:tc>
          <w:tcPr>
            <w:tcW w:w="1407" w:type="dxa"/>
          </w:tcPr>
          <w:p w14:paraId="1C503349" w14:textId="5437D60E" w:rsidR="00724635" w:rsidRPr="00724635" w:rsidDel="003B4489" w:rsidRDefault="00724635" w:rsidP="00724635">
            <w:pPr>
              <w:rPr>
                <w:del w:id="1337" w:author="Bedekar, Vivek" w:date="2016-06-14T21:08:00Z"/>
                <w:sz w:val="20"/>
                <w:szCs w:val="20"/>
              </w:rPr>
            </w:pPr>
          </w:p>
        </w:tc>
        <w:tc>
          <w:tcPr>
            <w:tcW w:w="1398" w:type="dxa"/>
          </w:tcPr>
          <w:p w14:paraId="4BCC27C6" w14:textId="7D1BC155" w:rsidR="00724635" w:rsidRPr="00724635" w:rsidDel="003B4489" w:rsidRDefault="00724635" w:rsidP="00724635">
            <w:pPr>
              <w:rPr>
                <w:del w:id="1338" w:author="Bedekar, Vivek" w:date="2016-06-14T21:08:00Z"/>
                <w:sz w:val="20"/>
                <w:szCs w:val="20"/>
              </w:rPr>
            </w:pPr>
          </w:p>
        </w:tc>
        <w:tc>
          <w:tcPr>
            <w:tcW w:w="1395" w:type="dxa"/>
          </w:tcPr>
          <w:p w14:paraId="721EAFDE" w14:textId="2CD4C973" w:rsidR="00724635" w:rsidRPr="00724635" w:rsidDel="003B4489" w:rsidRDefault="00724635" w:rsidP="00724635">
            <w:pPr>
              <w:rPr>
                <w:del w:id="1339" w:author="Bedekar, Vivek" w:date="2016-06-14T21:08:00Z"/>
                <w:sz w:val="20"/>
                <w:szCs w:val="20"/>
              </w:rPr>
            </w:pPr>
          </w:p>
        </w:tc>
        <w:tc>
          <w:tcPr>
            <w:tcW w:w="1391" w:type="dxa"/>
          </w:tcPr>
          <w:p w14:paraId="1E4DC8CB" w14:textId="7A410615" w:rsidR="00724635" w:rsidRPr="00724635" w:rsidDel="003B4489" w:rsidRDefault="00724635" w:rsidP="00724635">
            <w:pPr>
              <w:rPr>
                <w:del w:id="1340" w:author="Bedekar, Vivek" w:date="2016-06-14T21:08:00Z"/>
                <w:sz w:val="20"/>
                <w:szCs w:val="20"/>
              </w:rPr>
            </w:pPr>
          </w:p>
        </w:tc>
        <w:tc>
          <w:tcPr>
            <w:tcW w:w="1483" w:type="dxa"/>
          </w:tcPr>
          <w:p w14:paraId="291CD203" w14:textId="2B935482" w:rsidR="00724635" w:rsidRPr="00724635" w:rsidDel="003B4489" w:rsidRDefault="00724635" w:rsidP="00724635">
            <w:pPr>
              <w:rPr>
                <w:del w:id="1341" w:author="Bedekar, Vivek" w:date="2016-06-14T21:08:00Z"/>
                <w:sz w:val="20"/>
                <w:szCs w:val="20"/>
              </w:rPr>
            </w:pPr>
          </w:p>
        </w:tc>
      </w:tr>
      <w:tr w:rsidR="00724635" w:rsidDel="003B4489" w14:paraId="2E4B77F8" w14:textId="1BE86442" w:rsidTr="00724635">
        <w:trPr>
          <w:trHeight w:hRule="exact" w:val="216"/>
          <w:del w:id="1342" w:author="Bedekar, Vivek" w:date="2016-06-14T21:08:00Z"/>
        </w:trPr>
        <w:tc>
          <w:tcPr>
            <w:tcW w:w="1705" w:type="dxa"/>
          </w:tcPr>
          <w:p w14:paraId="24A49DE3" w14:textId="66CA5920" w:rsidR="00724635" w:rsidRPr="00724635" w:rsidDel="003B4489" w:rsidRDefault="00724635" w:rsidP="00724635">
            <w:pPr>
              <w:rPr>
                <w:del w:id="1343" w:author="Bedekar, Vivek" w:date="2016-06-14T21:08:00Z"/>
                <w:rFonts w:ascii="Courier New" w:hAnsi="Courier New" w:cs="Courier New"/>
                <w:sz w:val="20"/>
                <w:szCs w:val="20"/>
              </w:rPr>
            </w:pPr>
            <w:del w:id="1344" w:author="Bedekar, Vivek" w:date="2016-06-14T21:08:00Z">
              <w:r w:rsidRPr="00724635" w:rsidDel="003B4489">
                <w:rPr>
                  <w:rFonts w:ascii="Courier New" w:hAnsi="Courier New" w:cs="Courier New"/>
                  <w:sz w:val="20"/>
                  <w:szCs w:val="20"/>
                </w:rPr>
                <w:delText>Oxygen</w:delText>
              </w:r>
            </w:del>
          </w:p>
        </w:tc>
        <w:tc>
          <w:tcPr>
            <w:tcW w:w="1406" w:type="dxa"/>
          </w:tcPr>
          <w:p w14:paraId="5A49C4E9" w14:textId="7BCA1895" w:rsidR="00724635" w:rsidRPr="00724635" w:rsidDel="003B4489" w:rsidRDefault="00724635" w:rsidP="00724635">
            <w:pPr>
              <w:rPr>
                <w:del w:id="1345" w:author="Bedekar, Vivek" w:date="2016-06-14T21:08:00Z"/>
                <w:sz w:val="20"/>
                <w:szCs w:val="20"/>
              </w:rPr>
            </w:pPr>
            <w:del w:id="1346" w:author="Bedekar, Vivek" w:date="2016-06-14T21:08:00Z">
              <w:r w:rsidRPr="00724635" w:rsidDel="003B4489">
                <w:rPr>
                  <w:sz w:val="20"/>
                  <w:szCs w:val="20"/>
                </w:rPr>
                <w:delText>0.5</w:delText>
              </w:r>
            </w:del>
          </w:p>
        </w:tc>
        <w:tc>
          <w:tcPr>
            <w:tcW w:w="1407" w:type="dxa"/>
          </w:tcPr>
          <w:p w14:paraId="5B14085E" w14:textId="131E04EB" w:rsidR="00724635" w:rsidRPr="00724635" w:rsidDel="003B4489" w:rsidRDefault="00724635" w:rsidP="00724635">
            <w:pPr>
              <w:rPr>
                <w:del w:id="1347" w:author="Bedekar, Vivek" w:date="2016-06-14T21:08:00Z"/>
                <w:sz w:val="20"/>
                <w:szCs w:val="20"/>
              </w:rPr>
            </w:pPr>
          </w:p>
        </w:tc>
        <w:tc>
          <w:tcPr>
            <w:tcW w:w="1398" w:type="dxa"/>
          </w:tcPr>
          <w:p w14:paraId="2A91E34E" w14:textId="01AF575C" w:rsidR="00724635" w:rsidRPr="00724635" w:rsidDel="003B4489" w:rsidRDefault="00724635" w:rsidP="00724635">
            <w:pPr>
              <w:rPr>
                <w:del w:id="1348" w:author="Bedekar, Vivek" w:date="2016-06-14T21:08:00Z"/>
                <w:sz w:val="20"/>
                <w:szCs w:val="20"/>
              </w:rPr>
            </w:pPr>
          </w:p>
        </w:tc>
        <w:tc>
          <w:tcPr>
            <w:tcW w:w="1395" w:type="dxa"/>
          </w:tcPr>
          <w:p w14:paraId="39C9E30E" w14:textId="3EB70970" w:rsidR="00724635" w:rsidRPr="00724635" w:rsidDel="003B4489" w:rsidRDefault="00724635" w:rsidP="00724635">
            <w:pPr>
              <w:rPr>
                <w:del w:id="1349" w:author="Bedekar, Vivek" w:date="2016-06-14T21:08:00Z"/>
                <w:sz w:val="20"/>
                <w:szCs w:val="20"/>
              </w:rPr>
            </w:pPr>
          </w:p>
        </w:tc>
        <w:tc>
          <w:tcPr>
            <w:tcW w:w="1391" w:type="dxa"/>
          </w:tcPr>
          <w:p w14:paraId="11186103" w14:textId="0EF1DD31" w:rsidR="00724635" w:rsidRPr="00724635" w:rsidDel="003B4489" w:rsidRDefault="00724635" w:rsidP="00724635">
            <w:pPr>
              <w:rPr>
                <w:del w:id="1350" w:author="Bedekar, Vivek" w:date="2016-06-14T21:08:00Z"/>
                <w:sz w:val="20"/>
                <w:szCs w:val="20"/>
              </w:rPr>
            </w:pPr>
          </w:p>
        </w:tc>
        <w:tc>
          <w:tcPr>
            <w:tcW w:w="1483" w:type="dxa"/>
          </w:tcPr>
          <w:p w14:paraId="6F4E6A28" w14:textId="6FBF6090" w:rsidR="00724635" w:rsidRPr="00724635" w:rsidDel="003B4489" w:rsidRDefault="00724635" w:rsidP="00724635">
            <w:pPr>
              <w:rPr>
                <w:del w:id="1351" w:author="Bedekar, Vivek" w:date="2016-06-14T21:08:00Z"/>
                <w:sz w:val="20"/>
                <w:szCs w:val="20"/>
              </w:rPr>
            </w:pPr>
          </w:p>
        </w:tc>
      </w:tr>
      <w:tr w:rsidR="00724635" w:rsidDel="003B4489" w14:paraId="392BAE29" w14:textId="0ACFFB29" w:rsidTr="00724635">
        <w:trPr>
          <w:trHeight w:hRule="exact" w:val="216"/>
          <w:del w:id="1352" w:author="Bedekar, Vivek" w:date="2016-06-14T21:08:00Z"/>
        </w:trPr>
        <w:tc>
          <w:tcPr>
            <w:tcW w:w="1705" w:type="dxa"/>
          </w:tcPr>
          <w:p w14:paraId="20462D41" w14:textId="3D5AF9D7" w:rsidR="00724635" w:rsidRPr="00724635" w:rsidDel="003B4489" w:rsidRDefault="00724635" w:rsidP="00724635">
            <w:pPr>
              <w:rPr>
                <w:del w:id="1353" w:author="Bedekar, Vivek" w:date="2016-06-14T21:08:00Z"/>
                <w:rFonts w:ascii="Courier New" w:hAnsi="Courier New" w:cs="Courier New"/>
                <w:sz w:val="20"/>
                <w:szCs w:val="20"/>
              </w:rPr>
            </w:pPr>
            <w:del w:id="1354" w:author="Bedekar, Vivek" w:date="2016-06-14T21:08:00Z">
              <w:r w:rsidRPr="00724635" w:rsidDel="003B4489">
                <w:rPr>
                  <w:rFonts w:ascii="Courier New" w:hAnsi="Courier New" w:cs="Courier New"/>
                  <w:sz w:val="20"/>
                  <w:szCs w:val="20"/>
                </w:rPr>
                <w:delText>Nitrate</w:delText>
              </w:r>
            </w:del>
          </w:p>
        </w:tc>
        <w:tc>
          <w:tcPr>
            <w:tcW w:w="1406" w:type="dxa"/>
          </w:tcPr>
          <w:p w14:paraId="3F42C704" w14:textId="662F79FB" w:rsidR="00724635" w:rsidRPr="00724635" w:rsidDel="003B4489" w:rsidRDefault="00724635" w:rsidP="00724635">
            <w:pPr>
              <w:rPr>
                <w:del w:id="1355" w:author="Bedekar, Vivek" w:date="2016-06-14T21:08:00Z"/>
                <w:sz w:val="20"/>
                <w:szCs w:val="20"/>
              </w:rPr>
            </w:pPr>
            <w:del w:id="1356" w:author="Bedekar, Vivek" w:date="2016-06-14T21:08:00Z">
              <w:r w:rsidRPr="00724635" w:rsidDel="003B4489">
                <w:rPr>
                  <w:sz w:val="20"/>
                  <w:szCs w:val="20"/>
                </w:rPr>
                <w:delText>0.5</w:delText>
              </w:r>
            </w:del>
          </w:p>
        </w:tc>
        <w:tc>
          <w:tcPr>
            <w:tcW w:w="1407" w:type="dxa"/>
          </w:tcPr>
          <w:p w14:paraId="7FD9CB53" w14:textId="466779F6" w:rsidR="00724635" w:rsidRPr="00724635" w:rsidDel="003B4489" w:rsidRDefault="00724635" w:rsidP="00724635">
            <w:pPr>
              <w:rPr>
                <w:del w:id="1357" w:author="Bedekar, Vivek" w:date="2016-06-14T21:08:00Z"/>
                <w:sz w:val="20"/>
                <w:szCs w:val="20"/>
              </w:rPr>
            </w:pPr>
          </w:p>
        </w:tc>
        <w:tc>
          <w:tcPr>
            <w:tcW w:w="1398" w:type="dxa"/>
          </w:tcPr>
          <w:p w14:paraId="615A3E6A" w14:textId="0ABE9BCD" w:rsidR="00724635" w:rsidRPr="00724635" w:rsidDel="003B4489" w:rsidRDefault="00724635" w:rsidP="00724635">
            <w:pPr>
              <w:rPr>
                <w:del w:id="1358" w:author="Bedekar, Vivek" w:date="2016-06-14T21:08:00Z"/>
                <w:sz w:val="20"/>
                <w:szCs w:val="20"/>
              </w:rPr>
            </w:pPr>
          </w:p>
        </w:tc>
        <w:tc>
          <w:tcPr>
            <w:tcW w:w="1395" w:type="dxa"/>
          </w:tcPr>
          <w:p w14:paraId="5E194DBC" w14:textId="4D6BBB3F" w:rsidR="00724635" w:rsidRPr="00724635" w:rsidDel="003B4489" w:rsidRDefault="00724635" w:rsidP="00724635">
            <w:pPr>
              <w:rPr>
                <w:del w:id="1359" w:author="Bedekar, Vivek" w:date="2016-06-14T21:08:00Z"/>
                <w:sz w:val="20"/>
                <w:szCs w:val="20"/>
              </w:rPr>
            </w:pPr>
          </w:p>
        </w:tc>
        <w:tc>
          <w:tcPr>
            <w:tcW w:w="1391" w:type="dxa"/>
          </w:tcPr>
          <w:p w14:paraId="0BC80E5A" w14:textId="38FB4D6F" w:rsidR="00724635" w:rsidRPr="00724635" w:rsidDel="003B4489" w:rsidRDefault="00724635" w:rsidP="00724635">
            <w:pPr>
              <w:rPr>
                <w:del w:id="1360" w:author="Bedekar, Vivek" w:date="2016-06-14T21:08:00Z"/>
                <w:sz w:val="20"/>
                <w:szCs w:val="20"/>
              </w:rPr>
            </w:pPr>
          </w:p>
        </w:tc>
        <w:tc>
          <w:tcPr>
            <w:tcW w:w="1483" w:type="dxa"/>
          </w:tcPr>
          <w:p w14:paraId="14DB3923" w14:textId="1BD6643B" w:rsidR="00724635" w:rsidRPr="00724635" w:rsidDel="003B4489" w:rsidRDefault="00724635" w:rsidP="00724635">
            <w:pPr>
              <w:rPr>
                <w:del w:id="1361" w:author="Bedekar, Vivek" w:date="2016-06-14T21:08:00Z"/>
                <w:sz w:val="20"/>
                <w:szCs w:val="20"/>
              </w:rPr>
            </w:pPr>
          </w:p>
        </w:tc>
      </w:tr>
      <w:tr w:rsidR="00724635" w:rsidDel="003B4489" w14:paraId="2058BD71" w14:textId="391C6F0A" w:rsidTr="00724635">
        <w:trPr>
          <w:trHeight w:hRule="exact" w:val="216"/>
          <w:del w:id="1362" w:author="Bedekar, Vivek" w:date="2016-06-14T21:08:00Z"/>
        </w:trPr>
        <w:tc>
          <w:tcPr>
            <w:tcW w:w="1705" w:type="dxa"/>
          </w:tcPr>
          <w:p w14:paraId="5BC52872" w14:textId="67E3118F" w:rsidR="00724635" w:rsidRPr="00724635" w:rsidDel="003B4489" w:rsidRDefault="00724635" w:rsidP="00724635">
            <w:pPr>
              <w:rPr>
                <w:del w:id="1363" w:author="Bedekar, Vivek" w:date="2016-06-14T21:08:00Z"/>
                <w:rFonts w:ascii="Courier New" w:hAnsi="Courier New" w:cs="Courier New"/>
                <w:sz w:val="20"/>
                <w:szCs w:val="20"/>
              </w:rPr>
            </w:pPr>
            <w:del w:id="1364" w:author="Bedekar, Vivek" w:date="2016-06-14T21:08:00Z">
              <w:r w:rsidRPr="00724635" w:rsidDel="003B4489">
                <w:rPr>
                  <w:rFonts w:ascii="Courier New" w:hAnsi="Courier New" w:cs="Courier New"/>
                  <w:sz w:val="20"/>
                  <w:szCs w:val="20"/>
                </w:rPr>
                <w:delText>Fe2</w:delText>
              </w:r>
            </w:del>
          </w:p>
        </w:tc>
        <w:tc>
          <w:tcPr>
            <w:tcW w:w="1406" w:type="dxa"/>
          </w:tcPr>
          <w:p w14:paraId="35AD772E" w14:textId="0D258799" w:rsidR="00724635" w:rsidRPr="00724635" w:rsidDel="003B4489" w:rsidRDefault="00724635" w:rsidP="00724635">
            <w:pPr>
              <w:rPr>
                <w:del w:id="1365" w:author="Bedekar, Vivek" w:date="2016-06-14T21:08:00Z"/>
                <w:sz w:val="20"/>
                <w:szCs w:val="20"/>
              </w:rPr>
            </w:pPr>
            <w:del w:id="1366" w:author="Bedekar, Vivek" w:date="2016-06-14T21:08:00Z">
              <w:r w:rsidRPr="00724635" w:rsidDel="003B4489">
                <w:rPr>
                  <w:sz w:val="20"/>
                  <w:szCs w:val="20"/>
                </w:rPr>
                <w:delText>0.5</w:delText>
              </w:r>
            </w:del>
          </w:p>
        </w:tc>
        <w:tc>
          <w:tcPr>
            <w:tcW w:w="1407" w:type="dxa"/>
          </w:tcPr>
          <w:p w14:paraId="5AC1EA6A" w14:textId="73CFBA97" w:rsidR="00724635" w:rsidRPr="00724635" w:rsidDel="003B4489" w:rsidRDefault="00724635" w:rsidP="00724635">
            <w:pPr>
              <w:rPr>
                <w:del w:id="1367" w:author="Bedekar, Vivek" w:date="2016-06-14T21:08:00Z"/>
                <w:sz w:val="20"/>
                <w:szCs w:val="20"/>
              </w:rPr>
            </w:pPr>
          </w:p>
        </w:tc>
        <w:tc>
          <w:tcPr>
            <w:tcW w:w="1398" w:type="dxa"/>
          </w:tcPr>
          <w:p w14:paraId="5C4AC204" w14:textId="03363409" w:rsidR="00724635" w:rsidRPr="00724635" w:rsidDel="003B4489" w:rsidRDefault="00724635" w:rsidP="00724635">
            <w:pPr>
              <w:rPr>
                <w:del w:id="1368" w:author="Bedekar, Vivek" w:date="2016-06-14T21:08:00Z"/>
                <w:sz w:val="20"/>
                <w:szCs w:val="20"/>
              </w:rPr>
            </w:pPr>
          </w:p>
        </w:tc>
        <w:tc>
          <w:tcPr>
            <w:tcW w:w="1395" w:type="dxa"/>
          </w:tcPr>
          <w:p w14:paraId="3B0207AB" w14:textId="5176F670" w:rsidR="00724635" w:rsidRPr="00724635" w:rsidDel="003B4489" w:rsidRDefault="00724635" w:rsidP="00724635">
            <w:pPr>
              <w:rPr>
                <w:del w:id="1369" w:author="Bedekar, Vivek" w:date="2016-06-14T21:08:00Z"/>
                <w:sz w:val="20"/>
                <w:szCs w:val="20"/>
              </w:rPr>
            </w:pPr>
          </w:p>
        </w:tc>
        <w:tc>
          <w:tcPr>
            <w:tcW w:w="1391" w:type="dxa"/>
          </w:tcPr>
          <w:p w14:paraId="57ECFA65" w14:textId="5BD9173B" w:rsidR="00724635" w:rsidRPr="00724635" w:rsidDel="003B4489" w:rsidRDefault="00724635" w:rsidP="00724635">
            <w:pPr>
              <w:rPr>
                <w:del w:id="1370" w:author="Bedekar, Vivek" w:date="2016-06-14T21:08:00Z"/>
                <w:sz w:val="20"/>
                <w:szCs w:val="20"/>
              </w:rPr>
            </w:pPr>
          </w:p>
        </w:tc>
        <w:tc>
          <w:tcPr>
            <w:tcW w:w="1483" w:type="dxa"/>
          </w:tcPr>
          <w:p w14:paraId="394ED546" w14:textId="325D1C89" w:rsidR="00724635" w:rsidRPr="00724635" w:rsidDel="003B4489" w:rsidRDefault="00724635" w:rsidP="00724635">
            <w:pPr>
              <w:rPr>
                <w:del w:id="1371" w:author="Bedekar, Vivek" w:date="2016-06-14T21:08:00Z"/>
                <w:sz w:val="20"/>
                <w:szCs w:val="20"/>
              </w:rPr>
            </w:pPr>
          </w:p>
        </w:tc>
      </w:tr>
      <w:tr w:rsidR="00724635" w:rsidDel="003B4489" w14:paraId="1D57CFDF" w14:textId="3BA93605" w:rsidTr="00724635">
        <w:trPr>
          <w:trHeight w:hRule="exact" w:val="216"/>
          <w:del w:id="1372" w:author="Bedekar, Vivek" w:date="2016-06-14T21:08:00Z"/>
        </w:trPr>
        <w:tc>
          <w:tcPr>
            <w:tcW w:w="1705" w:type="dxa"/>
          </w:tcPr>
          <w:p w14:paraId="076857D2" w14:textId="12DCA01D" w:rsidR="00724635" w:rsidRPr="00724635" w:rsidDel="003B4489" w:rsidRDefault="00724635" w:rsidP="00724635">
            <w:pPr>
              <w:rPr>
                <w:del w:id="1373" w:author="Bedekar, Vivek" w:date="2016-06-14T21:08:00Z"/>
                <w:rFonts w:ascii="Courier New" w:hAnsi="Courier New" w:cs="Courier New"/>
                <w:sz w:val="20"/>
                <w:szCs w:val="20"/>
              </w:rPr>
            </w:pPr>
            <w:del w:id="1374" w:author="Bedekar, Vivek" w:date="2016-06-14T21:08:00Z">
              <w:r w:rsidRPr="00724635" w:rsidDel="003B4489">
                <w:rPr>
                  <w:rFonts w:ascii="Courier New" w:hAnsi="Courier New" w:cs="Courier New"/>
                  <w:sz w:val="20"/>
                  <w:szCs w:val="20"/>
                </w:rPr>
                <w:delText>Sulfate</w:delText>
              </w:r>
            </w:del>
          </w:p>
        </w:tc>
        <w:tc>
          <w:tcPr>
            <w:tcW w:w="1406" w:type="dxa"/>
          </w:tcPr>
          <w:p w14:paraId="48FDB681" w14:textId="34F724F8" w:rsidR="00724635" w:rsidRPr="00724635" w:rsidDel="003B4489" w:rsidRDefault="00724635" w:rsidP="00724635">
            <w:pPr>
              <w:rPr>
                <w:del w:id="1375" w:author="Bedekar, Vivek" w:date="2016-06-14T21:08:00Z"/>
                <w:sz w:val="20"/>
                <w:szCs w:val="20"/>
              </w:rPr>
            </w:pPr>
            <w:del w:id="1376" w:author="Bedekar, Vivek" w:date="2016-06-14T21:08:00Z">
              <w:r w:rsidRPr="00724635" w:rsidDel="003B4489">
                <w:rPr>
                  <w:sz w:val="20"/>
                  <w:szCs w:val="20"/>
                </w:rPr>
                <w:delText>0.5</w:delText>
              </w:r>
            </w:del>
          </w:p>
        </w:tc>
        <w:tc>
          <w:tcPr>
            <w:tcW w:w="1407" w:type="dxa"/>
          </w:tcPr>
          <w:p w14:paraId="484F5AF0" w14:textId="08520CEC" w:rsidR="00724635" w:rsidRPr="00724635" w:rsidDel="003B4489" w:rsidRDefault="00724635" w:rsidP="00724635">
            <w:pPr>
              <w:rPr>
                <w:del w:id="1377" w:author="Bedekar, Vivek" w:date="2016-06-14T21:08:00Z"/>
                <w:sz w:val="20"/>
                <w:szCs w:val="20"/>
              </w:rPr>
            </w:pPr>
          </w:p>
        </w:tc>
        <w:tc>
          <w:tcPr>
            <w:tcW w:w="1398" w:type="dxa"/>
          </w:tcPr>
          <w:p w14:paraId="27608E7E" w14:textId="4EC67082" w:rsidR="00724635" w:rsidRPr="00724635" w:rsidDel="003B4489" w:rsidRDefault="00724635" w:rsidP="00724635">
            <w:pPr>
              <w:rPr>
                <w:del w:id="1378" w:author="Bedekar, Vivek" w:date="2016-06-14T21:08:00Z"/>
                <w:sz w:val="20"/>
                <w:szCs w:val="20"/>
              </w:rPr>
            </w:pPr>
          </w:p>
        </w:tc>
        <w:tc>
          <w:tcPr>
            <w:tcW w:w="1395" w:type="dxa"/>
          </w:tcPr>
          <w:p w14:paraId="3E47416E" w14:textId="2DD6FC9A" w:rsidR="00724635" w:rsidRPr="00724635" w:rsidDel="003B4489" w:rsidRDefault="00724635" w:rsidP="00724635">
            <w:pPr>
              <w:rPr>
                <w:del w:id="1379" w:author="Bedekar, Vivek" w:date="2016-06-14T21:08:00Z"/>
                <w:sz w:val="20"/>
                <w:szCs w:val="20"/>
              </w:rPr>
            </w:pPr>
          </w:p>
        </w:tc>
        <w:tc>
          <w:tcPr>
            <w:tcW w:w="1391" w:type="dxa"/>
          </w:tcPr>
          <w:p w14:paraId="4EA5E1A4" w14:textId="2BA55D77" w:rsidR="00724635" w:rsidRPr="00724635" w:rsidDel="003B4489" w:rsidRDefault="00724635" w:rsidP="00724635">
            <w:pPr>
              <w:rPr>
                <w:del w:id="1380" w:author="Bedekar, Vivek" w:date="2016-06-14T21:08:00Z"/>
                <w:sz w:val="20"/>
                <w:szCs w:val="20"/>
              </w:rPr>
            </w:pPr>
          </w:p>
        </w:tc>
        <w:tc>
          <w:tcPr>
            <w:tcW w:w="1483" w:type="dxa"/>
          </w:tcPr>
          <w:p w14:paraId="4CCE31C2" w14:textId="01FF5695" w:rsidR="00724635" w:rsidRPr="00724635" w:rsidDel="003B4489" w:rsidRDefault="00724635" w:rsidP="00724635">
            <w:pPr>
              <w:rPr>
                <w:del w:id="1381" w:author="Bedekar, Vivek" w:date="2016-06-14T21:08:00Z"/>
                <w:sz w:val="20"/>
                <w:szCs w:val="20"/>
              </w:rPr>
            </w:pPr>
          </w:p>
        </w:tc>
      </w:tr>
      <w:tr w:rsidR="00724635" w:rsidDel="003B4489" w14:paraId="47F5D983" w14:textId="01093AA1" w:rsidTr="00724635">
        <w:trPr>
          <w:trHeight w:hRule="exact" w:val="216"/>
          <w:del w:id="1382" w:author="Bedekar, Vivek" w:date="2016-06-14T21:08:00Z"/>
        </w:trPr>
        <w:tc>
          <w:tcPr>
            <w:tcW w:w="1705" w:type="dxa"/>
          </w:tcPr>
          <w:p w14:paraId="4CCE632C" w14:textId="658A37E1" w:rsidR="00724635" w:rsidRPr="00724635" w:rsidDel="003B4489" w:rsidRDefault="00724635" w:rsidP="00724635">
            <w:pPr>
              <w:rPr>
                <w:del w:id="1383" w:author="Bedekar, Vivek" w:date="2016-06-14T21:08:00Z"/>
                <w:rFonts w:ascii="Courier New" w:hAnsi="Courier New" w:cs="Courier New"/>
                <w:sz w:val="20"/>
                <w:szCs w:val="20"/>
              </w:rPr>
            </w:pPr>
            <w:del w:id="1384" w:author="Bedekar, Vivek" w:date="2016-06-14T21:08:00Z">
              <w:r w:rsidRPr="00724635" w:rsidDel="003B4489">
                <w:rPr>
                  <w:rFonts w:ascii="Courier New" w:hAnsi="Courier New" w:cs="Courier New"/>
                  <w:sz w:val="20"/>
                  <w:szCs w:val="20"/>
                </w:rPr>
                <w:delText>CH4</w:delText>
              </w:r>
            </w:del>
          </w:p>
        </w:tc>
        <w:tc>
          <w:tcPr>
            <w:tcW w:w="1406" w:type="dxa"/>
          </w:tcPr>
          <w:p w14:paraId="24BF5B90" w14:textId="028EB052" w:rsidR="00724635" w:rsidRPr="00724635" w:rsidDel="003B4489" w:rsidRDefault="00724635" w:rsidP="00724635">
            <w:pPr>
              <w:rPr>
                <w:del w:id="1385" w:author="Bedekar, Vivek" w:date="2016-06-14T21:08:00Z"/>
                <w:sz w:val="20"/>
                <w:szCs w:val="20"/>
              </w:rPr>
            </w:pPr>
            <w:del w:id="1386" w:author="Bedekar, Vivek" w:date="2016-06-14T21:08:00Z">
              <w:r w:rsidRPr="00724635" w:rsidDel="003B4489">
                <w:rPr>
                  <w:sz w:val="20"/>
                  <w:szCs w:val="20"/>
                </w:rPr>
                <w:delText>0.5</w:delText>
              </w:r>
            </w:del>
          </w:p>
        </w:tc>
        <w:tc>
          <w:tcPr>
            <w:tcW w:w="1407" w:type="dxa"/>
          </w:tcPr>
          <w:p w14:paraId="5C286F37" w14:textId="370EFDC0" w:rsidR="00724635" w:rsidRPr="00724635" w:rsidDel="003B4489" w:rsidRDefault="00724635" w:rsidP="00724635">
            <w:pPr>
              <w:rPr>
                <w:del w:id="1387" w:author="Bedekar, Vivek" w:date="2016-06-14T21:08:00Z"/>
                <w:sz w:val="20"/>
                <w:szCs w:val="20"/>
              </w:rPr>
            </w:pPr>
          </w:p>
        </w:tc>
        <w:tc>
          <w:tcPr>
            <w:tcW w:w="1398" w:type="dxa"/>
          </w:tcPr>
          <w:p w14:paraId="163F6AE6" w14:textId="55297EED" w:rsidR="00724635" w:rsidRPr="00724635" w:rsidDel="003B4489" w:rsidRDefault="00724635" w:rsidP="00724635">
            <w:pPr>
              <w:rPr>
                <w:del w:id="1388" w:author="Bedekar, Vivek" w:date="2016-06-14T21:08:00Z"/>
                <w:sz w:val="20"/>
                <w:szCs w:val="20"/>
              </w:rPr>
            </w:pPr>
          </w:p>
        </w:tc>
        <w:tc>
          <w:tcPr>
            <w:tcW w:w="1395" w:type="dxa"/>
          </w:tcPr>
          <w:p w14:paraId="19F4ABD6" w14:textId="33F72237" w:rsidR="00724635" w:rsidRPr="00724635" w:rsidDel="003B4489" w:rsidRDefault="00724635" w:rsidP="00724635">
            <w:pPr>
              <w:rPr>
                <w:del w:id="1389" w:author="Bedekar, Vivek" w:date="2016-06-14T21:08:00Z"/>
                <w:sz w:val="20"/>
                <w:szCs w:val="20"/>
              </w:rPr>
            </w:pPr>
          </w:p>
        </w:tc>
        <w:tc>
          <w:tcPr>
            <w:tcW w:w="1391" w:type="dxa"/>
          </w:tcPr>
          <w:p w14:paraId="5A70DFA5" w14:textId="2AE862D6" w:rsidR="00724635" w:rsidRPr="00724635" w:rsidDel="003B4489" w:rsidRDefault="00724635" w:rsidP="00724635">
            <w:pPr>
              <w:rPr>
                <w:del w:id="1390" w:author="Bedekar, Vivek" w:date="2016-06-14T21:08:00Z"/>
                <w:sz w:val="20"/>
                <w:szCs w:val="20"/>
              </w:rPr>
            </w:pPr>
          </w:p>
        </w:tc>
        <w:tc>
          <w:tcPr>
            <w:tcW w:w="1483" w:type="dxa"/>
          </w:tcPr>
          <w:p w14:paraId="3740B1E8" w14:textId="302470D4" w:rsidR="00724635" w:rsidRPr="00724635" w:rsidDel="003B4489" w:rsidRDefault="00724635" w:rsidP="00724635">
            <w:pPr>
              <w:rPr>
                <w:del w:id="1391" w:author="Bedekar, Vivek" w:date="2016-06-14T21:08:00Z"/>
                <w:sz w:val="20"/>
                <w:szCs w:val="20"/>
              </w:rPr>
            </w:pPr>
          </w:p>
        </w:tc>
      </w:tr>
      <w:tr w:rsidR="00724635" w:rsidDel="003B4489" w14:paraId="4F95D86E" w14:textId="71B4C380" w:rsidTr="00724635">
        <w:trPr>
          <w:trHeight w:hRule="exact" w:val="216"/>
          <w:del w:id="1392" w:author="Bedekar, Vivek" w:date="2016-06-14T21:08:00Z"/>
        </w:trPr>
        <w:tc>
          <w:tcPr>
            <w:tcW w:w="1705" w:type="dxa"/>
          </w:tcPr>
          <w:p w14:paraId="3DA65453" w14:textId="5A1ADC26" w:rsidR="00724635" w:rsidRPr="00724635" w:rsidDel="003B4489" w:rsidRDefault="00724635" w:rsidP="00724635">
            <w:pPr>
              <w:rPr>
                <w:del w:id="1393" w:author="Bedekar, Vivek" w:date="2016-06-14T21:08:00Z"/>
                <w:rFonts w:ascii="Courier New" w:hAnsi="Courier New" w:cs="Courier New"/>
                <w:sz w:val="20"/>
                <w:szCs w:val="20"/>
              </w:rPr>
            </w:pPr>
            <w:del w:id="1394" w:author="Bedekar, Vivek" w:date="2016-06-14T21:08:00Z">
              <w:r w:rsidRPr="00724635" w:rsidDel="003B4489">
                <w:rPr>
                  <w:rFonts w:ascii="Courier New" w:hAnsi="Courier New" w:cs="Courier New"/>
                  <w:sz w:val="20"/>
                  <w:szCs w:val="20"/>
                </w:rPr>
                <w:delText>#</w:delText>
              </w:r>
            </w:del>
          </w:p>
        </w:tc>
        <w:tc>
          <w:tcPr>
            <w:tcW w:w="1406" w:type="dxa"/>
          </w:tcPr>
          <w:p w14:paraId="30FDD6E9" w14:textId="537C7758" w:rsidR="00724635" w:rsidRPr="00724635" w:rsidDel="003B4489" w:rsidRDefault="00724635" w:rsidP="00724635">
            <w:pPr>
              <w:rPr>
                <w:del w:id="1395" w:author="Bedekar, Vivek" w:date="2016-06-14T21:08:00Z"/>
                <w:sz w:val="20"/>
                <w:szCs w:val="20"/>
              </w:rPr>
            </w:pPr>
          </w:p>
        </w:tc>
        <w:tc>
          <w:tcPr>
            <w:tcW w:w="1407" w:type="dxa"/>
          </w:tcPr>
          <w:p w14:paraId="152A6B8F" w14:textId="68FB5298" w:rsidR="00724635" w:rsidRPr="00724635" w:rsidDel="003B4489" w:rsidRDefault="00724635" w:rsidP="00724635">
            <w:pPr>
              <w:rPr>
                <w:del w:id="1396" w:author="Bedekar, Vivek" w:date="2016-06-14T21:08:00Z"/>
                <w:sz w:val="20"/>
                <w:szCs w:val="20"/>
              </w:rPr>
            </w:pPr>
          </w:p>
        </w:tc>
        <w:tc>
          <w:tcPr>
            <w:tcW w:w="1398" w:type="dxa"/>
          </w:tcPr>
          <w:p w14:paraId="176D084C" w14:textId="0C9C7314" w:rsidR="00724635" w:rsidRPr="00724635" w:rsidDel="003B4489" w:rsidRDefault="00724635" w:rsidP="00724635">
            <w:pPr>
              <w:rPr>
                <w:del w:id="1397" w:author="Bedekar, Vivek" w:date="2016-06-14T21:08:00Z"/>
                <w:sz w:val="20"/>
                <w:szCs w:val="20"/>
              </w:rPr>
            </w:pPr>
          </w:p>
        </w:tc>
        <w:tc>
          <w:tcPr>
            <w:tcW w:w="1395" w:type="dxa"/>
          </w:tcPr>
          <w:p w14:paraId="4CE3F9B1" w14:textId="68F78248" w:rsidR="00724635" w:rsidRPr="00724635" w:rsidDel="003B4489" w:rsidRDefault="00724635" w:rsidP="00724635">
            <w:pPr>
              <w:rPr>
                <w:del w:id="1398" w:author="Bedekar, Vivek" w:date="2016-06-14T21:08:00Z"/>
                <w:sz w:val="20"/>
                <w:szCs w:val="20"/>
              </w:rPr>
            </w:pPr>
          </w:p>
        </w:tc>
        <w:tc>
          <w:tcPr>
            <w:tcW w:w="1391" w:type="dxa"/>
          </w:tcPr>
          <w:p w14:paraId="60EEC9F9" w14:textId="7A4DF0F3" w:rsidR="00724635" w:rsidRPr="00724635" w:rsidDel="003B4489" w:rsidRDefault="00724635" w:rsidP="00724635">
            <w:pPr>
              <w:rPr>
                <w:del w:id="1399" w:author="Bedekar, Vivek" w:date="2016-06-14T21:08:00Z"/>
                <w:sz w:val="20"/>
                <w:szCs w:val="20"/>
              </w:rPr>
            </w:pPr>
          </w:p>
        </w:tc>
        <w:tc>
          <w:tcPr>
            <w:tcW w:w="1483" w:type="dxa"/>
          </w:tcPr>
          <w:p w14:paraId="43C74B05" w14:textId="1B219097" w:rsidR="00724635" w:rsidRPr="00724635" w:rsidDel="003B4489" w:rsidRDefault="00724635" w:rsidP="00724635">
            <w:pPr>
              <w:rPr>
                <w:del w:id="1400" w:author="Bedekar, Vivek" w:date="2016-06-14T21:08:00Z"/>
                <w:sz w:val="20"/>
                <w:szCs w:val="20"/>
              </w:rPr>
            </w:pPr>
          </w:p>
        </w:tc>
      </w:tr>
      <w:tr w:rsidR="00724635" w:rsidDel="003B4489" w14:paraId="2F877044" w14:textId="331F535F" w:rsidTr="00724635">
        <w:trPr>
          <w:trHeight w:hRule="exact" w:val="216"/>
          <w:del w:id="1401" w:author="Bedekar, Vivek" w:date="2016-06-14T21:08:00Z"/>
        </w:trPr>
        <w:tc>
          <w:tcPr>
            <w:tcW w:w="4518" w:type="dxa"/>
            <w:gridSpan w:val="3"/>
          </w:tcPr>
          <w:p w14:paraId="429CD717" w14:textId="70D36746" w:rsidR="00724635" w:rsidRPr="00724635" w:rsidDel="003B4489" w:rsidRDefault="00724635" w:rsidP="00724635">
            <w:pPr>
              <w:rPr>
                <w:del w:id="1402" w:author="Bedekar, Vivek" w:date="2016-06-14T21:08:00Z"/>
                <w:rFonts w:ascii="Courier New" w:hAnsi="Courier New" w:cs="Courier New"/>
                <w:sz w:val="20"/>
                <w:szCs w:val="20"/>
              </w:rPr>
            </w:pPr>
            <w:del w:id="1403" w:author="Bedekar, Vivek" w:date="2016-06-14T21:08:00Z">
              <w:r w:rsidRPr="00724635" w:rsidDel="003B4489">
                <w:rPr>
                  <w:rFonts w:ascii="Courier New" w:hAnsi="Courier New" w:cs="Courier New"/>
                  <w:sz w:val="20"/>
                  <w:szCs w:val="20"/>
                </w:rPr>
                <w:delText># Inhibition constants – NEA acceptors only</w:delText>
              </w:r>
            </w:del>
          </w:p>
        </w:tc>
        <w:tc>
          <w:tcPr>
            <w:tcW w:w="1398" w:type="dxa"/>
          </w:tcPr>
          <w:p w14:paraId="15F4731C" w14:textId="792DED59" w:rsidR="00724635" w:rsidRPr="00724635" w:rsidDel="003B4489" w:rsidRDefault="00724635" w:rsidP="00724635">
            <w:pPr>
              <w:rPr>
                <w:del w:id="1404" w:author="Bedekar, Vivek" w:date="2016-06-14T21:08:00Z"/>
                <w:sz w:val="20"/>
                <w:szCs w:val="20"/>
              </w:rPr>
            </w:pPr>
          </w:p>
        </w:tc>
        <w:tc>
          <w:tcPr>
            <w:tcW w:w="1395" w:type="dxa"/>
          </w:tcPr>
          <w:p w14:paraId="5DF0C646" w14:textId="71F77886" w:rsidR="00724635" w:rsidRPr="00724635" w:rsidDel="003B4489" w:rsidRDefault="00724635" w:rsidP="00724635">
            <w:pPr>
              <w:rPr>
                <w:del w:id="1405" w:author="Bedekar, Vivek" w:date="2016-06-14T21:08:00Z"/>
                <w:sz w:val="20"/>
                <w:szCs w:val="20"/>
              </w:rPr>
            </w:pPr>
          </w:p>
        </w:tc>
        <w:tc>
          <w:tcPr>
            <w:tcW w:w="1391" w:type="dxa"/>
          </w:tcPr>
          <w:p w14:paraId="78F341BE" w14:textId="3DD79CFF" w:rsidR="00724635" w:rsidRPr="00724635" w:rsidDel="003B4489" w:rsidRDefault="00724635" w:rsidP="00724635">
            <w:pPr>
              <w:rPr>
                <w:del w:id="1406" w:author="Bedekar, Vivek" w:date="2016-06-14T21:08:00Z"/>
                <w:sz w:val="20"/>
                <w:szCs w:val="20"/>
              </w:rPr>
            </w:pPr>
          </w:p>
        </w:tc>
        <w:tc>
          <w:tcPr>
            <w:tcW w:w="1483" w:type="dxa"/>
          </w:tcPr>
          <w:p w14:paraId="272E1FD2" w14:textId="13AEC745" w:rsidR="00724635" w:rsidRPr="00724635" w:rsidDel="003B4489" w:rsidRDefault="00724635" w:rsidP="00724635">
            <w:pPr>
              <w:rPr>
                <w:del w:id="1407" w:author="Bedekar, Vivek" w:date="2016-06-14T21:08:00Z"/>
                <w:sz w:val="20"/>
                <w:szCs w:val="20"/>
              </w:rPr>
            </w:pPr>
          </w:p>
        </w:tc>
      </w:tr>
      <w:tr w:rsidR="00724635" w:rsidDel="003B4489" w14:paraId="057EC44C" w14:textId="5B5830DA" w:rsidTr="00724635">
        <w:trPr>
          <w:trHeight w:hRule="exact" w:val="216"/>
          <w:del w:id="1408" w:author="Bedekar, Vivek" w:date="2016-06-14T21:08:00Z"/>
        </w:trPr>
        <w:tc>
          <w:tcPr>
            <w:tcW w:w="1705" w:type="dxa"/>
          </w:tcPr>
          <w:p w14:paraId="79EAA449" w14:textId="53CE2AEB" w:rsidR="00724635" w:rsidRPr="00724635" w:rsidDel="003B4489" w:rsidRDefault="00724635" w:rsidP="00724635">
            <w:pPr>
              <w:rPr>
                <w:del w:id="1409" w:author="Bedekar, Vivek" w:date="2016-06-14T21:08:00Z"/>
                <w:rFonts w:ascii="Courier New" w:hAnsi="Courier New" w:cs="Courier New"/>
                <w:sz w:val="20"/>
                <w:szCs w:val="20"/>
              </w:rPr>
            </w:pPr>
            <w:del w:id="1410" w:author="Bedekar, Vivek" w:date="2016-06-14T21:08:00Z">
              <w:r w:rsidRPr="00724635" w:rsidDel="003B4489">
                <w:rPr>
                  <w:rFonts w:ascii="Courier New" w:hAnsi="Courier New" w:cs="Courier New"/>
                  <w:sz w:val="20"/>
                  <w:szCs w:val="20"/>
                </w:rPr>
                <w:delText>#</w:delText>
              </w:r>
            </w:del>
          </w:p>
        </w:tc>
        <w:tc>
          <w:tcPr>
            <w:tcW w:w="1406" w:type="dxa"/>
          </w:tcPr>
          <w:p w14:paraId="39AD7E94" w14:textId="2751572F" w:rsidR="00724635" w:rsidRPr="00724635" w:rsidDel="003B4489" w:rsidRDefault="00724635" w:rsidP="00724635">
            <w:pPr>
              <w:rPr>
                <w:del w:id="1411" w:author="Bedekar, Vivek" w:date="2016-06-14T21:08:00Z"/>
                <w:sz w:val="20"/>
                <w:szCs w:val="20"/>
              </w:rPr>
            </w:pPr>
          </w:p>
        </w:tc>
        <w:tc>
          <w:tcPr>
            <w:tcW w:w="1407" w:type="dxa"/>
          </w:tcPr>
          <w:p w14:paraId="4FDDC98F" w14:textId="768A696F" w:rsidR="00724635" w:rsidRPr="00724635" w:rsidDel="003B4489" w:rsidRDefault="00724635" w:rsidP="00724635">
            <w:pPr>
              <w:rPr>
                <w:del w:id="1412" w:author="Bedekar, Vivek" w:date="2016-06-14T21:08:00Z"/>
                <w:sz w:val="20"/>
                <w:szCs w:val="20"/>
              </w:rPr>
            </w:pPr>
          </w:p>
        </w:tc>
        <w:tc>
          <w:tcPr>
            <w:tcW w:w="1398" w:type="dxa"/>
          </w:tcPr>
          <w:p w14:paraId="0A8A4BF8" w14:textId="36FBAC7A" w:rsidR="00724635" w:rsidRPr="00724635" w:rsidDel="003B4489" w:rsidRDefault="00724635" w:rsidP="00724635">
            <w:pPr>
              <w:rPr>
                <w:del w:id="1413" w:author="Bedekar, Vivek" w:date="2016-06-14T21:08:00Z"/>
                <w:sz w:val="20"/>
                <w:szCs w:val="20"/>
              </w:rPr>
            </w:pPr>
          </w:p>
        </w:tc>
        <w:tc>
          <w:tcPr>
            <w:tcW w:w="1395" w:type="dxa"/>
          </w:tcPr>
          <w:p w14:paraId="76911479" w14:textId="7014A68C" w:rsidR="00724635" w:rsidRPr="00724635" w:rsidDel="003B4489" w:rsidRDefault="00724635" w:rsidP="00724635">
            <w:pPr>
              <w:rPr>
                <w:del w:id="1414" w:author="Bedekar, Vivek" w:date="2016-06-14T21:08:00Z"/>
                <w:sz w:val="20"/>
                <w:szCs w:val="20"/>
              </w:rPr>
            </w:pPr>
          </w:p>
        </w:tc>
        <w:tc>
          <w:tcPr>
            <w:tcW w:w="1391" w:type="dxa"/>
          </w:tcPr>
          <w:p w14:paraId="36CB6CAE" w14:textId="63464E14" w:rsidR="00724635" w:rsidRPr="00724635" w:rsidDel="003B4489" w:rsidRDefault="00724635" w:rsidP="00724635">
            <w:pPr>
              <w:rPr>
                <w:del w:id="1415" w:author="Bedekar, Vivek" w:date="2016-06-14T21:08:00Z"/>
                <w:sz w:val="20"/>
                <w:szCs w:val="20"/>
              </w:rPr>
            </w:pPr>
          </w:p>
        </w:tc>
        <w:tc>
          <w:tcPr>
            <w:tcW w:w="1483" w:type="dxa"/>
          </w:tcPr>
          <w:p w14:paraId="35151977" w14:textId="1B2E53F9" w:rsidR="00724635" w:rsidRPr="00724635" w:rsidDel="003B4489" w:rsidRDefault="00724635" w:rsidP="00724635">
            <w:pPr>
              <w:rPr>
                <w:del w:id="1416" w:author="Bedekar, Vivek" w:date="2016-06-14T21:08:00Z"/>
                <w:sz w:val="20"/>
                <w:szCs w:val="20"/>
              </w:rPr>
            </w:pPr>
          </w:p>
        </w:tc>
      </w:tr>
      <w:tr w:rsidR="00724635" w:rsidDel="003B4489" w14:paraId="14968B4F" w14:textId="75C4B0CE" w:rsidTr="00724635">
        <w:trPr>
          <w:trHeight w:hRule="exact" w:val="216"/>
          <w:del w:id="1417" w:author="Bedekar, Vivek" w:date="2016-06-14T21:08:00Z"/>
        </w:trPr>
        <w:tc>
          <w:tcPr>
            <w:tcW w:w="1705" w:type="dxa"/>
          </w:tcPr>
          <w:p w14:paraId="6B3D57D2" w14:textId="6156FA47" w:rsidR="00724635" w:rsidRPr="00724635" w:rsidDel="003B4489" w:rsidRDefault="00724635" w:rsidP="00724635">
            <w:pPr>
              <w:rPr>
                <w:del w:id="1418" w:author="Bedekar, Vivek" w:date="2016-06-14T21:08:00Z"/>
                <w:rFonts w:ascii="Courier New" w:hAnsi="Courier New" w:cs="Courier New"/>
                <w:sz w:val="20"/>
                <w:szCs w:val="20"/>
              </w:rPr>
            </w:pPr>
            <w:del w:id="1419" w:author="Bedekar, Vivek" w:date="2016-06-14T21:08:00Z">
              <w:r w:rsidRPr="00724635" w:rsidDel="003B4489">
                <w:rPr>
                  <w:rFonts w:ascii="Courier New" w:hAnsi="Courier New" w:cs="Courier New"/>
                  <w:sz w:val="20"/>
                  <w:szCs w:val="20"/>
                </w:rPr>
                <w:delText>Oxygen</w:delText>
              </w:r>
            </w:del>
          </w:p>
        </w:tc>
        <w:tc>
          <w:tcPr>
            <w:tcW w:w="1406" w:type="dxa"/>
          </w:tcPr>
          <w:p w14:paraId="2B5F06AE" w14:textId="60CC62E3" w:rsidR="00724635" w:rsidRPr="00724635" w:rsidDel="003B4489" w:rsidRDefault="00724635" w:rsidP="00724635">
            <w:pPr>
              <w:rPr>
                <w:del w:id="1420" w:author="Bedekar, Vivek" w:date="2016-06-14T21:08:00Z"/>
                <w:sz w:val="20"/>
                <w:szCs w:val="20"/>
              </w:rPr>
            </w:pPr>
            <w:del w:id="1421" w:author="Bedekar, Vivek" w:date="2016-06-14T21:08:00Z">
              <w:r w:rsidRPr="00724635" w:rsidDel="003B4489">
                <w:rPr>
                  <w:sz w:val="20"/>
                  <w:szCs w:val="20"/>
                </w:rPr>
                <w:delText>0.01</w:delText>
              </w:r>
            </w:del>
          </w:p>
        </w:tc>
        <w:tc>
          <w:tcPr>
            <w:tcW w:w="2805" w:type="dxa"/>
            <w:gridSpan w:val="2"/>
          </w:tcPr>
          <w:p w14:paraId="7790108F" w14:textId="1BFA8A4A" w:rsidR="00724635" w:rsidRPr="00724635" w:rsidDel="003B4489" w:rsidRDefault="00724635" w:rsidP="00724635">
            <w:pPr>
              <w:rPr>
                <w:del w:id="1422" w:author="Bedekar, Vivek" w:date="2016-06-14T21:08:00Z"/>
                <w:sz w:val="20"/>
                <w:szCs w:val="20"/>
              </w:rPr>
            </w:pPr>
            <w:del w:id="1423" w:author="Bedekar, Vivek" w:date="2016-06-14T21:08:00Z">
              <w:r w:rsidRPr="00724635" w:rsidDel="003B4489">
                <w:rPr>
                  <w:sz w:val="20"/>
                  <w:szCs w:val="20"/>
                </w:rPr>
                <w:delText>!Inhibits decay by nitrate</w:delText>
              </w:r>
            </w:del>
          </w:p>
        </w:tc>
        <w:tc>
          <w:tcPr>
            <w:tcW w:w="1395" w:type="dxa"/>
          </w:tcPr>
          <w:p w14:paraId="6CD8257F" w14:textId="7597FAF7" w:rsidR="00724635" w:rsidRPr="00724635" w:rsidDel="003B4489" w:rsidRDefault="00724635" w:rsidP="00724635">
            <w:pPr>
              <w:rPr>
                <w:del w:id="1424" w:author="Bedekar, Vivek" w:date="2016-06-14T21:08:00Z"/>
                <w:sz w:val="20"/>
                <w:szCs w:val="20"/>
              </w:rPr>
            </w:pPr>
          </w:p>
        </w:tc>
        <w:tc>
          <w:tcPr>
            <w:tcW w:w="1391" w:type="dxa"/>
          </w:tcPr>
          <w:p w14:paraId="3B237A8A" w14:textId="6283DDE0" w:rsidR="00724635" w:rsidRPr="00724635" w:rsidDel="003B4489" w:rsidRDefault="00724635" w:rsidP="00724635">
            <w:pPr>
              <w:rPr>
                <w:del w:id="1425" w:author="Bedekar, Vivek" w:date="2016-06-14T21:08:00Z"/>
                <w:sz w:val="20"/>
                <w:szCs w:val="20"/>
              </w:rPr>
            </w:pPr>
          </w:p>
        </w:tc>
        <w:tc>
          <w:tcPr>
            <w:tcW w:w="1483" w:type="dxa"/>
          </w:tcPr>
          <w:p w14:paraId="5B20CE48" w14:textId="77E3B5DC" w:rsidR="00724635" w:rsidRPr="00724635" w:rsidDel="003B4489" w:rsidRDefault="00724635" w:rsidP="00724635">
            <w:pPr>
              <w:rPr>
                <w:del w:id="1426" w:author="Bedekar, Vivek" w:date="2016-06-14T21:08:00Z"/>
                <w:sz w:val="20"/>
                <w:szCs w:val="20"/>
              </w:rPr>
            </w:pPr>
          </w:p>
        </w:tc>
      </w:tr>
      <w:tr w:rsidR="00724635" w:rsidDel="003B4489" w14:paraId="0B92E990" w14:textId="19AD8FEC" w:rsidTr="00724635">
        <w:trPr>
          <w:trHeight w:hRule="exact" w:val="216"/>
          <w:del w:id="1427" w:author="Bedekar, Vivek" w:date="2016-06-14T21:08:00Z"/>
        </w:trPr>
        <w:tc>
          <w:tcPr>
            <w:tcW w:w="1705" w:type="dxa"/>
          </w:tcPr>
          <w:p w14:paraId="6E6AFF6F" w14:textId="15BFC0A8" w:rsidR="00724635" w:rsidRPr="00724635" w:rsidDel="003B4489" w:rsidRDefault="00724635" w:rsidP="00724635">
            <w:pPr>
              <w:rPr>
                <w:del w:id="1428" w:author="Bedekar, Vivek" w:date="2016-06-14T21:08:00Z"/>
                <w:rFonts w:ascii="Courier New" w:hAnsi="Courier New" w:cs="Courier New"/>
                <w:sz w:val="20"/>
                <w:szCs w:val="20"/>
              </w:rPr>
            </w:pPr>
            <w:del w:id="1429" w:author="Bedekar, Vivek" w:date="2016-06-14T21:08:00Z">
              <w:r w:rsidRPr="00724635" w:rsidDel="003B4489">
                <w:rPr>
                  <w:rFonts w:ascii="Courier New" w:hAnsi="Courier New" w:cs="Courier New"/>
                  <w:sz w:val="20"/>
                  <w:szCs w:val="20"/>
                </w:rPr>
                <w:delText>Nitrate</w:delText>
              </w:r>
            </w:del>
          </w:p>
        </w:tc>
        <w:tc>
          <w:tcPr>
            <w:tcW w:w="1406" w:type="dxa"/>
          </w:tcPr>
          <w:p w14:paraId="19D625D6" w14:textId="784E9D35" w:rsidR="00724635" w:rsidRPr="00724635" w:rsidDel="003B4489" w:rsidRDefault="00724635" w:rsidP="00724635">
            <w:pPr>
              <w:rPr>
                <w:del w:id="1430" w:author="Bedekar, Vivek" w:date="2016-06-14T21:08:00Z"/>
                <w:sz w:val="20"/>
                <w:szCs w:val="20"/>
              </w:rPr>
            </w:pPr>
            <w:del w:id="1431" w:author="Bedekar, Vivek" w:date="2016-06-14T21:08:00Z">
              <w:r w:rsidRPr="00724635" w:rsidDel="003B4489">
                <w:rPr>
                  <w:sz w:val="20"/>
                  <w:szCs w:val="20"/>
                </w:rPr>
                <w:delText>0.01</w:delText>
              </w:r>
            </w:del>
          </w:p>
        </w:tc>
        <w:tc>
          <w:tcPr>
            <w:tcW w:w="2805" w:type="dxa"/>
            <w:gridSpan w:val="2"/>
          </w:tcPr>
          <w:p w14:paraId="4776346B" w14:textId="7AF1F296" w:rsidR="00724635" w:rsidRPr="00724635" w:rsidDel="003B4489" w:rsidRDefault="00724635" w:rsidP="00724635">
            <w:pPr>
              <w:rPr>
                <w:del w:id="1432" w:author="Bedekar, Vivek" w:date="2016-06-14T21:08:00Z"/>
                <w:sz w:val="20"/>
                <w:szCs w:val="20"/>
              </w:rPr>
            </w:pPr>
            <w:del w:id="1433" w:author="Bedekar, Vivek" w:date="2016-06-14T21:08:00Z">
              <w:r w:rsidRPr="00724635" w:rsidDel="003B4489">
                <w:rPr>
                  <w:sz w:val="20"/>
                  <w:szCs w:val="20"/>
                </w:rPr>
                <w:delText>!Inhibits decay by Fe2</w:delText>
              </w:r>
            </w:del>
          </w:p>
        </w:tc>
        <w:tc>
          <w:tcPr>
            <w:tcW w:w="1395" w:type="dxa"/>
          </w:tcPr>
          <w:p w14:paraId="1CC5D71F" w14:textId="2EF459E8" w:rsidR="00724635" w:rsidRPr="00724635" w:rsidDel="003B4489" w:rsidRDefault="00724635" w:rsidP="00724635">
            <w:pPr>
              <w:rPr>
                <w:del w:id="1434" w:author="Bedekar, Vivek" w:date="2016-06-14T21:08:00Z"/>
                <w:sz w:val="20"/>
                <w:szCs w:val="20"/>
              </w:rPr>
            </w:pPr>
          </w:p>
        </w:tc>
        <w:tc>
          <w:tcPr>
            <w:tcW w:w="1391" w:type="dxa"/>
          </w:tcPr>
          <w:p w14:paraId="6CDA8977" w14:textId="6F29E508" w:rsidR="00724635" w:rsidRPr="00724635" w:rsidDel="003B4489" w:rsidRDefault="00724635" w:rsidP="00724635">
            <w:pPr>
              <w:rPr>
                <w:del w:id="1435" w:author="Bedekar, Vivek" w:date="2016-06-14T21:08:00Z"/>
                <w:sz w:val="20"/>
                <w:szCs w:val="20"/>
              </w:rPr>
            </w:pPr>
          </w:p>
        </w:tc>
        <w:tc>
          <w:tcPr>
            <w:tcW w:w="1483" w:type="dxa"/>
          </w:tcPr>
          <w:p w14:paraId="16D885D5" w14:textId="3544563F" w:rsidR="00724635" w:rsidRPr="00724635" w:rsidDel="003B4489" w:rsidRDefault="00724635" w:rsidP="00724635">
            <w:pPr>
              <w:rPr>
                <w:del w:id="1436" w:author="Bedekar, Vivek" w:date="2016-06-14T21:08:00Z"/>
                <w:sz w:val="20"/>
                <w:szCs w:val="20"/>
              </w:rPr>
            </w:pPr>
          </w:p>
        </w:tc>
      </w:tr>
      <w:tr w:rsidR="00724635" w:rsidDel="003B4489" w14:paraId="04637193" w14:textId="4F3EA348" w:rsidTr="00724635">
        <w:trPr>
          <w:trHeight w:hRule="exact" w:val="216"/>
          <w:del w:id="1437" w:author="Bedekar, Vivek" w:date="2016-06-14T21:08:00Z"/>
        </w:trPr>
        <w:tc>
          <w:tcPr>
            <w:tcW w:w="1705" w:type="dxa"/>
          </w:tcPr>
          <w:p w14:paraId="1E170119" w14:textId="32770CD4" w:rsidR="00724635" w:rsidRPr="00724635" w:rsidDel="003B4489" w:rsidRDefault="00724635" w:rsidP="00724635">
            <w:pPr>
              <w:rPr>
                <w:del w:id="1438" w:author="Bedekar, Vivek" w:date="2016-06-14T21:08:00Z"/>
                <w:rFonts w:ascii="Courier New" w:hAnsi="Courier New" w:cs="Courier New"/>
                <w:sz w:val="20"/>
                <w:szCs w:val="20"/>
              </w:rPr>
            </w:pPr>
            <w:del w:id="1439" w:author="Bedekar, Vivek" w:date="2016-06-14T21:08:00Z">
              <w:r w:rsidRPr="00724635" w:rsidDel="003B4489">
                <w:rPr>
                  <w:rFonts w:ascii="Courier New" w:hAnsi="Courier New" w:cs="Courier New"/>
                  <w:sz w:val="20"/>
                  <w:szCs w:val="20"/>
                </w:rPr>
                <w:delText>Fe2</w:delText>
              </w:r>
            </w:del>
          </w:p>
        </w:tc>
        <w:tc>
          <w:tcPr>
            <w:tcW w:w="1406" w:type="dxa"/>
          </w:tcPr>
          <w:p w14:paraId="7391D001" w14:textId="1C33EE6B" w:rsidR="00724635" w:rsidRPr="00724635" w:rsidDel="003B4489" w:rsidRDefault="00724635" w:rsidP="00724635">
            <w:pPr>
              <w:rPr>
                <w:del w:id="1440" w:author="Bedekar, Vivek" w:date="2016-06-14T21:08:00Z"/>
                <w:sz w:val="20"/>
                <w:szCs w:val="20"/>
              </w:rPr>
            </w:pPr>
            <w:del w:id="1441" w:author="Bedekar, Vivek" w:date="2016-06-14T21:08:00Z">
              <w:r w:rsidRPr="00724635" w:rsidDel="003B4489">
                <w:rPr>
                  <w:sz w:val="20"/>
                  <w:szCs w:val="20"/>
                </w:rPr>
                <w:delText>0.01</w:delText>
              </w:r>
            </w:del>
          </w:p>
        </w:tc>
        <w:tc>
          <w:tcPr>
            <w:tcW w:w="2805" w:type="dxa"/>
            <w:gridSpan w:val="2"/>
          </w:tcPr>
          <w:p w14:paraId="3BE5B1D8" w14:textId="0F4E4AB4" w:rsidR="00724635" w:rsidRPr="00724635" w:rsidDel="003B4489" w:rsidRDefault="00724635" w:rsidP="00724635">
            <w:pPr>
              <w:rPr>
                <w:del w:id="1442" w:author="Bedekar, Vivek" w:date="2016-06-14T21:08:00Z"/>
                <w:sz w:val="20"/>
                <w:szCs w:val="20"/>
              </w:rPr>
            </w:pPr>
            <w:del w:id="1443" w:author="Bedekar, Vivek" w:date="2016-06-14T21:08:00Z">
              <w:r w:rsidRPr="00724635" w:rsidDel="003B4489">
                <w:rPr>
                  <w:sz w:val="20"/>
                  <w:szCs w:val="20"/>
                </w:rPr>
                <w:delText>!Inhibits decay by sulfate</w:delText>
              </w:r>
            </w:del>
          </w:p>
        </w:tc>
        <w:tc>
          <w:tcPr>
            <w:tcW w:w="1395" w:type="dxa"/>
          </w:tcPr>
          <w:p w14:paraId="75E4927E" w14:textId="499487F9" w:rsidR="00724635" w:rsidRPr="00724635" w:rsidDel="003B4489" w:rsidRDefault="00724635" w:rsidP="00724635">
            <w:pPr>
              <w:rPr>
                <w:del w:id="1444" w:author="Bedekar, Vivek" w:date="2016-06-14T21:08:00Z"/>
                <w:sz w:val="20"/>
                <w:szCs w:val="20"/>
              </w:rPr>
            </w:pPr>
          </w:p>
        </w:tc>
        <w:tc>
          <w:tcPr>
            <w:tcW w:w="1391" w:type="dxa"/>
          </w:tcPr>
          <w:p w14:paraId="5CD4E29C" w14:textId="62313837" w:rsidR="00724635" w:rsidRPr="00724635" w:rsidDel="003B4489" w:rsidRDefault="00724635" w:rsidP="00724635">
            <w:pPr>
              <w:rPr>
                <w:del w:id="1445" w:author="Bedekar, Vivek" w:date="2016-06-14T21:08:00Z"/>
                <w:sz w:val="20"/>
                <w:szCs w:val="20"/>
              </w:rPr>
            </w:pPr>
          </w:p>
        </w:tc>
        <w:tc>
          <w:tcPr>
            <w:tcW w:w="1483" w:type="dxa"/>
          </w:tcPr>
          <w:p w14:paraId="6E0657CE" w14:textId="1546913E" w:rsidR="00724635" w:rsidRPr="00724635" w:rsidDel="003B4489" w:rsidRDefault="00724635" w:rsidP="00724635">
            <w:pPr>
              <w:rPr>
                <w:del w:id="1446" w:author="Bedekar, Vivek" w:date="2016-06-14T21:08:00Z"/>
                <w:sz w:val="20"/>
                <w:szCs w:val="20"/>
              </w:rPr>
            </w:pPr>
          </w:p>
        </w:tc>
      </w:tr>
      <w:tr w:rsidR="00724635" w:rsidDel="003B4489" w14:paraId="694220F6" w14:textId="7D8AA153" w:rsidTr="00724635">
        <w:trPr>
          <w:trHeight w:hRule="exact" w:val="216"/>
          <w:del w:id="1447" w:author="Bedekar, Vivek" w:date="2016-06-14T21:08:00Z"/>
        </w:trPr>
        <w:tc>
          <w:tcPr>
            <w:tcW w:w="1705" w:type="dxa"/>
          </w:tcPr>
          <w:p w14:paraId="7608D211" w14:textId="310ADDFE" w:rsidR="00724635" w:rsidRPr="00724635" w:rsidDel="003B4489" w:rsidRDefault="00724635" w:rsidP="00724635">
            <w:pPr>
              <w:rPr>
                <w:del w:id="1448" w:author="Bedekar, Vivek" w:date="2016-06-14T21:08:00Z"/>
                <w:rFonts w:ascii="Courier New" w:hAnsi="Courier New" w:cs="Courier New"/>
                <w:sz w:val="20"/>
                <w:szCs w:val="20"/>
              </w:rPr>
            </w:pPr>
            <w:del w:id="1449" w:author="Bedekar, Vivek" w:date="2016-06-14T21:08:00Z">
              <w:r w:rsidRPr="00724635" w:rsidDel="003B4489">
                <w:rPr>
                  <w:rFonts w:ascii="Courier New" w:hAnsi="Courier New" w:cs="Courier New"/>
                  <w:sz w:val="20"/>
                  <w:szCs w:val="20"/>
                </w:rPr>
                <w:delText>Sulfate</w:delText>
              </w:r>
            </w:del>
          </w:p>
        </w:tc>
        <w:tc>
          <w:tcPr>
            <w:tcW w:w="1406" w:type="dxa"/>
          </w:tcPr>
          <w:p w14:paraId="4B6FC2D2" w14:textId="08F33524" w:rsidR="00724635" w:rsidRPr="00724635" w:rsidDel="003B4489" w:rsidRDefault="00724635" w:rsidP="00724635">
            <w:pPr>
              <w:rPr>
                <w:del w:id="1450" w:author="Bedekar, Vivek" w:date="2016-06-14T21:08:00Z"/>
                <w:sz w:val="20"/>
                <w:szCs w:val="20"/>
              </w:rPr>
            </w:pPr>
            <w:del w:id="1451" w:author="Bedekar, Vivek" w:date="2016-06-14T21:08:00Z">
              <w:r w:rsidRPr="00724635" w:rsidDel="003B4489">
                <w:rPr>
                  <w:sz w:val="20"/>
                  <w:szCs w:val="20"/>
                </w:rPr>
                <w:delText>0.01</w:delText>
              </w:r>
            </w:del>
          </w:p>
        </w:tc>
        <w:tc>
          <w:tcPr>
            <w:tcW w:w="2805" w:type="dxa"/>
            <w:gridSpan w:val="2"/>
          </w:tcPr>
          <w:p w14:paraId="1991DAD1" w14:textId="754A4DB6" w:rsidR="00724635" w:rsidRPr="00724635" w:rsidDel="003B4489" w:rsidRDefault="00724635" w:rsidP="00724635">
            <w:pPr>
              <w:rPr>
                <w:del w:id="1452" w:author="Bedekar, Vivek" w:date="2016-06-14T21:08:00Z"/>
                <w:sz w:val="20"/>
                <w:szCs w:val="20"/>
              </w:rPr>
            </w:pPr>
            <w:del w:id="1453" w:author="Bedekar, Vivek" w:date="2016-06-14T21:08:00Z">
              <w:r w:rsidRPr="00724635" w:rsidDel="003B4489">
                <w:rPr>
                  <w:sz w:val="20"/>
                  <w:szCs w:val="20"/>
                </w:rPr>
                <w:delText>!Inhibits decay by methane</w:delText>
              </w:r>
            </w:del>
          </w:p>
        </w:tc>
        <w:tc>
          <w:tcPr>
            <w:tcW w:w="1395" w:type="dxa"/>
          </w:tcPr>
          <w:p w14:paraId="0B844651" w14:textId="3E9442B1" w:rsidR="00724635" w:rsidRPr="00724635" w:rsidDel="003B4489" w:rsidRDefault="00724635" w:rsidP="00724635">
            <w:pPr>
              <w:rPr>
                <w:del w:id="1454" w:author="Bedekar, Vivek" w:date="2016-06-14T21:08:00Z"/>
                <w:sz w:val="20"/>
                <w:szCs w:val="20"/>
              </w:rPr>
            </w:pPr>
          </w:p>
        </w:tc>
        <w:tc>
          <w:tcPr>
            <w:tcW w:w="1391" w:type="dxa"/>
          </w:tcPr>
          <w:p w14:paraId="6C8A425A" w14:textId="58CF58A4" w:rsidR="00724635" w:rsidRPr="00724635" w:rsidDel="003B4489" w:rsidRDefault="00724635" w:rsidP="00724635">
            <w:pPr>
              <w:rPr>
                <w:del w:id="1455" w:author="Bedekar, Vivek" w:date="2016-06-14T21:08:00Z"/>
                <w:sz w:val="20"/>
                <w:szCs w:val="20"/>
              </w:rPr>
            </w:pPr>
          </w:p>
        </w:tc>
        <w:tc>
          <w:tcPr>
            <w:tcW w:w="1483" w:type="dxa"/>
          </w:tcPr>
          <w:p w14:paraId="0F2067FD" w14:textId="25886B57" w:rsidR="00724635" w:rsidRPr="00724635" w:rsidDel="003B4489" w:rsidRDefault="00724635" w:rsidP="00724635">
            <w:pPr>
              <w:rPr>
                <w:del w:id="1456" w:author="Bedekar, Vivek" w:date="2016-06-14T21:08:00Z"/>
                <w:sz w:val="20"/>
                <w:szCs w:val="20"/>
              </w:rPr>
            </w:pPr>
          </w:p>
        </w:tc>
      </w:tr>
      <w:tr w:rsidR="00724635" w:rsidDel="003B4489" w14:paraId="1586F94F" w14:textId="5A42BEBF" w:rsidTr="00724635">
        <w:trPr>
          <w:trHeight w:hRule="exact" w:val="216"/>
          <w:del w:id="1457" w:author="Bedekar, Vivek" w:date="2016-06-14T21:08:00Z"/>
        </w:trPr>
        <w:tc>
          <w:tcPr>
            <w:tcW w:w="1705" w:type="dxa"/>
          </w:tcPr>
          <w:p w14:paraId="28F76538" w14:textId="4A5BDA3F" w:rsidR="00724635" w:rsidRPr="00724635" w:rsidDel="003B4489" w:rsidRDefault="00724635" w:rsidP="00724635">
            <w:pPr>
              <w:rPr>
                <w:del w:id="1458" w:author="Bedekar, Vivek" w:date="2016-06-14T21:08:00Z"/>
                <w:rFonts w:ascii="Courier New" w:hAnsi="Courier New" w:cs="Courier New"/>
                <w:sz w:val="20"/>
                <w:szCs w:val="20"/>
              </w:rPr>
            </w:pPr>
            <w:del w:id="1459" w:author="Bedekar, Vivek" w:date="2016-06-14T21:08:00Z">
              <w:r w:rsidRPr="00724635" w:rsidDel="003B4489">
                <w:rPr>
                  <w:rFonts w:ascii="Courier New" w:hAnsi="Courier New" w:cs="Courier New"/>
                  <w:sz w:val="20"/>
                  <w:szCs w:val="20"/>
                </w:rPr>
                <w:delText>CH4</w:delText>
              </w:r>
            </w:del>
          </w:p>
        </w:tc>
        <w:tc>
          <w:tcPr>
            <w:tcW w:w="1406" w:type="dxa"/>
          </w:tcPr>
          <w:p w14:paraId="35F2E5BE" w14:textId="40D08EB5" w:rsidR="00724635" w:rsidRPr="00724635" w:rsidDel="003B4489" w:rsidRDefault="00724635" w:rsidP="00724635">
            <w:pPr>
              <w:rPr>
                <w:del w:id="1460" w:author="Bedekar, Vivek" w:date="2016-06-14T21:08:00Z"/>
                <w:sz w:val="20"/>
                <w:szCs w:val="20"/>
              </w:rPr>
            </w:pPr>
            <w:del w:id="1461" w:author="Bedekar, Vivek" w:date="2016-06-14T21:08:00Z">
              <w:r w:rsidRPr="00724635" w:rsidDel="003B4489">
                <w:rPr>
                  <w:sz w:val="20"/>
                  <w:szCs w:val="20"/>
                </w:rPr>
                <w:delText>9999.0</w:delText>
              </w:r>
            </w:del>
          </w:p>
        </w:tc>
        <w:tc>
          <w:tcPr>
            <w:tcW w:w="2805" w:type="dxa"/>
            <w:gridSpan w:val="2"/>
          </w:tcPr>
          <w:p w14:paraId="4264800B" w14:textId="1BFF9E35" w:rsidR="00724635" w:rsidRPr="00724635" w:rsidDel="003B4489" w:rsidRDefault="00724635" w:rsidP="00724635">
            <w:pPr>
              <w:rPr>
                <w:del w:id="1462" w:author="Bedekar, Vivek" w:date="2016-06-14T21:08:00Z"/>
                <w:sz w:val="20"/>
                <w:szCs w:val="20"/>
              </w:rPr>
            </w:pPr>
            <w:del w:id="1463" w:author="Bedekar, Vivek" w:date="2016-06-14T21:08:00Z">
              <w:r w:rsidRPr="00724635" w:rsidDel="003B4489">
                <w:rPr>
                  <w:sz w:val="20"/>
                  <w:szCs w:val="20"/>
                </w:rPr>
                <w:delText>!not applicable/not needed</w:delText>
              </w:r>
            </w:del>
          </w:p>
        </w:tc>
        <w:tc>
          <w:tcPr>
            <w:tcW w:w="1395" w:type="dxa"/>
          </w:tcPr>
          <w:p w14:paraId="2490ED8E" w14:textId="386512AC" w:rsidR="00724635" w:rsidRPr="00724635" w:rsidDel="003B4489" w:rsidRDefault="00724635" w:rsidP="00724635">
            <w:pPr>
              <w:rPr>
                <w:del w:id="1464" w:author="Bedekar, Vivek" w:date="2016-06-14T21:08:00Z"/>
                <w:sz w:val="20"/>
                <w:szCs w:val="20"/>
              </w:rPr>
            </w:pPr>
          </w:p>
        </w:tc>
        <w:tc>
          <w:tcPr>
            <w:tcW w:w="1391" w:type="dxa"/>
          </w:tcPr>
          <w:p w14:paraId="66F625F8" w14:textId="188A2BE6" w:rsidR="00724635" w:rsidRPr="00724635" w:rsidDel="003B4489" w:rsidRDefault="00724635" w:rsidP="00724635">
            <w:pPr>
              <w:rPr>
                <w:del w:id="1465" w:author="Bedekar, Vivek" w:date="2016-06-14T21:08:00Z"/>
                <w:sz w:val="20"/>
                <w:szCs w:val="20"/>
              </w:rPr>
            </w:pPr>
          </w:p>
        </w:tc>
        <w:tc>
          <w:tcPr>
            <w:tcW w:w="1483" w:type="dxa"/>
          </w:tcPr>
          <w:p w14:paraId="0C1B7C94" w14:textId="07C2E11D" w:rsidR="00724635" w:rsidRPr="00724635" w:rsidDel="003B4489" w:rsidRDefault="00724635" w:rsidP="00724635">
            <w:pPr>
              <w:rPr>
                <w:del w:id="1466" w:author="Bedekar, Vivek" w:date="2016-06-14T21:08:00Z"/>
                <w:sz w:val="20"/>
                <w:szCs w:val="20"/>
              </w:rPr>
            </w:pPr>
          </w:p>
        </w:tc>
      </w:tr>
      <w:tr w:rsidR="00724635" w:rsidDel="003B4489" w14:paraId="367A2B0D" w14:textId="40F9BD02" w:rsidTr="00724635">
        <w:trPr>
          <w:trHeight w:hRule="exact" w:val="216"/>
          <w:del w:id="1467" w:author="Bedekar, Vivek" w:date="2016-06-14T21:08:00Z"/>
        </w:trPr>
        <w:tc>
          <w:tcPr>
            <w:tcW w:w="1705" w:type="dxa"/>
          </w:tcPr>
          <w:p w14:paraId="7617005F" w14:textId="4D9C7B7B" w:rsidR="00724635" w:rsidRPr="00724635" w:rsidDel="003B4489" w:rsidRDefault="00724635" w:rsidP="00724635">
            <w:pPr>
              <w:rPr>
                <w:del w:id="1468" w:author="Bedekar, Vivek" w:date="2016-06-14T21:08:00Z"/>
                <w:rFonts w:ascii="Courier New" w:hAnsi="Courier New" w:cs="Courier New"/>
                <w:sz w:val="20"/>
                <w:szCs w:val="20"/>
              </w:rPr>
            </w:pPr>
            <w:del w:id="1469" w:author="Bedekar, Vivek" w:date="2016-06-14T21:08:00Z">
              <w:r w:rsidRPr="00724635" w:rsidDel="003B4489">
                <w:rPr>
                  <w:rFonts w:ascii="Courier New" w:hAnsi="Courier New" w:cs="Courier New"/>
                  <w:sz w:val="20"/>
                  <w:szCs w:val="20"/>
                </w:rPr>
                <w:delText>#</w:delText>
              </w:r>
            </w:del>
          </w:p>
        </w:tc>
        <w:tc>
          <w:tcPr>
            <w:tcW w:w="1406" w:type="dxa"/>
          </w:tcPr>
          <w:p w14:paraId="6B7630F3" w14:textId="0739EC36" w:rsidR="00724635" w:rsidRPr="00724635" w:rsidDel="003B4489" w:rsidRDefault="00724635" w:rsidP="00724635">
            <w:pPr>
              <w:rPr>
                <w:del w:id="1470" w:author="Bedekar, Vivek" w:date="2016-06-14T21:08:00Z"/>
                <w:sz w:val="20"/>
                <w:szCs w:val="20"/>
              </w:rPr>
            </w:pPr>
          </w:p>
        </w:tc>
        <w:tc>
          <w:tcPr>
            <w:tcW w:w="1407" w:type="dxa"/>
          </w:tcPr>
          <w:p w14:paraId="3040BE9C" w14:textId="542794E1" w:rsidR="00724635" w:rsidRPr="00724635" w:rsidDel="003B4489" w:rsidRDefault="00724635" w:rsidP="00724635">
            <w:pPr>
              <w:rPr>
                <w:del w:id="1471" w:author="Bedekar, Vivek" w:date="2016-06-14T21:08:00Z"/>
                <w:sz w:val="20"/>
                <w:szCs w:val="20"/>
              </w:rPr>
            </w:pPr>
          </w:p>
        </w:tc>
        <w:tc>
          <w:tcPr>
            <w:tcW w:w="1398" w:type="dxa"/>
          </w:tcPr>
          <w:p w14:paraId="3EDD228A" w14:textId="0D875D99" w:rsidR="00724635" w:rsidRPr="00724635" w:rsidDel="003B4489" w:rsidRDefault="00724635" w:rsidP="00724635">
            <w:pPr>
              <w:rPr>
                <w:del w:id="1472" w:author="Bedekar, Vivek" w:date="2016-06-14T21:08:00Z"/>
                <w:sz w:val="20"/>
                <w:szCs w:val="20"/>
              </w:rPr>
            </w:pPr>
          </w:p>
        </w:tc>
        <w:tc>
          <w:tcPr>
            <w:tcW w:w="1395" w:type="dxa"/>
          </w:tcPr>
          <w:p w14:paraId="4482E6FE" w14:textId="1D1E729A" w:rsidR="00724635" w:rsidRPr="00724635" w:rsidDel="003B4489" w:rsidRDefault="00724635" w:rsidP="00724635">
            <w:pPr>
              <w:rPr>
                <w:del w:id="1473" w:author="Bedekar, Vivek" w:date="2016-06-14T21:08:00Z"/>
                <w:sz w:val="20"/>
                <w:szCs w:val="20"/>
              </w:rPr>
            </w:pPr>
          </w:p>
        </w:tc>
        <w:tc>
          <w:tcPr>
            <w:tcW w:w="1391" w:type="dxa"/>
          </w:tcPr>
          <w:p w14:paraId="6CE47676" w14:textId="341F4461" w:rsidR="00724635" w:rsidRPr="00724635" w:rsidDel="003B4489" w:rsidRDefault="00724635" w:rsidP="00724635">
            <w:pPr>
              <w:rPr>
                <w:del w:id="1474" w:author="Bedekar, Vivek" w:date="2016-06-14T21:08:00Z"/>
                <w:sz w:val="20"/>
                <w:szCs w:val="20"/>
              </w:rPr>
            </w:pPr>
          </w:p>
        </w:tc>
        <w:tc>
          <w:tcPr>
            <w:tcW w:w="1483" w:type="dxa"/>
          </w:tcPr>
          <w:p w14:paraId="13A1850E" w14:textId="2E8F0D30" w:rsidR="00724635" w:rsidRPr="00724635" w:rsidDel="003B4489" w:rsidRDefault="00724635" w:rsidP="00724635">
            <w:pPr>
              <w:rPr>
                <w:del w:id="1475" w:author="Bedekar, Vivek" w:date="2016-06-14T21:08:00Z"/>
                <w:sz w:val="20"/>
                <w:szCs w:val="20"/>
              </w:rPr>
            </w:pPr>
          </w:p>
        </w:tc>
      </w:tr>
      <w:tr w:rsidR="00724635" w:rsidDel="003B4489" w14:paraId="122A6F99" w14:textId="03349354" w:rsidTr="00724635">
        <w:trPr>
          <w:trHeight w:hRule="exact" w:val="216"/>
          <w:del w:id="1476" w:author="Bedekar, Vivek" w:date="2016-06-14T21:08:00Z"/>
        </w:trPr>
        <w:tc>
          <w:tcPr>
            <w:tcW w:w="1705" w:type="dxa"/>
          </w:tcPr>
          <w:p w14:paraId="07D257B6" w14:textId="4B22F43A" w:rsidR="00724635" w:rsidRPr="00724635" w:rsidDel="003B4489" w:rsidRDefault="00724635" w:rsidP="00724635">
            <w:pPr>
              <w:rPr>
                <w:del w:id="1477" w:author="Bedekar, Vivek" w:date="2016-06-14T21:08:00Z"/>
                <w:rFonts w:ascii="Courier New" w:hAnsi="Courier New" w:cs="Courier New"/>
                <w:sz w:val="20"/>
                <w:szCs w:val="20"/>
              </w:rPr>
            </w:pPr>
            <w:del w:id="1478" w:author="Bedekar, Vivek" w:date="2016-06-14T21:08:00Z">
              <w:r w:rsidRPr="00724635" w:rsidDel="003B4489">
                <w:rPr>
                  <w:rFonts w:ascii="Courier New" w:hAnsi="Courier New" w:cs="Courier New"/>
                  <w:sz w:val="20"/>
                  <w:szCs w:val="20"/>
                </w:rPr>
                <w:delText># Decay Rate</w:delText>
              </w:r>
            </w:del>
          </w:p>
        </w:tc>
        <w:tc>
          <w:tcPr>
            <w:tcW w:w="1406" w:type="dxa"/>
          </w:tcPr>
          <w:p w14:paraId="2B7B8742" w14:textId="17002552" w:rsidR="00724635" w:rsidRPr="00724635" w:rsidDel="003B4489" w:rsidRDefault="00724635" w:rsidP="00724635">
            <w:pPr>
              <w:rPr>
                <w:del w:id="1479" w:author="Bedekar, Vivek" w:date="2016-06-14T21:08:00Z"/>
                <w:sz w:val="20"/>
                <w:szCs w:val="20"/>
              </w:rPr>
            </w:pPr>
            <w:del w:id="1480" w:author="Bedekar, Vivek" w:date="2016-06-14T21:08:00Z">
              <w:r w:rsidRPr="00724635" w:rsidDel="003B4489">
                <w:rPr>
                  <w:sz w:val="20"/>
                  <w:szCs w:val="20"/>
                </w:rPr>
                <w:delText>Benzene</w:delText>
              </w:r>
            </w:del>
          </w:p>
        </w:tc>
        <w:tc>
          <w:tcPr>
            <w:tcW w:w="1407" w:type="dxa"/>
          </w:tcPr>
          <w:p w14:paraId="3D00B3E9" w14:textId="7BA482DE" w:rsidR="00724635" w:rsidRPr="00724635" w:rsidDel="003B4489" w:rsidRDefault="00724635" w:rsidP="00724635">
            <w:pPr>
              <w:rPr>
                <w:del w:id="1481" w:author="Bedekar, Vivek" w:date="2016-06-14T21:08:00Z"/>
                <w:sz w:val="20"/>
                <w:szCs w:val="20"/>
              </w:rPr>
            </w:pPr>
            <w:del w:id="1482" w:author="Bedekar, Vivek" w:date="2016-06-14T21:08:00Z">
              <w:r w:rsidRPr="00724635" w:rsidDel="003B4489">
                <w:rPr>
                  <w:sz w:val="20"/>
                  <w:szCs w:val="20"/>
                </w:rPr>
                <w:delText>Toluene</w:delText>
              </w:r>
            </w:del>
          </w:p>
        </w:tc>
        <w:tc>
          <w:tcPr>
            <w:tcW w:w="1398" w:type="dxa"/>
          </w:tcPr>
          <w:p w14:paraId="5F02CFAE" w14:textId="713D74CF" w:rsidR="00724635" w:rsidRPr="00724635" w:rsidDel="003B4489" w:rsidRDefault="00724635" w:rsidP="00724635">
            <w:pPr>
              <w:rPr>
                <w:del w:id="1483" w:author="Bedekar, Vivek" w:date="2016-06-14T21:08:00Z"/>
                <w:sz w:val="20"/>
                <w:szCs w:val="20"/>
              </w:rPr>
            </w:pPr>
            <w:del w:id="1484" w:author="Bedekar, Vivek" w:date="2016-06-14T21:08:00Z">
              <w:r w:rsidRPr="00724635" w:rsidDel="003B4489">
                <w:rPr>
                  <w:sz w:val="20"/>
                  <w:szCs w:val="20"/>
                </w:rPr>
                <w:delText>MTBE</w:delText>
              </w:r>
            </w:del>
          </w:p>
        </w:tc>
        <w:tc>
          <w:tcPr>
            <w:tcW w:w="1395" w:type="dxa"/>
          </w:tcPr>
          <w:p w14:paraId="09E61E7B" w14:textId="5DB71445" w:rsidR="00724635" w:rsidRPr="00724635" w:rsidDel="003B4489" w:rsidRDefault="00724635" w:rsidP="00724635">
            <w:pPr>
              <w:rPr>
                <w:del w:id="1485" w:author="Bedekar, Vivek" w:date="2016-06-14T21:08:00Z"/>
                <w:sz w:val="20"/>
                <w:szCs w:val="20"/>
              </w:rPr>
            </w:pPr>
            <w:del w:id="1486" w:author="Bedekar, Vivek" w:date="2016-06-14T21:08:00Z">
              <w:r w:rsidRPr="00724635" w:rsidDel="003B4489">
                <w:rPr>
                  <w:sz w:val="20"/>
                  <w:szCs w:val="20"/>
                </w:rPr>
                <w:delText>TAME</w:delText>
              </w:r>
            </w:del>
          </w:p>
        </w:tc>
        <w:tc>
          <w:tcPr>
            <w:tcW w:w="1391" w:type="dxa"/>
          </w:tcPr>
          <w:p w14:paraId="5C2C071C" w14:textId="53918AA2" w:rsidR="00724635" w:rsidRPr="00724635" w:rsidDel="003B4489" w:rsidRDefault="00724635" w:rsidP="00724635">
            <w:pPr>
              <w:rPr>
                <w:del w:id="1487" w:author="Bedekar, Vivek" w:date="2016-06-14T21:08:00Z"/>
                <w:sz w:val="20"/>
                <w:szCs w:val="20"/>
              </w:rPr>
            </w:pPr>
            <w:del w:id="1488" w:author="Bedekar, Vivek" w:date="2016-06-14T21:08:00Z">
              <w:r w:rsidRPr="00724635" w:rsidDel="003B4489">
                <w:rPr>
                  <w:sz w:val="20"/>
                  <w:szCs w:val="20"/>
                </w:rPr>
                <w:delText>TBA</w:delText>
              </w:r>
            </w:del>
          </w:p>
        </w:tc>
        <w:tc>
          <w:tcPr>
            <w:tcW w:w="1483" w:type="dxa"/>
          </w:tcPr>
          <w:p w14:paraId="2019A061" w14:textId="11805474" w:rsidR="00724635" w:rsidRPr="00724635" w:rsidDel="003B4489" w:rsidRDefault="00724635" w:rsidP="00724635">
            <w:pPr>
              <w:rPr>
                <w:del w:id="1489" w:author="Bedekar, Vivek" w:date="2016-06-14T21:08:00Z"/>
                <w:sz w:val="20"/>
                <w:szCs w:val="20"/>
              </w:rPr>
            </w:pPr>
            <w:del w:id="1490" w:author="Bedekar, Vivek" w:date="2016-06-14T21:08:00Z">
              <w:r w:rsidRPr="00724635" w:rsidDel="003B4489">
                <w:rPr>
                  <w:sz w:val="20"/>
                  <w:szCs w:val="20"/>
                </w:rPr>
                <w:delText>CompSurrogate</w:delText>
              </w:r>
            </w:del>
          </w:p>
        </w:tc>
      </w:tr>
      <w:tr w:rsidR="00724635" w:rsidDel="003B4489" w14:paraId="726BD3B4" w14:textId="386FE633" w:rsidTr="00724635">
        <w:trPr>
          <w:trHeight w:hRule="exact" w:val="216"/>
          <w:del w:id="1491" w:author="Bedekar, Vivek" w:date="2016-06-14T21:08:00Z"/>
        </w:trPr>
        <w:tc>
          <w:tcPr>
            <w:tcW w:w="1705" w:type="dxa"/>
          </w:tcPr>
          <w:p w14:paraId="01080991" w14:textId="13049EF0" w:rsidR="00724635" w:rsidRPr="00724635" w:rsidDel="003B4489" w:rsidRDefault="00724635" w:rsidP="00724635">
            <w:pPr>
              <w:rPr>
                <w:del w:id="1492" w:author="Bedekar, Vivek" w:date="2016-06-14T21:08:00Z"/>
                <w:rFonts w:ascii="Courier New" w:hAnsi="Courier New" w:cs="Courier New"/>
                <w:sz w:val="20"/>
                <w:szCs w:val="20"/>
              </w:rPr>
            </w:pPr>
            <w:del w:id="1493" w:author="Bedekar, Vivek" w:date="2016-06-14T21:08:00Z">
              <w:r w:rsidRPr="00724635" w:rsidDel="003B4489">
                <w:rPr>
                  <w:rFonts w:ascii="Courier New" w:hAnsi="Courier New" w:cs="Courier New"/>
                  <w:sz w:val="20"/>
                  <w:szCs w:val="20"/>
                </w:rPr>
                <w:delText>Oxygen</w:delText>
              </w:r>
            </w:del>
          </w:p>
        </w:tc>
        <w:tc>
          <w:tcPr>
            <w:tcW w:w="1406" w:type="dxa"/>
          </w:tcPr>
          <w:p w14:paraId="2C63B002" w14:textId="3352111E" w:rsidR="00724635" w:rsidRPr="00724635" w:rsidDel="003B4489" w:rsidRDefault="00724635" w:rsidP="00724635">
            <w:pPr>
              <w:rPr>
                <w:del w:id="1494" w:author="Bedekar, Vivek" w:date="2016-06-14T21:08:00Z"/>
                <w:sz w:val="20"/>
                <w:szCs w:val="20"/>
              </w:rPr>
            </w:pPr>
            <w:del w:id="1495" w:author="Bedekar, Vivek" w:date="2016-06-14T21:08:00Z">
              <w:r w:rsidRPr="00724635" w:rsidDel="003B4489">
                <w:rPr>
                  <w:sz w:val="20"/>
                  <w:szCs w:val="20"/>
                </w:rPr>
                <w:delText>-1.5247E-02</w:delText>
              </w:r>
            </w:del>
          </w:p>
        </w:tc>
        <w:tc>
          <w:tcPr>
            <w:tcW w:w="1407" w:type="dxa"/>
          </w:tcPr>
          <w:p w14:paraId="0763F647" w14:textId="6E6771A7" w:rsidR="00724635" w:rsidRPr="00724635" w:rsidDel="003B4489" w:rsidRDefault="00724635" w:rsidP="00724635">
            <w:pPr>
              <w:rPr>
                <w:del w:id="1496" w:author="Bedekar, Vivek" w:date="2016-06-14T21:08:00Z"/>
                <w:sz w:val="20"/>
                <w:szCs w:val="20"/>
              </w:rPr>
            </w:pPr>
            <w:del w:id="1497" w:author="Bedekar, Vivek" w:date="2016-06-14T21:08:00Z">
              <w:r w:rsidRPr="00724635" w:rsidDel="003B4489">
                <w:rPr>
                  <w:sz w:val="20"/>
                  <w:szCs w:val="20"/>
                </w:rPr>
                <w:delText>-1.5424E-02</w:delText>
              </w:r>
            </w:del>
          </w:p>
        </w:tc>
        <w:tc>
          <w:tcPr>
            <w:tcW w:w="1398" w:type="dxa"/>
          </w:tcPr>
          <w:p w14:paraId="20EBAD97" w14:textId="118017FF" w:rsidR="00724635" w:rsidRPr="00724635" w:rsidDel="003B4489" w:rsidRDefault="00724635" w:rsidP="00724635">
            <w:pPr>
              <w:rPr>
                <w:del w:id="1498" w:author="Bedekar, Vivek" w:date="2016-06-14T21:08:00Z"/>
                <w:sz w:val="20"/>
                <w:szCs w:val="20"/>
              </w:rPr>
            </w:pPr>
            <w:del w:id="1499" w:author="Bedekar, Vivek" w:date="2016-06-14T21:08:00Z">
              <w:r w:rsidRPr="00724635" w:rsidDel="003B4489">
                <w:rPr>
                  <w:sz w:val="20"/>
                  <w:szCs w:val="20"/>
                </w:rPr>
                <w:delText>-7.6023E-04</w:delText>
              </w:r>
            </w:del>
          </w:p>
        </w:tc>
        <w:tc>
          <w:tcPr>
            <w:tcW w:w="1395" w:type="dxa"/>
          </w:tcPr>
          <w:p w14:paraId="0C6F46FF" w14:textId="7A253CB8" w:rsidR="00724635" w:rsidRPr="00724635" w:rsidDel="003B4489" w:rsidRDefault="00724635" w:rsidP="00724635">
            <w:pPr>
              <w:rPr>
                <w:del w:id="1500" w:author="Bedekar, Vivek" w:date="2016-06-14T21:08:00Z"/>
                <w:sz w:val="20"/>
                <w:szCs w:val="20"/>
              </w:rPr>
            </w:pPr>
            <w:del w:id="1501" w:author="Bedekar, Vivek" w:date="2016-06-14T21:08:00Z">
              <w:r w:rsidRPr="00724635" w:rsidDel="003B4489">
                <w:rPr>
                  <w:sz w:val="20"/>
                  <w:szCs w:val="20"/>
                </w:rPr>
                <w:delText>-7.6023E-04</w:delText>
              </w:r>
            </w:del>
          </w:p>
        </w:tc>
        <w:tc>
          <w:tcPr>
            <w:tcW w:w="1391" w:type="dxa"/>
          </w:tcPr>
          <w:p w14:paraId="24036B42" w14:textId="019749B2" w:rsidR="00724635" w:rsidRPr="00724635" w:rsidDel="003B4489" w:rsidRDefault="00724635" w:rsidP="00724635">
            <w:pPr>
              <w:rPr>
                <w:del w:id="1502" w:author="Bedekar, Vivek" w:date="2016-06-14T21:08:00Z"/>
                <w:sz w:val="20"/>
                <w:szCs w:val="20"/>
              </w:rPr>
            </w:pPr>
            <w:del w:id="1503" w:author="Bedekar, Vivek" w:date="2016-06-14T21:08:00Z">
              <w:r w:rsidRPr="00724635" w:rsidDel="003B4489">
                <w:rPr>
                  <w:sz w:val="20"/>
                  <w:szCs w:val="20"/>
                </w:rPr>
                <w:delText>-7.6023E-04</w:delText>
              </w:r>
            </w:del>
          </w:p>
        </w:tc>
        <w:tc>
          <w:tcPr>
            <w:tcW w:w="1483" w:type="dxa"/>
          </w:tcPr>
          <w:p w14:paraId="3236912A" w14:textId="23F2E60A" w:rsidR="00724635" w:rsidRPr="00724635" w:rsidDel="003B4489" w:rsidRDefault="00724635" w:rsidP="00724635">
            <w:pPr>
              <w:rPr>
                <w:del w:id="1504" w:author="Bedekar, Vivek" w:date="2016-06-14T21:08:00Z"/>
                <w:sz w:val="20"/>
                <w:szCs w:val="20"/>
              </w:rPr>
            </w:pPr>
            <w:del w:id="1505" w:author="Bedekar, Vivek" w:date="2016-06-14T21:08:00Z">
              <w:r w:rsidRPr="00724635" w:rsidDel="003B4489">
                <w:rPr>
                  <w:sz w:val="20"/>
                  <w:szCs w:val="20"/>
                </w:rPr>
                <w:delText>-0.01528</w:delText>
              </w:r>
            </w:del>
          </w:p>
        </w:tc>
      </w:tr>
      <w:tr w:rsidR="00724635" w:rsidDel="003B4489" w14:paraId="382A8AC0" w14:textId="4D93EAFB" w:rsidTr="00724635">
        <w:trPr>
          <w:trHeight w:hRule="exact" w:val="216"/>
          <w:del w:id="1506" w:author="Bedekar, Vivek" w:date="2016-06-14T21:08:00Z"/>
        </w:trPr>
        <w:tc>
          <w:tcPr>
            <w:tcW w:w="1705" w:type="dxa"/>
          </w:tcPr>
          <w:p w14:paraId="2DA5A7FA" w14:textId="37DF0C54" w:rsidR="00724635" w:rsidRPr="00724635" w:rsidDel="003B4489" w:rsidRDefault="00724635" w:rsidP="00724635">
            <w:pPr>
              <w:rPr>
                <w:del w:id="1507" w:author="Bedekar, Vivek" w:date="2016-06-14T21:08:00Z"/>
                <w:rFonts w:ascii="Courier New" w:hAnsi="Courier New" w:cs="Courier New"/>
                <w:sz w:val="20"/>
                <w:szCs w:val="20"/>
              </w:rPr>
            </w:pPr>
            <w:del w:id="1508" w:author="Bedekar, Vivek" w:date="2016-06-14T21:08:00Z">
              <w:r w:rsidRPr="00724635" w:rsidDel="003B4489">
                <w:rPr>
                  <w:rFonts w:ascii="Courier New" w:hAnsi="Courier New" w:cs="Courier New"/>
                  <w:sz w:val="20"/>
                  <w:szCs w:val="20"/>
                </w:rPr>
                <w:delText>Nitrate</w:delText>
              </w:r>
            </w:del>
          </w:p>
        </w:tc>
        <w:tc>
          <w:tcPr>
            <w:tcW w:w="1406" w:type="dxa"/>
          </w:tcPr>
          <w:p w14:paraId="4729DC30" w14:textId="02E8D3ED" w:rsidR="00724635" w:rsidRPr="00724635" w:rsidDel="003B4489" w:rsidRDefault="00724635" w:rsidP="00724635">
            <w:pPr>
              <w:rPr>
                <w:del w:id="1509" w:author="Bedekar, Vivek" w:date="2016-06-14T21:08:00Z"/>
                <w:sz w:val="20"/>
                <w:szCs w:val="20"/>
              </w:rPr>
            </w:pPr>
            <w:del w:id="1510" w:author="Bedekar, Vivek" w:date="2016-06-14T21:08:00Z">
              <w:r w:rsidRPr="00724635" w:rsidDel="003B4489">
                <w:rPr>
                  <w:sz w:val="20"/>
                  <w:szCs w:val="20"/>
                </w:rPr>
                <w:delText>-9.2680E-03</w:delText>
              </w:r>
            </w:del>
          </w:p>
        </w:tc>
        <w:tc>
          <w:tcPr>
            <w:tcW w:w="1407" w:type="dxa"/>
          </w:tcPr>
          <w:p w14:paraId="2BF10A63" w14:textId="3916E3AB" w:rsidR="00724635" w:rsidRPr="00724635" w:rsidDel="003B4489" w:rsidRDefault="00724635" w:rsidP="00724635">
            <w:pPr>
              <w:rPr>
                <w:del w:id="1511" w:author="Bedekar, Vivek" w:date="2016-06-14T21:08:00Z"/>
                <w:sz w:val="20"/>
                <w:szCs w:val="20"/>
              </w:rPr>
            </w:pPr>
            <w:del w:id="1512" w:author="Bedekar, Vivek" w:date="2016-06-14T21:08:00Z">
              <w:r w:rsidRPr="00724635" w:rsidDel="003B4489">
                <w:rPr>
                  <w:sz w:val="20"/>
                  <w:szCs w:val="20"/>
                </w:rPr>
                <w:delText>-9.3753E-03</w:delText>
              </w:r>
            </w:del>
          </w:p>
        </w:tc>
        <w:tc>
          <w:tcPr>
            <w:tcW w:w="1398" w:type="dxa"/>
          </w:tcPr>
          <w:p w14:paraId="59282F7C" w14:textId="3E28F648" w:rsidR="00724635" w:rsidRPr="00724635" w:rsidDel="003B4489" w:rsidRDefault="00724635" w:rsidP="00724635">
            <w:pPr>
              <w:rPr>
                <w:del w:id="1513" w:author="Bedekar, Vivek" w:date="2016-06-14T21:08:00Z"/>
                <w:sz w:val="20"/>
                <w:szCs w:val="20"/>
              </w:rPr>
            </w:pPr>
            <w:del w:id="1514" w:author="Bedekar, Vivek" w:date="2016-06-14T21:08:00Z">
              <w:r w:rsidRPr="00724635" w:rsidDel="003B4489">
                <w:rPr>
                  <w:sz w:val="20"/>
                  <w:szCs w:val="20"/>
                </w:rPr>
                <w:delText>-4.6210E-04</w:delText>
              </w:r>
            </w:del>
          </w:p>
        </w:tc>
        <w:tc>
          <w:tcPr>
            <w:tcW w:w="1395" w:type="dxa"/>
          </w:tcPr>
          <w:p w14:paraId="75B298BC" w14:textId="447D0CDC" w:rsidR="00724635" w:rsidRPr="00724635" w:rsidDel="003B4489" w:rsidRDefault="00724635" w:rsidP="00724635">
            <w:pPr>
              <w:rPr>
                <w:del w:id="1515" w:author="Bedekar, Vivek" w:date="2016-06-14T21:08:00Z"/>
                <w:sz w:val="20"/>
                <w:szCs w:val="20"/>
              </w:rPr>
            </w:pPr>
            <w:del w:id="1516" w:author="Bedekar, Vivek" w:date="2016-06-14T21:08:00Z">
              <w:r w:rsidRPr="00724635" w:rsidDel="003B4489">
                <w:rPr>
                  <w:sz w:val="20"/>
                  <w:szCs w:val="20"/>
                </w:rPr>
                <w:delText>-4.6210E-04</w:delText>
              </w:r>
            </w:del>
          </w:p>
        </w:tc>
        <w:tc>
          <w:tcPr>
            <w:tcW w:w="1391" w:type="dxa"/>
          </w:tcPr>
          <w:p w14:paraId="5F9A6BB1" w14:textId="0C63328F" w:rsidR="00724635" w:rsidRPr="00724635" w:rsidDel="003B4489" w:rsidRDefault="00724635" w:rsidP="00724635">
            <w:pPr>
              <w:rPr>
                <w:del w:id="1517" w:author="Bedekar, Vivek" w:date="2016-06-14T21:08:00Z"/>
                <w:sz w:val="20"/>
                <w:szCs w:val="20"/>
              </w:rPr>
            </w:pPr>
            <w:del w:id="1518" w:author="Bedekar, Vivek" w:date="2016-06-14T21:08:00Z">
              <w:r w:rsidRPr="00724635" w:rsidDel="003B4489">
                <w:rPr>
                  <w:sz w:val="20"/>
                  <w:szCs w:val="20"/>
                </w:rPr>
                <w:delText>-4.6210E-04</w:delText>
              </w:r>
            </w:del>
          </w:p>
        </w:tc>
        <w:tc>
          <w:tcPr>
            <w:tcW w:w="1483" w:type="dxa"/>
          </w:tcPr>
          <w:p w14:paraId="422247D5" w14:textId="54975B3C" w:rsidR="00724635" w:rsidRPr="00724635" w:rsidDel="003B4489" w:rsidRDefault="00724635" w:rsidP="00724635">
            <w:pPr>
              <w:rPr>
                <w:del w:id="1519" w:author="Bedekar, Vivek" w:date="2016-06-14T21:08:00Z"/>
                <w:sz w:val="20"/>
                <w:szCs w:val="20"/>
              </w:rPr>
            </w:pPr>
            <w:del w:id="1520" w:author="Bedekar, Vivek" w:date="2016-06-14T21:08:00Z">
              <w:r w:rsidRPr="00724635" w:rsidDel="003B4489">
                <w:rPr>
                  <w:sz w:val="20"/>
                  <w:szCs w:val="20"/>
                </w:rPr>
                <w:delText>-0.00928</w:delText>
              </w:r>
            </w:del>
          </w:p>
        </w:tc>
      </w:tr>
      <w:tr w:rsidR="00724635" w:rsidDel="003B4489" w14:paraId="23793067" w14:textId="2E540DD7" w:rsidTr="00724635">
        <w:trPr>
          <w:trHeight w:hRule="exact" w:val="216"/>
          <w:del w:id="1521" w:author="Bedekar, Vivek" w:date="2016-06-14T21:08:00Z"/>
        </w:trPr>
        <w:tc>
          <w:tcPr>
            <w:tcW w:w="1705" w:type="dxa"/>
          </w:tcPr>
          <w:p w14:paraId="5319AF75" w14:textId="3EAA8563" w:rsidR="00724635" w:rsidRPr="00724635" w:rsidDel="003B4489" w:rsidRDefault="00724635" w:rsidP="00724635">
            <w:pPr>
              <w:rPr>
                <w:del w:id="1522" w:author="Bedekar, Vivek" w:date="2016-06-14T21:08:00Z"/>
                <w:rFonts w:ascii="Courier New" w:hAnsi="Courier New" w:cs="Courier New"/>
                <w:sz w:val="20"/>
                <w:szCs w:val="20"/>
              </w:rPr>
            </w:pPr>
            <w:del w:id="1523" w:author="Bedekar, Vivek" w:date="2016-06-14T21:08:00Z">
              <w:r w:rsidRPr="00724635" w:rsidDel="003B4489">
                <w:rPr>
                  <w:rFonts w:ascii="Courier New" w:hAnsi="Courier New" w:cs="Courier New"/>
                  <w:sz w:val="20"/>
                  <w:szCs w:val="20"/>
                </w:rPr>
                <w:delText>Fe2</w:delText>
              </w:r>
            </w:del>
          </w:p>
        </w:tc>
        <w:tc>
          <w:tcPr>
            <w:tcW w:w="1406" w:type="dxa"/>
          </w:tcPr>
          <w:p w14:paraId="1B6CEED4" w14:textId="2ECBF784" w:rsidR="00724635" w:rsidRPr="00724635" w:rsidDel="003B4489" w:rsidRDefault="00724635" w:rsidP="00724635">
            <w:pPr>
              <w:rPr>
                <w:del w:id="1524" w:author="Bedekar, Vivek" w:date="2016-06-14T21:08:00Z"/>
                <w:sz w:val="20"/>
                <w:szCs w:val="20"/>
              </w:rPr>
            </w:pPr>
            <w:del w:id="1525" w:author="Bedekar, Vivek" w:date="2016-06-14T21:08:00Z">
              <w:r w:rsidRPr="00724635" w:rsidDel="003B4489">
                <w:rPr>
                  <w:sz w:val="20"/>
                  <w:szCs w:val="20"/>
                </w:rPr>
                <w:delText>-1.4948E-03</w:delText>
              </w:r>
            </w:del>
          </w:p>
        </w:tc>
        <w:tc>
          <w:tcPr>
            <w:tcW w:w="1407" w:type="dxa"/>
          </w:tcPr>
          <w:p w14:paraId="3D12EDE4" w14:textId="61E3408B" w:rsidR="00724635" w:rsidRPr="00724635" w:rsidDel="003B4489" w:rsidRDefault="00724635" w:rsidP="00724635">
            <w:pPr>
              <w:rPr>
                <w:del w:id="1526" w:author="Bedekar, Vivek" w:date="2016-06-14T21:08:00Z"/>
                <w:sz w:val="20"/>
                <w:szCs w:val="20"/>
              </w:rPr>
            </w:pPr>
            <w:del w:id="1527" w:author="Bedekar, Vivek" w:date="2016-06-14T21:08:00Z">
              <w:r w:rsidRPr="00724635" w:rsidDel="003B4489">
                <w:rPr>
                  <w:sz w:val="20"/>
                  <w:szCs w:val="20"/>
                </w:rPr>
                <w:delText>-1.5121E-03</w:delText>
              </w:r>
            </w:del>
          </w:p>
        </w:tc>
        <w:tc>
          <w:tcPr>
            <w:tcW w:w="1398" w:type="dxa"/>
          </w:tcPr>
          <w:p w14:paraId="1A3D2A7C" w14:textId="662FFA2C" w:rsidR="00724635" w:rsidRPr="00724635" w:rsidDel="003B4489" w:rsidRDefault="00724635" w:rsidP="00724635">
            <w:pPr>
              <w:rPr>
                <w:del w:id="1528" w:author="Bedekar, Vivek" w:date="2016-06-14T21:08:00Z"/>
                <w:sz w:val="20"/>
                <w:szCs w:val="20"/>
              </w:rPr>
            </w:pPr>
            <w:del w:id="1529" w:author="Bedekar, Vivek" w:date="2016-06-14T21:08:00Z">
              <w:r w:rsidRPr="00724635" w:rsidDel="003B4489">
                <w:rPr>
                  <w:sz w:val="20"/>
                  <w:szCs w:val="20"/>
                </w:rPr>
                <w:delText>-7.4532E-05</w:delText>
              </w:r>
            </w:del>
          </w:p>
        </w:tc>
        <w:tc>
          <w:tcPr>
            <w:tcW w:w="1395" w:type="dxa"/>
          </w:tcPr>
          <w:p w14:paraId="379384AE" w14:textId="040B8720" w:rsidR="00724635" w:rsidRPr="00724635" w:rsidDel="003B4489" w:rsidRDefault="00724635" w:rsidP="00724635">
            <w:pPr>
              <w:rPr>
                <w:del w:id="1530" w:author="Bedekar, Vivek" w:date="2016-06-14T21:08:00Z"/>
                <w:sz w:val="20"/>
                <w:szCs w:val="20"/>
              </w:rPr>
            </w:pPr>
            <w:del w:id="1531" w:author="Bedekar, Vivek" w:date="2016-06-14T21:08:00Z">
              <w:r w:rsidRPr="00724635" w:rsidDel="003B4489">
                <w:rPr>
                  <w:sz w:val="20"/>
                  <w:szCs w:val="20"/>
                </w:rPr>
                <w:delText>-7.4532E-05</w:delText>
              </w:r>
            </w:del>
          </w:p>
        </w:tc>
        <w:tc>
          <w:tcPr>
            <w:tcW w:w="1391" w:type="dxa"/>
          </w:tcPr>
          <w:p w14:paraId="3155D271" w14:textId="494B9351" w:rsidR="00724635" w:rsidRPr="00724635" w:rsidDel="003B4489" w:rsidRDefault="00724635" w:rsidP="00724635">
            <w:pPr>
              <w:rPr>
                <w:del w:id="1532" w:author="Bedekar, Vivek" w:date="2016-06-14T21:08:00Z"/>
                <w:sz w:val="20"/>
                <w:szCs w:val="20"/>
              </w:rPr>
            </w:pPr>
            <w:del w:id="1533" w:author="Bedekar, Vivek" w:date="2016-06-14T21:08:00Z">
              <w:r w:rsidRPr="00724635" w:rsidDel="003B4489">
                <w:rPr>
                  <w:sz w:val="20"/>
                  <w:szCs w:val="20"/>
                </w:rPr>
                <w:delText>-7.4532E-05</w:delText>
              </w:r>
            </w:del>
          </w:p>
        </w:tc>
        <w:tc>
          <w:tcPr>
            <w:tcW w:w="1483" w:type="dxa"/>
          </w:tcPr>
          <w:p w14:paraId="4476FA9D" w14:textId="735F6935" w:rsidR="00724635" w:rsidRPr="00724635" w:rsidDel="003B4489" w:rsidRDefault="00724635" w:rsidP="00724635">
            <w:pPr>
              <w:rPr>
                <w:del w:id="1534" w:author="Bedekar, Vivek" w:date="2016-06-14T21:08:00Z"/>
                <w:sz w:val="20"/>
                <w:szCs w:val="20"/>
              </w:rPr>
            </w:pPr>
            <w:del w:id="1535" w:author="Bedekar, Vivek" w:date="2016-06-14T21:08:00Z">
              <w:r w:rsidRPr="00724635" w:rsidDel="003B4489">
                <w:rPr>
                  <w:sz w:val="20"/>
                  <w:szCs w:val="20"/>
                </w:rPr>
                <w:delText>-0.00150</w:delText>
              </w:r>
            </w:del>
          </w:p>
        </w:tc>
      </w:tr>
      <w:tr w:rsidR="00724635" w:rsidDel="003B4489" w14:paraId="2C1723F9" w14:textId="0BD72100" w:rsidTr="00724635">
        <w:trPr>
          <w:trHeight w:hRule="exact" w:val="216"/>
          <w:del w:id="1536" w:author="Bedekar, Vivek" w:date="2016-06-14T21:08:00Z"/>
        </w:trPr>
        <w:tc>
          <w:tcPr>
            <w:tcW w:w="1705" w:type="dxa"/>
          </w:tcPr>
          <w:p w14:paraId="7B42B150" w14:textId="69A3C70C" w:rsidR="00724635" w:rsidRPr="00724635" w:rsidDel="003B4489" w:rsidRDefault="00724635" w:rsidP="00724635">
            <w:pPr>
              <w:rPr>
                <w:del w:id="1537" w:author="Bedekar, Vivek" w:date="2016-06-14T21:08:00Z"/>
                <w:rFonts w:ascii="Courier New" w:hAnsi="Courier New" w:cs="Courier New"/>
                <w:sz w:val="20"/>
                <w:szCs w:val="20"/>
              </w:rPr>
            </w:pPr>
            <w:del w:id="1538" w:author="Bedekar, Vivek" w:date="2016-06-14T21:08:00Z">
              <w:r w:rsidRPr="00724635" w:rsidDel="003B4489">
                <w:rPr>
                  <w:rFonts w:ascii="Courier New" w:hAnsi="Courier New" w:cs="Courier New"/>
                  <w:sz w:val="20"/>
                  <w:szCs w:val="20"/>
                </w:rPr>
                <w:delText>Sulfate</w:delText>
              </w:r>
            </w:del>
          </w:p>
        </w:tc>
        <w:tc>
          <w:tcPr>
            <w:tcW w:w="1406" w:type="dxa"/>
          </w:tcPr>
          <w:p w14:paraId="4899385B" w14:textId="4B17FE4F" w:rsidR="00724635" w:rsidRPr="00724635" w:rsidDel="003B4489" w:rsidRDefault="00724635" w:rsidP="00724635">
            <w:pPr>
              <w:rPr>
                <w:del w:id="1539" w:author="Bedekar, Vivek" w:date="2016-06-14T21:08:00Z"/>
                <w:sz w:val="20"/>
                <w:szCs w:val="20"/>
              </w:rPr>
            </w:pPr>
            <w:del w:id="1540" w:author="Bedekar, Vivek" w:date="2016-06-14T21:08:00Z">
              <w:r w:rsidRPr="00724635" w:rsidDel="003B4489">
                <w:rPr>
                  <w:sz w:val="20"/>
                  <w:szCs w:val="20"/>
                </w:rPr>
                <w:delText>-1.1959E-03</w:delText>
              </w:r>
            </w:del>
          </w:p>
        </w:tc>
        <w:tc>
          <w:tcPr>
            <w:tcW w:w="1407" w:type="dxa"/>
          </w:tcPr>
          <w:p w14:paraId="3913E349" w14:textId="72840C90" w:rsidR="00724635" w:rsidRPr="00724635" w:rsidDel="003B4489" w:rsidRDefault="00724635" w:rsidP="00724635">
            <w:pPr>
              <w:rPr>
                <w:del w:id="1541" w:author="Bedekar, Vivek" w:date="2016-06-14T21:08:00Z"/>
                <w:sz w:val="20"/>
                <w:szCs w:val="20"/>
              </w:rPr>
            </w:pPr>
            <w:del w:id="1542" w:author="Bedekar, Vivek" w:date="2016-06-14T21:08:00Z">
              <w:r w:rsidRPr="00724635" w:rsidDel="003B4489">
                <w:rPr>
                  <w:sz w:val="20"/>
                  <w:szCs w:val="20"/>
                </w:rPr>
                <w:delText>-1.2097E-03</w:delText>
              </w:r>
            </w:del>
          </w:p>
        </w:tc>
        <w:tc>
          <w:tcPr>
            <w:tcW w:w="1398" w:type="dxa"/>
          </w:tcPr>
          <w:p w14:paraId="4B033465" w14:textId="4EE2F7C8" w:rsidR="00724635" w:rsidRPr="00724635" w:rsidDel="003B4489" w:rsidRDefault="00724635" w:rsidP="00724635">
            <w:pPr>
              <w:rPr>
                <w:del w:id="1543" w:author="Bedekar, Vivek" w:date="2016-06-14T21:08:00Z"/>
                <w:sz w:val="20"/>
                <w:szCs w:val="20"/>
              </w:rPr>
            </w:pPr>
            <w:del w:id="1544" w:author="Bedekar, Vivek" w:date="2016-06-14T21:08:00Z">
              <w:r w:rsidRPr="00724635" w:rsidDel="003B4489">
                <w:rPr>
                  <w:sz w:val="20"/>
                  <w:szCs w:val="20"/>
                </w:rPr>
                <w:delText>-5.9626E-05</w:delText>
              </w:r>
            </w:del>
          </w:p>
        </w:tc>
        <w:tc>
          <w:tcPr>
            <w:tcW w:w="1395" w:type="dxa"/>
          </w:tcPr>
          <w:p w14:paraId="54FDEE77" w14:textId="74489D14" w:rsidR="00724635" w:rsidRPr="00724635" w:rsidDel="003B4489" w:rsidRDefault="00724635" w:rsidP="00724635">
            <w:pPr>
              <w:rPr>
                <w:del w:id="1545" w:author="Bedekar, Vivek" w:date="2016-06-14T21:08:00Z"/>
                <w:sz w:val="20"/>
                <w:szCs w:val="20"/>
              </w:rPr>
            </w:pPr>
            <w:del w:id="1546" w:author="Bedekar, Vivek" w:date="2016-06-14T21:08:00Z">
              <w:r w:rsidRPr="00724635" w:rsidDel="003B4489">
                <w:rPr>
                  <w:sz w:val="20"/>
                  <w:szCs w:val="20"/>
                </w:rPr>
                <w:delText>-5.9626E-05</w:delText>
              </w:r>
            </w:del>
          </w:p>
        </w:tc>
        <w:tc>
          <w:tcPr>
            <w:tcW w:w="1391" w:type="dxa"/>
          </w:tcPr>
          <w:p w14:paraId="2CB23B06" w14:textId="20BEF7E9" w:rsidR="00724635" w:rsidRPr="00724635" w:rsidDel="003B4489" w:rsidRDefault="00724635" w:rsidP="00724635">
            <w:pPr>
              <w:rPr>
                <w:del w:id="1547" w:author="Bedekar, Vivek" w:date="2016-06-14T21:08:00Z"/>
                <w:sz w:val="20"/>
                <w:szCs w:val="20"/>
              </w:rPr>
            </w:pPr>
            <w:del w:id="1548" w:author="Bedekar, Vivek" w:date="2016-06-14T21:08:00Z">
              <w:r w:rsidRPr="00724635" w:rsidDel="003B4489">
                <w:rPr>
                  <w:sz w:val="20"/>
                  <w:szCs w:val="20"/>
                </w:rPr>
                <w:delText>-5.9626E-05</w:delText>
              </w:r>
            </w:del>
          </w:p>
        </w:tc>
        <w:tc>
          <w:tcPr>
            <w:tcW w:w="1483" w:type="dxa"/>
          </w:tcPr>
          <w:p w14:paraId="4C8F2F51" w14:textId="593971FF" w:rsidR="00724635" w:rsidRPr="00724635" w:rsidDel="003B4489" w:rsidRDefault="00724635" w:rsidP="00724635">
            <w:pPr>
              <w:rPr>
                <w:del w:id="1549" w:author="Bedekar, Vivek" w:date="2016-06-14T21:08:00Z"/>
                <w:sz w:val="20"/>
                <w:szCs w:val="20"/>
              </w:rPr>
            </w:pPr>
            <w:del w:id="1550" w:author="Bedekar, Vivek" w:date="2016-06-14T21:08:00Z">
              <w:r w:rsidRPr="00724635" w:rsidDel="003B4489">
                <w:rPr>
                  <w:sz w:val="20"/>
                  <w:szCs w:val="20"/>
                </w:rPr>
                <w:delText>-0.00012</w:delText>
              </w:r>
            </w:del>
          </w:p>
        </w:tc>
      </w:tr>
      <w:tr w:rsidR="00724635" w:rsidDel="003B4489" w14:paraId="09597406" w14:textId="4DF1D88A" w:rsidTr="00724635">
        <w:trPr>
          <w:trHeight w:hRule="exact" w:val="216"/>
          <w:del w:id="1551" w:author="Bedekar, Vivek" w:date="2016-06-14T21:08:00Z"/>
        </w:trPr>
        <w:tc>
          <w:tcPr>
            <w:tcW w:w="1705" w:type="dxa"/>
          </w:tcPr>
          <w:p w14:paraId="0ECBD05E" w14:textId="5719BCEA" w:rsidR="00724635" w:rsidRPr="00724635" w:rsidDel="003B4489" w:rsidRDefault="00724635" w:rsidP="00724635">
            <w:pPr>
              <w:rPr>
                <w:del w:id="1552" w:author="Bedekar, Vivek" w:date="2016-06-14T21:08:00Z"/>
                <w:rFonts w:ascii="Courier New" w:hAnsi="Courier New" w:cs="Courier New"/>
                <w:sz w:val="20"/>
                <w:szCs w:val="20"/>
              </w:rPr>
            </w:pPr>
            <w:del w:id="1553" w:author="Bedekar, Vivek" w:date="2016-06-14T21:08:00Z">
              <w:r w:rsidRPr="00724635" w:rsidDel="003B4489">
                <w:rPr>
                  <w:rFonts w:ascii="Courier New" w:hAnsi="Courier New" w:cs="Courier New"/>
                  <w:sz w:val="20"/>
                  <w:szCs w:val="20"/>
                </w:rPr>
                <w:delText>CH4</w:delText>
              </w:r>
            </w:del>
          </w:p>
        </w:tc>
        <w:tc>
          <w:tcPr>
            <w:tcW w:w="1406" w:type="dxa"/>
          </w:tcPr>
          <w:p w14:paraId="3C054F82" w14:textId="11713487" w:rsidR="00724635" w:rsidRPr="00724635" w:rsidDel="003B4489" w:rsidRDefault="00724635" w:rsidP="00724635">
            <w:pPr>
              <w:rPr>
                <w:del w:id="1554" w:author="Bedekar, Vivek" w:date="2016-06-14T21:08:00Z"/>
                <w:sz w:val="20"/>
                <w:szCs w:val="20"/>
              </w:rPr>
            </w:pPr>
            <w:del w:id="1555" w:author="Bedekar, Vivek" w:date="2016-06-14T21:08:00Z">
              <w:r w:rsidRPr="00724635" w:rsidDel="003B4489">
                <w:rPr>
                  <w:sz w:val="20"/>
                  <w:szCs w:val="20"/>
                </w:rPr>
                <w:delText>-5.9794E-04</w:delText>
              </w:r>
            </w:del>
          </w:p>
        </w:tc>
        <w:tc>
          <w:tcPr>
            <w:tcW w:w="1407" w:type="dxa"/>
          </w:tcPr>
          <w:p w14:paraId="32C81242" w14:textId="3EF8D883" w:rsidR="00724635" w:rsidRPr="00724635" w:rsidDel="003B4489" w:rsidRDefault="00724635" w:rsidP="00724635">
            <w:pPr>
              <w:rPr>
                <w:del w:id="1556" w:author="Bedekar, Vivek" w:date="2016-06-14T21:08:00Z"/>
                <w:sz w:val="20"/>
                <w:szCs w:val="20"/>
              </w:rPr>
            </w:pPr>
            <w:del w:id="1557" w:author="Bedekar, Vivek" w:date="2016-06-14T21:08:00Z">
              <w:r w:rsidRPr="00724635" w:rsidDel="003B4489">
                <w:rPr>
                  <w:sz w:val="20"/>
                  <w:szCs w:val="20"/>
                </w:rPr>
                <w:delText>-6.0000E-04</w:delText>
              </w:r>
            </w:del>
          </w:p>
        </w:tc>
        <w:tc>
          <w:tcPr>
            <w:tcW w:w="1398" w:type="dxa"/>
          </w:tcPr>
          <w:p w14:paraId="40713442" w14:textId="6B96FFA4" w:rsidR="00724635" w:rsidRPr="00724635" w:rsidDel="003B4489" w:rsidRDefault="00724635" w:rsidP="00724635">
            <w:pPr>
              <w:rPr>
                <w:del w:id="1558" w:author="Bedekar, Vivek" w:date="2016-06-14T21:08:00Z"/>
                <w:sz w:val="20"/>
                <w:szCs w:val="20"/>
              </w:rPr>
            </w:pPr>
            <w:del w:id="1559" w:author="Bedekar, Vivek" w:date="2016-06-14T21:08:00Z">
              <w:r w:rsidRPr="00724635" w:rsidDel="003B4489">
                <w:rPr>
                  <w:sz w:val="20"/>
                  <w:szCs w:val="20"/>
                </w:rPr>
                <w:delText>-2.9813E-05</w:delText>
              </w:r>
            </w:del>
          </w:p>
        </w:tc>
        <w:tc>
          <w:tcPr>
            <w:tcW w:w="1395" w:type="dxa"/>
          </w:tcPr>
          <w:p w14:paraId="51EEB05A" w14:textId="1ADA1F8E" w:rsidR="00724635" w:rsidRPr="00724635" w:rsidDel="003B4489" w:rsidRDefault="00724635" w:rsidP="00724635">
            <w:pPr>
              <w:rPr>
                <w:del w:id="1560" w:author="Bedekar, Vivek" w:date="2016-06-14T21:08:00Z"/>
                <w:sz w:val="20"/>
                <w:szCs w:val="20"/>
              </w:rPr>
            </w:pPr>
            <w:del w:id="1561" w:author="Bedekar, Vivek" w:date="2016-06-14T21:08:00Z">
              <w:r w:rsidRPr="00724635" w:rsidDel="003B4489">
                <w:rPr>
                  <w:sz w:val="20"/>
                  <w:szCs w:val="20"/>
                </w:rPr>
                <w:delText>-2.9813E-05</w:delText>
              </w:r>
            </w:del>
          </w:p>
        </w:tc>
        <w:tc>
          <w:tcPr>
            <w:tcW w:w="1391" w:type="dxa"/>
          </w:tcPr>
          <w:p w14:paraId="4CF04782" w14:textId="3CF9507F" w:rsidR="00724635" w:rsidRPr="00724635" w:rsidDel="003B4489" w:rsidRDefault="00724635" w:rsidP="00724635">
            <w:pPr>
              <w:rPr>
                <w:del w:id="1562" w:author="Bedekar, Vivek" w:date="2016-06-14T21:08:00Z"/>
                <w:sz w:val="20"/>
                <w:szCs w:val="20"/>
              </w:rPr>
            </w:pPr>
            <w:del w:id="1563" w:author="Bedekar, Vivek" w:date="2016-06-14T21:08:00Z">
              <w:r w:rsidRPr="00724635" w:rsidDel="003B4489">
                <w:rPr>
                  <w:sz w:val="20"/>
                  <w:szCs w:val="20"/>
                </w:rPr>
                <w:delText>-2.9813E-05</w:delText>
              </w:r>
            </w:del>
          </w:p>
        </w:tc>
        <w:tc>
          <w:tcPr>
            <w:tcW w:w="1483" w:type="dxa"/>
          </w:tcPr>
          <w:p w14:paraId="38F425C3" w14:textId="4391DDAC" w:rsidR="00724635" w:rsidRPr="00724635" w:rsidDel="003B4489" w:rsidRDefault="00724635" w:rsidP="00724635">
            <w:pPr>
              <w:rPr>
                <w:del w:id="1564" w:author="Bedekar, Vivek" w:date="2016-06-14T21:08:00Z"/>
                <w:sz w:val="20"/>
                <w:szCs w:val="20"/>
              </w:rPr>
            </w:pPr>
            <w:del w:id="1565" w:author="Bedekar, Vivek" w:date="2016-06-14T21:08:00Z">
              <w:r w:rsidRPr="00724635" w:rsidDel="003B4489">
                <w:rPr>
                  <w:sz w:val="20"/>
                  <w:szCs w:val="20"/>
                </w:rPr>
                <w:delText>-0.00060</w:delText>
              </w:r>
            </w:del>
          </w:p>
        </w:tc>
      </w:tr>
      <w:tr w:rsidR="00724635" w:rsidDel="003B4489" w14:paraId="40F6D367" w14:textId="69A156DA" w:rsidTr="00724635">
        <w:trPr>
          <w:trHeight w:hRule="exact" w:val="216"/>
          <w:del w:id="1566" w:author="Bedekar, Vivek" w:date="2016-06-14T21:08:00Z"/>
        </w:trPr>
        <w:tc>
          <w:tcPr>
            <w:tcW w:w="1705" w:type="dxa"/>
          </w:tcPr>
          <w:p w14:paraId="47C4B6E9" w14:textId="520D03CB" w:rsidR="00724635" w:rsidRPr="00724635" w:rsidDel="003B4489" w:rsidRDefault="00724635" w:rsidP="00724635">
            <w:pPr>
              <w:rPr>
                <w:del w:id="1567" w:author="Bedekar, Vivek" w:date="2016-06-14T21:08:00Z"/>
                <w:rFonts w:ascii="Courier New" w:hAnsi="Courier New" w:cs="Courier New"/>
                <w:sz w:val="20"/>
                <w:szCs w:val="20"/>
              </w:rPr>
            </w:pPr>
            <w:del w:id="1568" w:author="Bedekar, Vivek" w:date="2016-06-14T21:08:00Z">
              <w:r w:rsidRPr="00724635" w:rsidDel="003B4489">
                <w:rPr>
                  <w:rFonts w:ascii="Courier New" w:hAnsi="Courier New" w:cs="Courier New"/>
                  <w:sz w:val="20"/>
                  <w:szCs w:val="20"/>
                </w:rPr>
                <w:delText>#</w:delText>
              </w:r>
            </w:del>
          </w:p>
        </w:tc>
        <w:tc>
          <w:tcPr>
            <w:tcW w:w="1406" w:type="dxa"/>
          </w:tcPr>
          <w:p w14:paraId="60A9F357" w14:textId="58575E88" w:rsidR="00724635" w:rsidRPr="00724635" w:rsidDel="003B4489" w:rsidRDefault="00724635" w:rsidP="00724635">
            <w:pPr>
              <w:rPr>
                <w:del w:id="1569" w:author="Bedekar, Vivek" w:date="2016-06-14T21:08:00Z"/>
                <w:sz w:val="20"/>
                <w:szCs w:val="20"/>
              </w:rPr>
            </w:pPr>
          </w:p>
        </w:tc>
        <w:tc>
          <w:tcPr>
            <w:tcW w:w="1407" w:type="dxa"/>
          </w:tcPr>
          <w:p w14:paraId="72E9439E" w14:textId="2AD274CE" w:rsidR="00724635" w:rsidRPr="00724635" w:rsidDel="003B4489" w:rsidRDefault="00724635" w:rsidP="00724635">
            <w:pPr>
              <w:rPr>
                <w:del w:id="1570" w:author="Bedekar, Vivek" w:date="2016-06-14T21:08:00Z"/>
                <w:sz w:val="20"/>
                <w:szCs w:val="20"/>
              </w:rPr>
            </w:pPr>
          </w:p>
        </w:tc>
        <w:tc>
          <w:tcPr>
            <w:tcW w:w="1398" w:type="dxa"/>
          </w:tcPr>
          <w:p w14:paraId="79D3FDA1" w14:textId="66D7BDCD" w:rsidR="00724635" w:rsidRPr="00724635" w:rsidDel="003B4489" w:rsidRDefault="00724635" w:rsidP="00724635">
            <w:pPr>
              <w:rPr>
                <w:del w:id="1571" w:author="Bedekar, Vivek" w:date="2016-06-14T21:08:00Z"/>
                <w:sz w:val="20"/>
                <w:szCs w:val="20"/>
              </w:rPr>
            </w:pPr>
          </w:p>
        </w:tc>
        <w:tc>
          <w:tcPr>
            <w:tcW w:w="1395" w:type="dxa"/>
          </w:tcPr>
          <w:p w14:paraId="54B605CB" w14:textId="7D995FCC" w:rsidR="00724635" w:rsidRPr="00724635" w:rsidDel="003B4489" w:rsidRDefault="00724635" w:rsidP="00724635">
            <w:pPr>
              <w:rPr>
                <w:del w:id="1572" w:author="Bedekar, Vivek" w:date="2016-06-14T21:08:00Z"/>
                <w:sz w:val="20"/>
                <w:szCs w:val="20"/>
              </w:rPr>
            </w:pPr>
          </w:p>
        </w:tc>
        <w:tc>
          <w:tcPr>
            <w:tcW w:w="1391" w:type="dxa"/>
          </w:tcPr>
          <w:p w14:paraId="660923C5" w14:textId="7FFD1EC0" w:rsidR="00724635" w:rsidRPr="00724635" w:rsidDel="003B4489" w:rsidRDefault="00724635" w:rsidP="00724635">
            <w:pPr>
              <w:rPr>
                <w:del w:id="1573" w:author="Bedekar, Vivek" w:date="2016-06-14T21:08:00Z"/>
                <w:sz w:val="20"/>
                <w:szCs w:val="20"/>
              </w:rPr>
            </w:pPr>
          </w:p>
        </w:tc>
        <w:tc>
          <w:tcPr>
            <w:tcW w:w="1483" w:type="dxa"/>
          </w:tcPr>
          <w:p w14:paraId="07AE3368" w14:textId="2C919F84" w:rsidR="00724635" w:rsidRPr="00724635" w:rsidDel="003B4489" w:rsidRDefault="00724635" w:rsidP="00724635">
            <w:pPr>
              <w:rPr>
                <w:del w:id="1574" w:author="Bedekar, Vivek" w:date="2016-06-14T21:08:00Z"/>
                <w:sz w:val="20"/>
                <w:szCs w:val="20"/>
              </w:rPr>
            </w:pPr>
          </w:p>
        </w:tc>
      </w:tr>
      <w:tr w:rsidR="00724635" w:rsidDel="003B4489" w14:paraId="6D2E014F" w14:textId="48240C45" w:rsidTr="00724635">
        <w:trPr>
          <w:trHeight w:hRule="exact" w:val="216"/>
          <w:del w:id="1575" w:author="Bedekar, Vivek" w:date="2016-06-14T21:08:00Z"/>
        </w:trPr>
        <w:tc>
          <w:tcPr>
            <w:tcW w:w="1705" w:type="dxa"/>
          </w:tcPr>
          <w:p w14:paraId="58190037" w14:textId="6D8DE978" w:rsidR="00724635" w:rsidRPr="00724635" w:rsidDel="003B4489" w:rsidRDefault="00724635" w:rsidP="00724635">
            <w:pPr>
              <w:rPr>
                <w:del w:id="1576" w:author="Bedekar, Vivek" w:date="2016-06-14T21:08:00Z"/>
                <w:rFonts w:ascii="Courier New" w:hAnsi="Courier New" w:cs="Courier New"/>
                <w:sz w:val="20"/>
                <w:szCs w:val="20"/>
              </w:rPr>
            </w:pPr>
            <w:del w:id="1577" w:author="Bedekar, Vivek" w:date="2016-06-14T21:08:00Z">
              <w:r w:rsidRPr="00724635" w:rsidDel="003B4489">
                <w:rPr>
                  <w:rFonts w:ascii="Courier New" w:hAnsi="Courier New" w:cs="Courier New"/>
                  <w:sz w:val="20"/>
                  <w:szCs w:val="20"/>
                </w:rPr>
                <w:delText>#Yield coefficient</w:delText>
              </w:r>
            </w:del>
          </w:p>
        </w:tc>
        <w:tc>
          <w:tcPr>
            <w:tcW w:w="1406" w:type="dxa"/>
          </w:tcPr>
          <w:p w14:paraId="522A2A1A" w14:textId="78429F98" w:rsidR="00724635" w:rsidRPr="00724635" w:rsidDel="003B4489" w:rsidRDefault="00724635" w:rsidP="00724635">
            <w:pPr>
              <w:rPr>
                <w:del w:id="1578" w:author="Bedekar, Vivek" w:date="2016-06-14T21:08:00Z"/>
                <w:rFonts w:ascii="Courier New" w:hAnsi="Courier New" w:cs="Courier New"/>
                <w:sz w:val="20"/>
                <w:szCs w:val="20"/>
              </w:rPr>
            </w:pPr>
            <w:del w:id="1579" w:author="Bedekar, Vivek" w:date="2016-06-14T21:08:00Z">
              <w:r w:rsidRPr="00724635" w:rsidDel="003B4489">
                <w:rPr>
                  <w:rFonts w:ascii="Courier New" w:hAnsi="Courier New" w:cs="Courier New"/>
                  <w:sz w:val="20"/>
                  <w:szCs w:val="20"/>
                </w:rPr>
                <w:delText>Benzene</w:delText>
              </w:r>
            </w:del>
          </w:p>
        </w:tc>
        <w:tc>
          <w:tcPr>
            <w:tcW w:w="1407" w:type="dxa"/>
          </w:tcPr>
          <w:p w14:paraId="369E0568" w14:textId="2EF185ED" w:rsidR="00724635" w:rsidRPr="00724635" w:rsidDel="003B4489" w:rsidRDefault="00724635" w:rsidP="00724635">
            <w:pPr>
              <w:rPr>
                <w:del w:id="1580" w:author="Bedekar, Vivek" w:date="2016-06-14T21:08:00Z"/>
                <w:rFonts w:ascii="Courier New" w:hAnsi="Courier New" w:cs="Courier New"/>
                <w:sz w:val="20"/>
                <w:szCs w:val="20"/>
              </w:rPr>
            </w:pPr>
            <w:del w:id="1581" w:author="Bedekar, Vivek" w:date="2016-06-14T21:08:00Z">
              <w:r w:rsidRPr="00724635" w:rsidDel="003B4489">
                <w:rPr>
                  <w:rFonts w:ascii="Courier New" w:hAnsi="Courier New" w:cs="Courier New"/>
                  <w:sz w:val="20"/>
                  <w:szCs w:val="20"/>
                </w:rPr>
                <w:delText>Toluene</w:delText>
              </w:r>
            </w:del>
          </w:p>
        </w:tc>
        <w:tc>
          <w:tcPr>
            <w:tcW w:w="1398" w:type="dxa"/>
          </w:tcPr>
          <w:p w14:paraId="67423814" w14:textId="02ABAABF" w:rsidR="00724635" w:rsidRPr="00724635" w:rsidDel="003B4489" w:rsidRDefault="00724635" w:rsidP="00724635">
            <w:pPr>
              <w:rPr>
                <w:del w:id="1582" w:author="Bedekar, Vivek" w:date="2016-06-14T21:08:00Z"/>
                <w:rFonts w:ascii="Courier New" w:hAnsi="Courier New" w:cs="Courier New"/>
                <w:sz w:val="20"/>
                <w:szCs w:val="20"/>
              </w:rPr>
            </w:pPr>
            <w:del w:id="1583" w:author="Bedekar, Vivek" w:date="2016-06-14T21:08:00Z">
              <w:r w:rsidRPr="00724635" w:rsidDel="003B4489">
                <w:rPr>
                  <w:rFonts w:ascii="Courier New" w:hAnsi="Courier New" w:cs="Courier New"/>
                  <w:sz w:val="20"/>
                  <w:szCs w:val="20"/>
                </w:rPr>
                <w:delText>MTBE</w:delText>
              </w:r>
            </w:del>
          </w:p>
        </w:tc>
        <w:tc>
          <w:tcPr>
            <w:tcW w:w="1395" w:type="dxa"/>
          </w:tcPr>
          <w:p w14:paraId="726E342D" w14:textId="0EC2061B" w:rsidR="00724635" w:rsidRPr="00724635" w:rsidDel="003B4489" w:rsidRDefault="00724635" w:rsidP="00724635">
            <w:pPr>
              <w:rPr>
                <w:del w:id="1584" w:author="Bedekar, Vivek" w:date="2016-06-14T21:08:00Z"/>
                <w:rFonts w:ascii="Courier New" w:hAnsi="Courier New" w:cs="Courier New"/>
                <w:sz w:val="20"/>
                <w:szCs w:val="20"/>
              </w:rPr>
            </w:pPr>
            <w:del w:id="1585" w:author="Bedekar, Vivek" w:date="2016-06-14T21:08:00Z">
              <w:r w:rsidRPr="00724635" w:rsidDel="003B4489">
                <w:rPr>
                  <w:rFonts w:ascii="Courier New" w:hAnsi="Courier New" w:cs="Courier New"/>
                  <w:sz w:val="20"/>
                  <w:szCs w:val="20"/>
                </w:rPr>
                <w:delText>TAME</w:delText>
              </w:r>
            </w:del>
          </w:p>
        </w:tc>
        <w:tc>
          <w:tcPr>
            <w:tcW w:w="1391" w:type="dxa"/>
          </w:tcPr>
          <w:p w14:paraId="08D4852F" w14:textId="4470ED70" w:rsidR="00724635" w:rsidRPr="00724635" w:rsidDel="003B4489" w:rsidRDefault="00724635" w:rsidP="00724635">
            <w:pPr>
              <w:rPr>
                <w:del w:id="1586" w:author="Bedekar, Vivek" w:date="2016-06-14T21:08:00Z"/>
                <w:rFonts w:ascii="Courier New" w:hAnsi="Courier New" w:cs="Courier New"/>
                <w:sz w:val="20"/>
                <w:szCs w:val="20"/>
              </w:rPr>
            </w:pPr>
            <w:del w:id="1587" w:author="Bedekar, Vivek" w:date="2016-06-14T21:08:00Z">
              <w:r w:rsidRPr="00724635" w:rsidDel="003B4489">
                <w:rPr>
                  <w:rFonts w:ascii="Courier New" w:hAnsi="Courier New" w:cs="Courier New"/>
                  <w:sz w:val="20"/>
                  <w:szCs w:val="20"/>
                </w:rPr>
                <w:delText>TBA</w:delText>
              </w:r>
            </w:del>
          </w:p>
        </w:tc>
        <w:tc>
          <w:tcPr>
            <w:tcW w:w="1483" w:type="dxa"/>
          </w:tcPr>
          <w:p w14:paraId="5C05FFAA" w14:textId="3B51B1F0" w:rsidR="00724635" w:rsidRPr="00724635" w:rsidDel="003B4489" w:rsidRDefault="00724635" w:rsidP="00724635">
            <w:pPr>
              <w:rPr>
                <w:del w:id="1588" w:author="Bedekar, Vivek" w:date="2016-06-14T21:08:00Z"/>
                <w:rFonts w:ascii="Courier New" w:hAnsi="Courier New" w:cs="Courier New"/>
                <w:sz w:val="20"/>
                <w:szCs w:val="20"/>
              </w:rPr>
            </w:pPr>
            <w:del w:id="1589" w:author="Bedekar, Vivek" w:date="2016-06-14T21:08:00Z">
              <w:r w:rsidRPr="00724635" w:rsidDel="003B4489">
                <w:rPr>
                  <w:rFonts w:ascii="Courier New" w:hAnsi="Courier New" w:cs="Courier New"/>
                  <w:sz w:val="20"/>
                  <w:szCs w:val="20"/>
                </w:rPr>
                <w:delText>CompSurrogate</w:delText>
              </w:r>
            </w:del>
          </w:p>
        </w:tc>
      </w:tr>
      <w:tr w:rsidR="00724635" w:rsidDel="003B4489" w14:paraId="392E0FE4" w14:textId="12E7882A" w:rsidTr="00724635">
        <w:trPr>
          <w:trHeight w:hRule="exact" w:val="216"/>
          <w:del w:id="1590" w:author="Bedekar, Vivek" w:date="2016-06-14T21:08:00Z"/>
        </w:trPr>
        <w:tc>
          <w:tcPr>
            <w:tcW w:w="1705" w:type="dxa"/>
          </w:tcPr>
          <w:p w14:paraId="18F52AC3" w14:textId="17644349" w:rsidR="00724635" w:rsidRPr="00724635" w:rsidDel="003B4489" w:rsidRDefault="00724635" w:rsidP="00724635">
            <w:pPr>
              <w:rPr>
                <w:del w:id="1591" w:author="Bedekar, Vivek" w:date="2016-06-14T21:08:00Z"/>
                <w:rFonts w:ascii="Courier New" w:hAnsi="Courier New" w:cs="Courier New"/>
                <w:sz w:val="20"/>
                <w:szCs w:val="20"/>
              </w:rPr>
            </w:pPr>
            <w:del w:id="1592" w:author="Bedekar, Vivek" w:date="2016-06-14T21:08:00Z">
              <w:r w:rsidRPr="00724635" w:rsidDel="003B4489">
                <w:rPr>
                  <w:rFonts w:ascii="Courier New" w:hAnsi="Courier New" w:cs="Courier New"/>
                  <w:sz w:val="20"/>
                  <w:szCs w:val="20"/>
                </w:rPr>
                <w:delText>Benzene</w:delText>
              </w:r>
            </w:del>
          </w:p>
        </w:tc>
        <w:tc>
          <w:tcPr>
            <w:tcW w:w="1406" w:type="dxa"/>
          </w:tcPr>
          <w:p w14:paraId="10764672" w14:textId="7C7609AE" w:rsidR="00724635" w:rsidRPr="00724635" w:rsidDel="003B4489" w:rsidRDefault="00724635" w:rsidP="00724635">
            <w:pPr>
              <w:rPr>
                <w:del w:id="1593" w:author="Bedekar, Vivek" w:date="2016-06-14T21:08:00Z"/>
                <w:rFonts w:ascii="Courier New" w:hAnsi="Courier New" w:cs="Courier New"/>
                <w:sz w:val="20"/>
                <w:szCs w:val="20"/>
              </w:rPr>
            </w:pPr>
            <w:del w:id="1594" w:author="Bedekar, Vivek" w:date="2016-06-14T21:08:00Z">
              <w:r w:rsidRPr="00724635" w:rsidDel="003B4489">
                <w:rPr>
                  <w:rFonts w:ascii="Courier New" w:hAnsi="Courier New" w:cs="Courier New"/>
                  <w:sz w:val="20"/>
                  <w:szCs w:val="20"/>
                </w:rPr>
                <w:delText>0.00</w:delText>
              </w:r>
            </w:del>
          </w:p>
        </w:tc>
        <w:tc>
          <w:tcPr>
            <w:tcW w:w="1407" w:type="dxa"/>
          </w:tcPr>
          <w:p w14:paraId="24794175" w14:textId="575E40F6" w:rsidR="00724635" w:rsidRPr="00724635" w:rsidDel="003B4489" w:rsidRDefault="00724635" w:rsidP="00724635">
            <w:pPr>
              <w:rPr>
                <w:del w:id="1595" w:author="Bedekar, Vivek" w:date="2016-06-14T21:08:00Z"/>
                <w:rFonts w:ascii="Courier New" w:hAnsi="Courier New" w:cs="Courier New"/>
                <w:sz w:val="20"/>
                <w:szCs w:val="20"/>
              </w:rPr>
            </w:pPr>
            <w:del w:id="1596" w:author="Bedekar, Vivek" w:date="2016-06-14T21:08:00Z">
              <w:r w:rsidRPr="00724635" w:rsidDel="003B4489">
                <w:rPr>
                  <w:rFonts w:ascii="Courier New" w:hAnsi="Courier New" w:cs="Courier New"/>
                  <w:sz w:val="20"/>
                  <w:szCs w:val="20"/>
                </w:rPr>
                <w:delText>0.00</w:delText>
              </w:r>
            </w:del>
          </w:p>
        </w:tc>
        <w:tc>
          <w:tcPr>
            <w:tcW w:w="1398" w:type="dxa"/>
          </w:tcPr>
          <w:p w14:paraId="5AD0E844" w14:textId="55EEF4CF" w:rsidR="00724635" w:rsidRPr="00724635" w:rsidDel="003B4489" w:rsidRDefault="00724635" w:rsidP="00724635">
            <w:pPr>
              <w:rPr>
                <w:del w:id="1597" w:author="Bedekar, Vivek" w:date="2016-06-14T21:08:00Z"/>
                <w:rFonts w:ascii="Courier New" w:hAnsi="Courier New" w:cs="Courier New"/>
                <w:sz w:val="20"/>
                <w:szCs w:val="20"/>
              </w:rPr>
            </w:pPr>
            <w:del w:id="1598" w:author="Bedekar, Vivek" w:date="2016-06-14T21:08:00Z">
              <w:r w:rsidRPr="00724635" w:rsidDel="003B4489">
                <w:rPr>
                  <w:rFonts w:ascii="Courier New" w:hAnsi="Courier New" w:cs="Courier New"/>
                  <w:sz w:val="20"/>
                  <w:szCs w:val="20"/>
                </w:rPr>
                <w:delText>0.00</w:delText>
              </w:r>
            </w:del>
          </w:p>
        </w:tc>
        <w:tc>
          <w:tcPr>
            <w:tcW w:w="1395" w:type="dxa"/>
          </w:tcPr>
          <w:p w14:paraId="1B6B4C7A" w14:textId="4B328210" w:rsidR="00724635" w:rsidRPr="00724635" w:rsidDel="003B4489" w:rsidRDefault="00724635" w:rsidP="00724635">
            <w:pPr>
              <w:rPr>
                <w:del w:id="1599" w:author="Bedekar, Vivek" w:date="2016-06-14T21:08:00Z"/>
                <w:rFonts w:ascii="Courier New" w:hAnsi="Courier New" w:cs="Courier New"/>
                <w:sz w:val="20"/>
                <w:szCs w:val="20"/>
              </w:rPr>
            </w:pPr>
            <w:del w:id="1600" w:author="Bedekar, Vivek" w:date="2016-06-14T21:08:00Z">
              <w:r w:rsidRPr="00724635" w:rsidDel="003B4489">
                <w:rPr>
                  <w:rFonts w:ascii="Courier New" w:hAnsi="Courier New" w:cs="Courier New"/>
                  <w:sz w:val="20"/>
                  <w:szCs w:val="20"/>
                </w:rPr>
                <w:delText>0.00</w:delText>
              </w:r>
            </w:del>
          </w:p>
        </w:tc>
        <w:tc>
          <w:tcPr>
            <w:tcW w:w="1391" w:type="dxa"/>
          </w:tcPr>
          <w:p w14:paraId="7E619AA4" w14:textId="6BB489FC" w:rsidR="00724635" w:rsidRPr="00724635" w:rsidDel="003B4489" w:rsidRDefault="00724635" w:rsidP="00724635">
            <w:pPr>
              <w:rPr>
                <w:del w:id="1601" w:author="Bedekar, Vivek" w:date="2016-06-14T21:08:00Z"/>
                <w:rFonts w:ascii="Courier New" w:hAnsi="Courier New" w:cs="Courier New"/>
                <w:sz w:val="20"/>
                <w:szCs w:val="20"/>
              </w:rPr>
            </w:pPr>
            <w:del w:id="1602" w:author="Bedekar, Vivek" w:date="2016-06-14T21:08:00Z">
              <w:r w:rsidRPr="00724635" w:rsidDel="003B4489">
                <w:rPr>
                  <w:rFonts w:ascii="Courier New" w:hAnsi="Courier New" w:cs="Courier New"/>
                  <w:sz w:val="20"/>
                  <w:szCs w:val="20"/>
                </w:rPr>
                <w:delText>0.00</w:delText>
              </w:r>
            </w:del>
          </w:p>
        </w:tc>
        <w:tc>
          <w:tcPr>
            <w:tcW w:w="1483" w:type="dxa"/>
          </w:tcPr>
          <w:p w14:paraId="017679DF" w14:textId="081E7127" w:rsidR="00724635" w:rsidRPr="00724635" w:rsidDel="003B4489" w:rsidRDefault="00724635" w:rsidP="00724635">
            <w:pPr>
              <w:rPr>
                <w:del w:id="1603" w:author="Bedekar, Vivek" w:date="2016-06-14T21:08:00Z"/>
                <w:rFonts w:ascii="Courier New" w:hAnsi="Courier New" w:cs="Courier New"/>
                <w:sz w:val="20"/>
                <w:szCs w:val="20"/>
              </w:rPr>
            </w:pPr>
            <w:del w:id="1604" w:author="Bedekar, Vivek" w:date="2016-06-14T21:08:00Z">
              <w:r w:rsidRPr="00724635" w:rsidDel="003B4489">
                <w:rPr>
                  <w:rFonts w:ascii="Courier New" w:hAnsi="Courier New" w:cs="Courier New"/>
                  <w:sz w:val="20"/>
                  <w:szCs w:val="20"/>
                </w:rPr>
                <w:delText>0.00</w:delText>
              </w:r>
            </w:del>
          </w:p>
        </w:tc>
      </w:tr>
      <w:tr w:rsidR="00724635" w:rsidDel="003B4489" w14:paraId="2BE73F60" w14:textId="4FA06FB2" w:rsidTr="00724635">
        <w:trPr>
          <w:trHeight w:hRule="exact" w:val="216"/>
          <w:del w:id="1605" w:author="Bedekar, Vivek" w:date="2016-06-14T21:08:00Z"/>
        </w:trPr>
        <w:tc>
          <w:tcPr>
            <w:tcW w:w="1705" w:type="dxa"/>
          </w:tcPr>
          <w:p w14:paraId="37247A4B" w14:textId="575F6010" w:rsidR="00724635" w:rsidRPr="00724635" w:rsidDel="003B4489" w:rsidRDefault="00724635" w:rsidP="00724635">
            <w:pPr>
              <w:rPr>
                <w:del w:id="1606" w:author="Bedekar, Vivek" w:date="2016-06-14T21:08:00Z"/>
                <w:rFonts w:ascii="Courier New" w:hAnsi="Courier New" w:cs="Courier New"/>
                <w:sz w:val="20"/>
                <w:szCs w:val="20"/>
              </w:rPr>
            </w:pPr>
            <w:del w:id="1607" w:author="Bedekar, Vivek" w:date="2016-06-14T21:08:00Z">
              <w:r w:rsidRPr="00724635" w:rsidDel="003B4489">
                <w:rPr>
                  <w:rFonts w:ascii="Courier New" w:hAnsi="Courier New" w:cs="Courier New"/>
                  <w:sz w:val="20"/>
                  <w:szCs w:val="20"/>
                </w:rPr>
                <w:delText>Toluene</w:delText>
              </w:r>
            </w:del>
          </w:p>
        </w:tc>
        <w:tc>
          <w:tcPr>
            <w:tcW w:w="1406" w:type="dxa"/>
          </w:tcPr>
          <w:p w14:paraId="0D7453BC" w14:textId="00F5377C" w:rsidR="00724635" w:rsidRPr="00724635" w:rsidDel="003B4489" w:rsidRDefault="00724635" w:rsidP="00724635">
            <w:pPr>
              <w:rPr>
                <w:del w:id="1608" w:author="Bedekar, Vivek" w:date="2016-06-14T21:08:00Z"/>
                <w:rFonts w:ascii="Courier New" w:hAnsi="Courier New" w:cs="Courier New"/>
                <w:sz w:val="20"/>
                <w:szCs w:val="20"/>
              </w:rPr>
            </w:pPr>
            <w:del w:id="1609" w:author="Bedekar, Vivek" w:date="2016-06-14T21:08:00Z">
              <w:r w:rsidRPr="00724635" w:rsidDel="003B4489">
                <w:rPr>
                  <w:rFonts w:ascii="Courier New" w:hAnsi="Courier New" w:cs="Courier New"/>
                  <w:sz w:val="20"/>
                  <w:szCs w:val="20"/>
                </w:rPr>
                <w:delText>0.00</w:delText>
              </w:r>
            </w:del>
          </w:p>
        </w:tc>
        <w:tc>
          <w:tcPr>
            <w:tcW w:w="1407" w:type="dxa"/>
          </w:tcPr>
          <w:p w14:paraId="42BD0786" w14:textId="5A5E3237" w:rsidR="00724635" w:rsidRPr="00724635" w:rsidDel="003B4489" w:rsidRDefault="00724635" w:rsidP="00724635">
            <w:pPr>
              <w:rPr>
                <w:del w:id="1610" w:author="Bedekar, Vivek" w:date="2016-06-14T21:08:00Z"/>
                <w:rFonts w:ascii="Courier New" w:hAnsi="Courier New" w:cs="Courier New"/>
                <w:sz w:val="20"/>
                <w:szCs w:val="20"/>
              </w:rPr>
            </w:pPr>
            <w:del w:id="1611" w:author="Bedekar, Vivek" w:date="2016-06-14T21:08:00Z">
              <w:r w:rsidRPr="00724635" w:rsidDel="003B4489">
                <w:rPr>
                  <w:rFonts w:ascii="Courier New" w:hAnsi="Courier New" w:cs="Courier New"/>
                  <w:sz w:val="20"/>
                  <w:szCs w:val="20"/>
                </w:rPr>
                <w:delText>0.00</w:delText>
              </w:r>
            </w:del>
          </w:p>
        </w:tc>
        <w:tc>
          <w:tcPr>
            <w:tcW w:w="1398" w:type="dxa"/>
          </w:tcPr>
          <w:p w14:paraId="68D66A4E" w14:textId="6AB93B3A" w:rsidR="00724635" w:rsidRPr="00724635" w:rsidDel="003B4489" w:rsidRDefault="00724635" w:rsidP="00724635">
            <w:pPr>
              <w:rPr>
                <w:del w:id="1612" w:author="Bedekar, Vivek" w:date="2016-06-14T21:08:00Z"/>
                <w:rFonts w:ascii="Courier New" w:hAnsi="Courier New" w:cs="Courier New"/>
                <w:sz w:val="20"/>
                <w:szCs w:val="20"/>
              </w:rPr>
            </w:pPr>
            <w:del w:id="1613" w:author="Bedekar, Vivek" w:date="2016-06-14T21:08:00Z">
              <w:r w:rsidRPr="00724635" w:rsidDel="003B4489">
                <w:rPr>
                  <w:rFonts w:ascii="Courier New" w:hAnsi="Courier New" w:cs="Courier New"/>
                  <w:sz w:val="20"/>
                  <w:szCs w:val="20"/>
                </w:rPr>
                <w:delText>0.00</w:delText>
              </w:r>
            </w:del>
          </w:p>
        </w:tc>
        <w:tc>
          <w:tcPr>
            <w:tcW w:w="1395" w:type="dxa"/>
          </w:tcPr>
          <w:p w14:paraId="04B92F3F" w14:textId="5F21FDCE" w:rsidR="00724635" w:rsidRPr="00724635" w:rsidDel="003B4489" w:rsidRDefault="00724635" w:rsidP="00724635">
            <w:pPr>
              <w:rPr>
                <w:del w:id="1614" w:author="Bedekar, Vivek" w:date="2016-06-14T21:08:00Z"/>
                <w:rFonts w:ascii="Courier New" w:hAnsi="Courier New" w:cs="Courier New"/>
                <w:sz w:val="20"/>
                <w:szCs w:val="20"/>
              </w:rPr>
            </w:pPr>
            <w:del w:id="1615" w:author="Bedekar, Vivek" w:date="2016-06-14T21:08:00Z">
              <w:r w:rsidRPr="00724635" w:rsidDel="003B4489">
                <w:rPr>
                  <w:rFonts w:ascii="Courier New" w:hAnsi="Courier New" w:cs="Courier New"/>
                  <w:sz w:val="20"/>
                  <w:szCs w:val="20"/>
                </w:rPr>
                <w:delText>0.00</w:delText>
              </w:r>
            </w:del>
          </w:p>
        </w:tc>
        <w:tc>
          <w:tcPr>
            <w:tcW w:w="1391" w:type="dxa"/>
          </w:tcPr>
          <w:p w14:paraId="4F562F7F" w14:textId="3612AA98" w:rsidR="00724635" w:rsidRPr="00724635" w:rsidDel="003B4489" w:rsidRDefault="00724635" w:rsidP="00724635">
            <w:pPr>
              <w:rPr>
                <w:del w:id="1616" w:author="Bedekar, Vivek" w:date="2016-06-14T21:08:00Z"/>
                <w:rFonts w:ascii="Courier New" w:hAnsi="Courier New" w:cs="Courier New"/>
                <w:sz w:val="20"/>
                <w:szCs w:val="20"/>
              </w:rPr>
            </w:pPr>
            <w:del w:id="1617" w:author="Bedekar, Vivek" w:date="2016-06-14T21:08:00Z">
              <w:r w:rsidRPr="00724635" w:rsidDel="003B4489">
                <w:rPr>
                  <w:rFonts w:ascii="Courier New" w:hAnsi="Courier New" w:cs="Courier New"/>
                  <w:sz w:val="20"/>
                  <w:szCs w:val="20"/>
                </w:rPr>
                <w:delText>0.00</w:delText>
              </w:r>
            </w:del>
          </w:p>
        </w:tc>
        <w:tc>
          <w:tcPr>
            <w:tcW w:w="1483" w:type="dxa"/>
          </w:tcPr>
          <w:p w14:paraId="3868EA09" w14:textId="05274C22" w:rsidR="00724635" w:rsidRPr="00724635" w:rsidDel="003B4489" w:rsidRDefault="00724635" w:rsidP="00724635">
            <w:pPr>
              <w:rPr>
                <w:del w:id="1618" w:author="Bedekar, Vivek" w:date="2016-06-14T21:08:00Z"/>
                <w:rFonts w:ascii="Courier New" w:hAnsi="Courier New" w:cs="Courier New"/>
                <w:sz w:val="20"/>
                <w:szCs w:val="20"/>
              </w:rPr>
            </w:pPr>
            <w:del w:id="1619" w:author="Bedekar, Vivek" w:date="2016-06-14T21:08:00Z">
              <w:r w:rsidRPr="00724635" w:rsidDel="003B4489">
                <w:rPr>
                  <w:rFonts w:ascii="Courier New" w:hAnsi="Courier New" w:cs="Courier New"/>
                  <w:sz w:val="20"/>
                  <w:szCs w:val="20"/>
                </w:rPr>
                <w:delText>0.00</w:delText>
              </w:r>
            </w:del>
          </w:p>
        </w:tc>
      </w:tr>
      <w:tr w:rsidR="00724635" w:rsidDel="003B4489" w14:paraId="03B5C557" w14:textId="1C5AF145" w:rsidTr="00724635">
        <w:trPr>
          <w:trHeight w:hRule="exact" w:val="216"/>
          <w:del w:id="1620" w:author="Bedekar, Vivek" w:date="2016-06-14T21:08:00Z"/>
        </w:trPr>
        <w:tc>
          <w:tcPr>
            <w:tcW w:w="1705" w:type="dxa"/>
          </w:tcPr>
          <w:p w14:paraId="61771320" w14:textId="58E9D41B" w:rsidR="00724635" w:rsidRPr="00724635" w:rsidDel="003B4489" w:rsidRDefault="00724635" w:rsidP="00724635">
            <w:pPr>
              <w:rPr>
                <w:del w:id="1621" w:author="Bedekar, Vivek" w:date="2016-06-14T21:08:00Z"/>
                <w:rFonts w:ascii="Courier New" w:hAnsi="Courier New" w:cs="Courier New"/>
                <w:sz w:val="20"/>
                <w:szCs w:val="20"/>
              </w:rPr>
            </w:pPr>
            <w:del w:id="1622" w:author="Bedekar, Vivek" w:date="2016-06-14T21:08:00Z">
              <w:r w:rsidRPr="00724635" w:rsidDel="003B4489">
                <w:rPr>
                  <w:rFonts w:ascii="Courier New" w:hAnsi="Courier New" w:cs="Courier New"/>
                  <w:sz w:val="20"/>
                  <w:szCs w:val="20"/>
                </w:rPr>
                <w:delText>MTBE</w:delText>
              </w:r>
            </w:del>
          </w:p>
        </w:tc>
        <w:tc>
          <w:tcPr>
            <w:tcW w:w="1406" w:type="dxa"/>
          </w:tcPr>
          <w:p w14:paraId="302596E1" w14:textId="1D7B04D9" w:rsidR="00724635" w:rsidRPr="00724635" w:rsidDel="003B4489" w:rsidRDefault="00724635" w:rsidP="00724635">
            <w:pPr>
              <w:rPr>
                <w:del w:id="1623" w:author="Bedekar, Vivek" w:date="2016-06-14T21:08:00Z"/>
                <w:rFonts w:ascii="Courier New" w:hAnsi="Courier New" w:cs="Courier New"/>
                <w:sz w:val="20"/>
                <w:szCs w:val="20"/>
              </w:rPr>
            </w:pPr>
            <w:del w:id="1624" w:author="Bedekar, Vivek" w:date="2016-06-14T21:08:00Z">
              <w:r w:rsidRPr="00724635" w:rsidDel="003B4489">
                <w:rPr>
                  <w:rFonts w:ascii="Courier New" w:hAnsi="Courier New" w:cs="Courier New"/>
                  <w:sz w:val="20"/>
                  <w:szCs w:val="20"/>
                </w:rPr>
                <w:delText>0.00</w:delText>
              </w:r>
            </w:del>
          </w:p>
        </w:tc>
        <w:tc>
          <w:tcPr>
            <w:tcW w:w="1407" w:type="dxa"/>
          </w:tcPr>
          <w:p w14:paraId="2D1A10ED" w14:textId="1375C809" w:rsidR="00724635" w:rsidRPr="00724635" w:rsidDel="003B4489" w:rsidRDefault="00724635" w:rsidP="00724635">
            <w:pPr>
              <w:rPr>
                <w:del w:id="1625" w:author="Bedekar, Vivek" w:date="2016-06-14T21:08:00Z"/>
                <w:rFonts w:ascii="Courier New" w:hAnsi="Courier New" w:cs="Courier New"/>
                <w:sz w:val="20"/>
                <w:szCs w:val="20"/>
              </w:rPr>
            </w:pPr>
            <w:del w:id="1626" w:author="Bedekar, Vivek" w:date="2016-06-14T21:08:00Z">
              <w:r w:rsidRPr="00724635" w:rsidDel="003B4489">
                <w:rPr>
                  <w:rFonts w:ascii="Courier New" w:hAnsi="Courier New" w:cs="Courier New"/>
                  <w:sz w:val="20"/>
                  <w:szCs w:val="20"/>
                </w:rPr>
                <w:delText>0.00</w:delText>
              </w:r>
            </w:del>
          </w:p>
        </w:tc>
        <w:tc>
          <w:tcPr>
            <w:tcW w:w="1398" w:type="dxa"/>
          </w:tcPr>
          <w:p w14:paraId="5C08301C" w14:textId="2887B486" w:rsidR="00724635" w:rsidRPr="00724635" w:rsidDel="003B4489" w:rsidRDefault="00724635" w:rsidP="00724635">
            <w:pPr>
              <w:rPr>
                <w:del w:id="1627" w:author="Bedekar, Vivek" w:date="2016-06-14T21:08:00Z"/>
                <w:rFonts w:ascii="Courier New" w:hAnsi="Courier New" w:cs="Courier New"/>
                <w:sz w:val="20"/>
                <w:szCs w:val="20"/>
              </w:rPr>
            </w:pPr>
            <w:del w:id="1628" w:author="Bedekar, Vivek" w:date="2016-06-14T21:08:00Z">
              <w:r w:rsidRPr="00724635" w:rsidDel="003B4489">
                <w:rPr>
                  <w:rFonts w:ascii="Courier New" w:hAnsi="Courier New" w:cs="Courier New"/>
                  <w:sz w:val="20"/>
                  <w:szCs w:val="20"/>
                </w:rPr>
                <w:delText>0.00</w:delText>
              </w:r>
            </w:del>
          </w:p>
        </w:tc>
        <w:tc>
          <w:tcPr>
            <w:tcW w:w="1395" w:type="dxa"/>
          </w:tcPr>
          <w:p w14:paraId="412A7E1C" w14:textId="79253572" w:rsidR="00724635" w:rsidRPr="00724635" w:rsidDel="003B4489" w:rsidRDefault="00724635" w:rsidP="00724635">
            <w:pPr>
              <w:rPr>
                <w:del w:id="1629" w:author="Bedekar, Vivek" w:date="2016-06-14T21:08:00Z"/>
                <w:rFonts w:ascii="Courier New" w:hAnsi="Courier New" w:cs="Courier New"/>
                <w:sz w:val="20"/>
                <w:szCs w:val="20"/>
              </w:rPr>
            </w:pPr>
            <w:del w:id="1630" w:author="Bedekar, Vivek" w:date="2016-06-14T21:08:00Z">
              <w:r w:rsidRPr="00724635" w:rsidDel="003B4489">
                <w:rPr>
                  <w:rFonts w:ascii="Courier New" w:hAnsi="Courier New" w:cs="Courier New"/>
                  <w:sz w:val="20"/>
                  <w:szCs w:val="20"/>
                </w:rPr>
                <w:delText>0.00</w:delText>
              </w:r>
            </w:del>
          </w:p>
        </w:tc>
        <w:tc>
          <w:tcPr>
            <w:tcW w:w="1391" w:type="dxa"/>
          </w:tcPr>
          <w:p w14:paraId="1634CD25" w14:textId="23803C2B" w:rsidR="00724635" w:rsidRPr="00724635" w:rsidDel="003B4489" w:rsidRDefault="00724635" w:rsidP="00724635">
            <w:pPr>
              <w:rPr>
                <w:del w:id="1631" w:author="Bedekar, Vivek" w:date="2016-06-14T21:08:00Z"/>
                <w:rFonts w:ascii="Courier New" w:hAnsi="Courier New" w:cs="Courier New"/>
                <w:sz w:val="20"/>
                <w:szCs w:val="20"/>
              </w:rPr>
            </w:pPr>
            <w:del w:id="1632" w:author="Bedekar, Vivek" w:date="2016-06-14T21:08:00Z">
              <w:r w:rsidRPr="00724635" w:rsidDel="003B4489">
                <w:rPr>
                  <w:rFonts w:ascii="Courier New" w:hAnsi="Courier New" w:cs="Courier New"/>
                  <w:sz w:val="20"/>
                  <w:szCs w:val="20"/>
                </w:rPr>
                <w:delText>0.00</w:delText>
              </w:r>
            </w:del>
          </w:p>
        </w:tc>
        <w:tc>
          <w:tcPr>
            <w:tcW w:w="1483" w:type="dxa"/>
          </w:tcPr>
          <w:p w14:paraId="02AEB72C" w14:textId="09910AE0" w:rsidR="00724635" w:rsidRPr="00724635" w:rsidDel="003B4489" w:rsidRDefault="00724635" w:rsidP="00724635">
            <w:pPr>
              <w:rPr>
                <w:del w:id="1633" w:author="Bedekar, Vivek" w:date="2016-06-14T21:08:00Z"/>
                <w:rFonts w:ascii="Courier New" w:hAnsi="Courier New" w:cs="Courier New"/>
                <w:sz w:val="20"/>
                <w:szCs w:val="20"/>
              </w:rPr>
            </w:pPr>
            <w:del w:id="1634" w:author="Bedekar, Vivek" w:date="2016-06-14T21:08:00Z">
              <w:r w:rsidRPr="00724635" w:rsidDel="003B4489">
                <w:rPr>
                  <w:rFonts w:ascii="Courier New" w:hAnsi="Courier New" w:cs="Courier New"/>
                  <w:sz w:val="20"/>
                  <w:szCs w:val="20"/>
                </w:rPr>
                <w:delText>0.00</w:delText>
              </w:r>
            </w:del>
          </w:p>
        </w:tc>
      </w:tr>
      <w:tr w:rsidR="00724635" w:rsidDel="003B4489" w14:paraId="16246EE3" w14:textId="5838A96C" w:rsidTr="00724635">
        <w:trPr>
          <w:trHeight w:hRule="exact" w:val="216"/>
          <w:del w:id="1635" w:author="Bedekar, Vivek" w:date="2016-06-14T21:08:00Z"/>
        </w:trPr>
        <w:tc>
          <w:tcPr>
            <w:tcW w:w="1705" w:type="dxa"/>
          </w:tcPr>
          <w:p w14:paraId="6F60507B" w14:textId="67E698E4" w:rsidR="00724635" w:rsidRPr="00724635" w:rsidDel="003B4489" w:rsidRDefault="00724635" w:rsidP="00724635">
            <w:pPr>
              <w:rPr>
                <w:del w:id="1636" w:author="Bedekar, Vivek" w:date="2016-06-14T21:08:00Z"/>
                <w:rFonts w:ascii="Courier New" w:hAnsi="Courier New" w:cs="Courier New"/>
                <w:sz w:val="20"/>
                <w:szCs w:val="20"/>
              </w:rPr>
            </w:pPr>
            <w:del w:id="1637" w:author="Bedekar, Vivek" w:date="2016-06-14T21:08:00Z">
              <w:r w:rsidRPr="00724635" w:rsidDel="003B4489">
                <w:rPr>
                  <w:rFonts w:ascii="Courier New" w:hAnsi="Courier New" w:cs="Courier New"/>
                  <w:sz w:val="20"/>
                  <w:szCs w:val="20"/>
                </w:rPr>
                <w:delText>TAME</w:delText>
              </w:r>
            </w:del>
          </w:p>
        </w:tc>
        <w:tc>
          <w:tcPr>
            <w:tcW w:w="1406" w:type="dxa"/>
          </w:tcPr>
          <w:p w14:paraId="5CFC6028" w14:textId="14843ED8" w:rsidR="00724635" w:rsidRPr="00724635" w:rsidDel="003B4489" w:rsidRDefault="00724635" w:rsidP="00724635">
            <w:pPr>
              <w:rPr>
                <w:del w:id="1638" w:author="Bedekar, Vivek" w:date="2016-06-14T21:08:00Z"/>
                <w:rFonts w:ascii="Courier New" w:hAnsi="Courier New" w:cs="Courier New"/>
                <w:sz w:val="20"/>
                <w:szCs w:val="20"/>
              </w:rPr>
            </w:pPr>
            <w:del w:id="1639" w:author="Bedekar, Vivek" w:date="2016-06-14T21:08:00Z">
              <w:r w:rsidRPr="00724635" w:rsidDel="003B4489">
                <w:rPr>
                  <w:rFonts w:ascii="Courier New" w:hAnsi="Courier New" w:cs="Courier New"/>
                  <w:sz w:val="20"/>
                  <w:szCs w:val="20"/>
                </w:rPr>
                <w:delText>0.00</w:delText>
              </w:r>
            </w:del>
          </w:p>
        </w:tc>
        <w:tc>
          <w:tcPr>
            <w:tcW w:w="1407" w:type="dxa"/>
          </w:tcPr>
          <w:p w14:paraId="5901B539" w14:textId="306B9A0B" w:rsidR="00724635" w:rsidRPr="00724635" w:rsidDel="003B4489" w:rsidRDefault="00724635" w:rsidP="00724635">
            <w:pPr>
              <w:rPr>
                <w:del w:id="1640" w:author="Bedekar, Vivek" w:date="2016-06-14T21:08:00Z"/>
                <w:rFonts w:ascii="Courier New" w:hAnsi="Courier New" w:cs="Courier New"/>
                <w:sz w:val="20"/>
                <w:szCs w:val="20"/>
              </w:rPr>
            </w:pPr>
            <w:del w:id="1641" w:author="Bedekar, Vivek" w:date="2016-06-14T21:08:00Z">
              <w:r w:rsidRPr="00724635" w:rsidDel="003B4489">
                <w:rPr>
                  <w:rFonts w:ascii="Courier New" w:hAnsi="Courier New" w:cs="Courier New"/>
                  <w:sz w:val="20"/>
                  <w:szCs w:val="20"/>
                </w:rPr>
                <w:delText>0.00</w:delText>
              </w:r>
            </w:del>
          </w:p>
        </w:tc>
        <w:tc>
          <w:tcPr>
            <w:tcW w:w="1398" w:type="dxa"/>
          </w:tcPr>
          <w:p w14:paraId="31922B9E" w14:textId="2B016CF7" w:rsidR="00724635" w:rsidRPr="00724635" w:rsidDel="003B4489" w:rsidRDefault="00724635" w:rsidP="00724635">
            <w:pPr>
              <w:rPr>
                <w:del w:id="1642" w:author="Bedekar, Vivek" w:date="2016-06-14T21:08:00Z"/>
                <w:rFonts w:ascii="Courier New" w:hAnsi="Courier New" w:cs="Courier New"/>
                <w:sz w:val="20"/>
                <w:szCs w:val="20"/>
              </w:rPr>
            </w:pPr>
            <w:del w:id="1643" w:author="Bedekar, Vivek" w:date="2016-06-14T21:08:00Z">
              <w:r w:rsidRPr="00724635" w:rsidDel="003B4489">
                <w:rPr>
                  <w:rFonts w:ascii="Courier New" w:hAnsi="Courier New" w:cs="Courier New"/>
                  <w:sz w:val="20"/>
                  <w:szCs w:val="20"/>
                </w:rPr>
                <w:delText>0.00</w:delText>
              </w:r>
            </w:del>
          </w:p>
        </w:tc>
        <w:tc>
          <w:tcPr>
            <w:tcW w:w="1395" w:type="dxa"/>
          </w:tcPr>
          <w:p w14:paraId="4FA0130E" w14:textId="70BE18D1" w:rsidR="00724635" w:rsidRPr="00724635" w:rsidDel="003B4489" w:rsidRDefault="00724635" w:rsidP="00724635">
            <w:pPr>
              <w:rPr>
                <w:del w:id="1644" w:author="Bedekar, Vivek" w:date="2016-06-14T21:08:00Z"/>
                <w:rFonts w:ascii="Courier New" w:hAnsi="Courier New" w:cs="Courier New"/>
                <w:sz w:val="20"/>
                <w:szCs w:val="20"/>
              </w:rPr>
            </w:pPr>
            <w:del w:id="1645" w:author="Bedekar, Vivek" w:date="2016-06-14T21:08:00Z">
              <w:r w:rsidRPr="00724635" w:rsidDel="003B4489">
                <w:rPr>
                  <w:rFonts w:ascii="Courier New" w:hAnsi="Courier New" w:cs="Courier New"/>
                  <w:sz w:val="20"/>
                  <w:szCs w:val="20"/>
                </w:rPr>
                <w:delText>0.00</w:delText>
              </w:r>
            </w:del>
          </w:p>
        </w:tc>
        <w:tc>
          <w:tcPr>
            <w:tcW w:w="1391" w:type="dxa"/>
          </w:tcPr>
          <w:p w14:paraId="4B07E4F0" w14:textId="47CB0901" w:rsidR="00724635" w:rsidRPr="00724635" w:rsidDel="003B4489" w:rsidRDefault="00724635" w:rsidP="00724635">
            <w:pPr>
              <w:rPr>
                <w:del w:id="1646" w:author="Bedekar, Vivek" w:date="2016-06-14T21:08:00Z"/>
                <w:rFonts w:ascii="Courier New" w:hAnsi="Courier New" w:cs="Courier New"/>
                <w:sz w:val="20"/>
                <w:szCs w:val="20"/>
              </w:rPr>
            </w:pPr>
            <w:del w:id="1647" w:author="Bedekar, Vivek" w:date="2016-06-14T21:08:00Z">
              <w:r w:rsidRPr="00724635" w:rsidDel="003B4489">
                <w:rPr>
                  <w:rFonts w:ascii="Courier New" w:hAnsi="Courier New" w:cs="Courier New"/>
                  <w:sz w:val="20"/>
                  <w:szCs w:val="20"/>
                </w:rPr>
                <w:delText>0.00</w:delText>
              </w:r>
            </w:del>
          </w:p>
        </w:tc>
        <w:tc>
          <w:tcPr>
            <w:tcW w:w="1483" w:type="dxa"/>
          </w:tcPr>
          <w:p w14:paraId="08E6B7C3" w14:textId="53254799" w:rsidR="00724635" w:rsidRPr="00724635" w:rsidDel="003B4489" w:rsidRDefault="00724635" w:rsidP="00724635">
            <w:pPr>
              <w:rPr>
                <w:del w:id="1648" w:author="Bedekar, Vivek" w:date="2016-06-14T21:08:00Z"/>
                <w:rFonts w:ascii="Courier New" w:hAnsi="Courier New" w:cs="Courier New"/>
                <w:sz w:val="20"/>
                <w:szCs w:val="20"/>
              </w:rPr>
            </w:pPr>
            <w:del w:id="1649" w:author="Bedekar, Vivek" w:date="2016-06-14T21:08:00Z">
              <w:r w:rsidRPr="00724635" w:rsidDel="003B4489">
                <w:rPr>
                  <w:rFonts w:ascii="Courier New" w:hAnsi="Courier New" w:cs="Courier New"/>
                  <w:sz w:val="20"/>
                  <w:szCs w:val="20"/>
                </w:rPr>
                <w:delText>0.00</w:delText>
              </w:r>
            </w:del>
          </w:p>
        </w:tc>
      </w:tr>
      <w:tr w:rsidR="00724635" w:rsidDel="003B4489" w14:paraId="68F17FB0" w14:textId="50511FBE" w:rsidTr="00724635">
        <w:trPr>
          <w:trHeight w:hRule="exact" w:val="216"/>
          <w:del w:id="1650" w:author="Bedekar, Vivek" w:date="2016-06-14T21:08:00Z"/>
        </w:trPr>
        <w:tc>
          <w:tcPr>
            <w:tcW w:w="1705" w:type="dxa"/>
          </w:tcPr>
          <w:p w14:paraId="0EBEB30A" w14:textId="10C88335" w:rsidR="00724635" w:rsidRPr="00724635" w:rsidDel="003B4489" w:rsidRDefault="00724635" w:rsidP="00724635">
            <w:pPr>
              <w:rPr>
                <w:del w:id="1651" w:author="Bedekar, Vivek" w:date="2016-06-14T21:08:00Z"/>
                <w:rFonts w:ascii="Courier New" w:hAnsi="Courier New" w:cs="Courier New"/>
                <w:sz w:val="20"/>
                <w:szCs w:val="20"/>
              </w:rPr>
            </w:pPr>
            <w:del w:id="1652" w:author="Bedekar, Vivek" w:date="2016-06-14T21:08:00Z">
              <w:r w:rsidRPr="00724635" w:rsidDel="003B4489">
                <w:rPr>
                  <w:rFonts w:ascii="Courier New" w:hAnsi="Courier New" w:cs="Courier New"/>
                  <w:sz w:val="20"/>
                  <w:szCs w:val="20"/>
                </w:rPr>
                <w:delText>TBA</w:delText>
              </w:r>
            </w:del>
          </w:p>
        </w:tc>
        <w:tc>
          <w:tcPr>
            <w:tcW w:w="1406" w:type="dxa"/>
          </w:tcPr>
          <w:p w14:paraId="44E73F6E" w14:textId="775E3C1A" w:rsidR="00724635" w:rsidRPr="00724635" w:rsidDel="003B4489" w:rsidRDefault="00724635" w:rsidP="00724635">
            <w:pPr>
              <w:rPr>
                <w:del w:id="1653" w:author="Bedekar, Vivek" w:date="2016-06-14T21:08:00Z"/>
                <w:rFonts w:ascii="Courier New" w:hAnsi="Courier New" w:cs="Courier New"/>
                <w:sz w:val="20"/>
                <w:szCs w:val="20"/>
              </w:rPr>
            </w:pPr>
            <w:del w:id="1654" w:author="Bedekar, Vivek" w:date="2016-06-14T21:08:00Z">
              <w:r w:rsidRPr="00724635" w:rsidDel="003B4489">
                <w:rPr>
                  <w:rFonts w:ascii="Courier New" w:hAnsi="Courier New" w:cs="Courier New"/>
                  <w:sz w:val="20"/>
                  <w:szCs w:val="20"/>
                </w:rPr>
                <w:delText>0.00</w:delText>
              </w:r>
            </w:del>
          </w:p>
        </w:tc>
        <w:tc>
          <w:tcPr>
            <w:tcW w:w="1407" w:type="dxa"/>
          </w:tcPr>
          <w:p w14:paraId="76792CA9" w14:textId="7534A5F5" w:rsidR="00724635" w:rsidRPr="00724635" w:rsidDel="003B4489" w:rsidRDefault="00724635" w:rsidP="00724635">
            <w:pPr>
              <w:rPr>
                <w:del w:id="1655" w:author="Bedekar, Vivek" w:date="2016-06-14T21:08:00Z"/>
                <w:rFonts w:ascii="Courier New" w:hAnsi="Courier New" w:cs="Courier New"/>
                <w:sz w:val="20"/>
                <w:szCs w:val="20"/>
              </w:rPr>
            </w:pPr>
            <w:del w:id="1656" w:author="Bedekar, Vivek" w:date="2016-06-14T21:08:00Z">
              <w:r w:rsidRPr="00724635" w:rsidDel="003B4489">
                <w:rPr>
                  <w:rFonts w:ascii="Courier New" w:hAnsi="Courier New" w:cs="Courier New"/>
                  <w:sz w:val="20"/>
                  <w:szCs w:val="20"/>
                </w:rPr>
                <w:delText>0.00</w:delText>
              </w:r>
            </w:del>
          </w:p>
        </w:tc>
        <w:tc>
          <w:tcPr>
            <w:tcW w:w="1398" w:type="dxa"/>
          </w:tcPr>
          <w:p w14:paraId="21B33719" w14:textId="7FCF9339" w:rsidR="00724635" w:rsidRPr="00724635" w:rsidDel="003B4489" w:rsidRDefault="00724635" w:rsidP="00724635">
            <w:pPr>
              <w:rPr>
                <w:del w:id="1657" w:author="Bedekar, Vivek" w:date="2016-06-14T21:08:00Z"/>
                <w:rFonts w:ascii="Courier New" w:hAnsi="Courier New" w:cs="Courier New"/>
                <w:sz w:val="20"/>
                <w:szCs w:val="20"/>
              </w:rPr>
            </w:pPr>
            <w:del w:id="1658" w:author="Bedekar, Vivek" w:date="2016-06-14T21:08:00Z">
              <w:r w:rsidRPr="00724635" w:rsidDel="003B4489">
                <w:rPr>
                  <w:rFonts w:ascii="Courier New" w:hAnsi="Courier New" w:cs="Courier New"/>
                  <w:sz w:val="20"/>
                  <w:szCs w:val="20"/>
                </w:rPr>
                <w:delText>0.00</w:delText>
              </w:r>
            </w:del>
          </w:p>
        </w:tc>
        <w:tc>
          <w:tcPr>
            <w:tcW w:w="1395" w:type="dxa"/>
          </w:tcPr>
          <w:p w14:paraId="73557C8A" w14:textId="594FEF36" w:rsidR="00724635" w:rsidRPr="00724635" w:rsidDel="003B4489" w:rsidRDefault="00724635" w:rsidP="00724635">
            <w:pPr>
              <w:rPr>
                <w:del w:id="1659" w:author="Bedekar, Vivek" w:date="2016-06-14T21:08:00Z"/>
                <w:rFonts w:ascii="Courier New" w:hAnsi="Courier New" w:cs="Courier New"/>
                <w:sz w:val="20"/>
                <w:szCs w:val="20"/>
              </w:rPr>
            </w:pPr>
            <w:del w:id="1660" w:author="Bedekar, Vivek" w:date="2016-06-14T21:08:00Z">
              <w:r w:rsidRPr="00724635" w:rsidDel="003B4489">
                <w:rPr>
                  <w:rFonts w:ascii="Courier New" w:hAnsi="Courier New" w:cs="Courier New"/>
                  <w:sz w:val="20"/>
                  <w:szCs w:val="20"/>
                </w:rPr>
                <w:delText>0.00</w:delText>
              </w:r>
            </w:del>
          </w:p>
        </w:tc>
        <w:tc>
          <w:tcPr>
            <w:tcW w:w="1391" w:type="dxa"/>
          </w:tcPr>
          <w:p w14:paraId="3197BEC2" w14:textId="6A98CE0B" w:rsidR="00724635" w:rsidRPr="00724635" w:rsidDel="003B4489" w:rsidRDefault="00724635" w:rsidP="00724635">
            <w:pPr>
              <w:rPr>
                <w:del w:id="1661" w:author="Bedekar, Vivek" w:date="2016-06-14T21:08:00Z"/>
                <w:rFonts w:ascii="Courier New" w:hAnsi="Courier New" w:cs="Courier New"/>
                <w:sz w:val="20"/>
                <w:szCs w:val="20"/>
              </w:rPr>
            </w:pPr>
            <w:del w:id="1662" w:author="Bedekar, Vivek" w:date="2016-06-14T21:08:00Z">
              <w:r w:rsidRPr="00724635" w:rsidDel="003B4489">
                <w:rPr>
                  <w:rFonts w:ascii="Courier New" w:hAnsi="Courier New" w:cs="Courier New"/>
                  <w:sz w:val="20"/>
                  <w:szCs w:val="20"/>
                </w:rPr>
                <w:delText>0.00</w:delText>
              </w:r>
            </w:del>
          </w:p>
        </w:tc>
        <w:tc>
          <w:tcPr>
            <w:tcW w:w="1483" w:type="dxa"/>
          </w:tcPr>
          <w:p w14:paraId="257DDF70" w14:textId="03257DA0" w:rsidR="00724635" w:rsidRPr="00724635" w:rsidDel="003B4489" w:rsidRDefault="00724635" w:rsidP="00724635">
            <w:pPr>
              <w:rPr>
                <w:del w:id="1663" w:author="Bedekar, Vivek" w:date="2016-06-14T21:08:00Z"/>
                <w:rFonts w:ascii="Courier New" w:hAnsi="Courier New" w:cs="Courier New"/>
                <w:sz w:val="20"/>
                <w:szCs w:val="20"/>
              </w:rPr>
            </w:pPr>
            <w:del w:id="1664" w:author="Bedekar, Vivek" w:date="2016-06-14T21:08:00Z">
              <w:r w:rsidRPr="00724635" w:rsidDel="003B4489">
                <w:rPr>
                  <w:rFonts w:ascii="Courier New" w:hAnsi="Courier New" w:cs="Courier New"/>
                  <w:sz w:val="20"/>
                  <w:szCs w:val="20"/>
                </w:rPr>
                <w:delText>0.00</w:delText>
              </w:r>
            </w:del>
          </w:p>
        </w:tc>
      </w:tr>
      <w:tr w:rsidR="00724635" w:rsidDel="003B4489" w14:paraId="2DF9D692" w14:textId="13CDDE1B" w:rsidTr="00724635">
        <w:trPr>
          <w:trHeight w:hRule="exact" w:val="216"/>
          <w:del w:id="1665" w:author="Bedekar, Vivek" w:date="2016-06-14T21:08:00Z"/>
        </w:trPr>
        <w:tc>
          <w:tcPr>
            <w:tcW w:w="1705" w:type="dxa"/>
          </w:tcPr>
          <w:p w14:paraId="13BC5F07" w14:textId="533B93D7" w:rsidR="00724635" w:rsidRPr="00724635" w:rsidDel="003B4489" w:rsidRDefault="00724635" w:rsidP="00724635">
            <w:pPr>
              <w:rPr>
                <w:del w:id="1666" w:author="Bedekar, Vivek" w:date="2016-06-14T21:08:00Z"/>
                <w:rFonts w:ascii="Courier New" w:hAnsi="Courier New" w:cs="Courier New"/>
                <w:sz w:val="20"/>
                <w:szCs w:val="20"/>
              </w:rPr>
            </w:pPr>
            <w:del w:id="1667" w:author="Bedekar, Vivek" w:date="2016-06-14T21:08:00Z">
              <w:r w:rsidRPr="00724635" w:rsidDel="003B4489">
                <w:rPr>
                  <w:rFonts w:ascii="Courier New" w:hAnsi="Courier New" w:cs="Courier New"/>
                  <w:sz w:val="20"/>
                  <w:szCs w:val="20"/>
                </w:rPr>
                <w:delText>CompSurrogate</w:delText>
              </w:r>
            </w:del>
          </w:p>
        </w:tc>
        <w:tc>
          <w:tcPr>
            <w:tcW w:w="1406" w:type="dxa"/>
          </w:tcPr>
          <w:p w14:paraId="3C964C16" w14:textId="2FA38B74" w:rsidR="00724635" w:rsidRPr="00724635" w:rsidDel="003B4489" w:rsidRDefault="00724635" w:rsidP="00724635">
            <w:pPr>
              <w:rPr>
                <w:del w:id="1668" w:author="Bedekar, Vivek" w:date="2016-06-14T21:08:00Z"/>
                <w:rFonts w:ascii="Courier New" w:hAnsi="Courier New" w:cs="Courier New"/>
                <w:sz w:val="20"/>
                <w:szCs w:val="20"/>
              </w:rPr>
            </w:pPr>
            <w:del w:id="1669" w:author="Bedekar, Vivek" w:date="2016-06-14T21:08:00Z">
              <w:r w:rsidRPr="00724635" w:rsidDel="003B4489">
                <w:rPr>
                  <w:rFonts w:ascii="Courier New" w:hAnsi="Courier New" w:cs="Courier New"/>
                  <w:sz w:val="20"/>
                  <w:szCs w:val="20"/>
                </w:rPr>
                <w:delText>0.00</w:delText>
              </w:r>
            </w:del>
          </w:p>
        </w:tc>
        <w:tc>
          <w:tcPr>
            <w:tcW w:w="1407" w:type="dxa"/>
          </w:tcPr>
          <w:p w14:paraId="6CF1B8D6" w14:textId="3029ADA5" w:rsidR="00724635" w:rsidRPr="00724635" w:rsidDel="003B4489" w:rsidRDefault="00724635" w:rsidP="00724635">
            <w:pPr>
              <w:rPr>
                <w:del w:id="1670" w:author="Bedekar, Vivek" w:date="2016-06-14T21:08:00Z"/>
                <w:rFonts w:ascii="Courier New" w:hAnsi="Courier New" w:cs="Courier New"/>
                <w:sz w:val="20"/>
                <w:szCs w:val="20"/>
              </w:rPr>
            </w:pPr>
            <w:del w:id="1671" w:author="Bedekar, Vivek" w:date="2016-06-14T21:08:00Z">
              <w:r w:rsidRPr="00724635" w:rsidDel="003B4489">
                <w:rPr>
                  <w:rFonts w:ascii="Courier New" w:hAnsi="Courier New" w:cs="Courier New"/>
                  <w:sz w:val="20"/>
                  <w:szCs w:val="20"/>
                </w:rPr>
                <w:delText>0.00</w:delText>
              </w:r>
            </w:del>
          </w:p>
        </w:tc>
        <w:tc>
          <w:tcPr>
            <w:tcW w:w="1398" w:type="dxa"/>
          </w:tcPr>
          <w:p w14:paraId="104CE993" w14:textId="49F757E0" w:rsidR="00724635" w:rsidRPr="00724635" w:rsidDel="003B4489" w:rsidRDefault="00724635" w:rsidP="00724635">
            <w:pPr>
              <w:rPr>
                <w:del w:id="1672" w:author="Bedekar, Vivek" w:date="2016-06-14T21:08:00Z"/>
                <w:rFonts w:ascii="Courier New" w:hAnsi="Courier New" w:cs="Courier New"/>
                <w:sz w:val="20"/>
                <w:szCs w:val="20"/>
              </w:rPr>
            </w:pPr>
            <w:del w:id="1673" w:author="Bedekar, Vivek" w:date="2016-06-14T21:08:00Z">
              <w:r w:rsidRPr="00724635" w:rsidDel="003B4489">
                <w:rPr>
                  <w:rFonts w:ascii="Courier New" w:hAnsi="Courier New" w:cs="Courier New"/>
                  <w:sz w:val="20"/>
                  <w:szCs w:val="20"/>
                </w:rPr>
                <w:delText>0.00</w:delText>
              </w:r>
            </w:del>
          </w:p>
        </w:tc>
        <w:tc>
          <w:tcPr>
            <w:tcW w:w="1395" w:type="dxa"/>
          </w:tcPr>
          <w:p w14:paraId="71A95B61" w14:textId="30F30A69" w:rsidR="00724635" w:rsidRPr="00724635" w:rsidDel="003B4489" w:rsidRDefault="00724635" w:rsidP="00724635">
            <w:pPr>
              <w:rPr>
                <w:del w:id="1674" w:author="Bedekar, Vivek" w:date="2016-06-14T21:08:00Z"/>
                <w:rFonts w:ascii="Courier New" w:hAnsi="Courier New" w:cs="Courier New"/>
                <w:sz w:val="20"/>
                <w:szCs w:val="20"/>
              </w:rPr>
            </w:pPr>
            <w:del w:id="1675" w:author="Bedekar, Vivek" w:date="2016-06-14T21:08:00Z">
              <w:r w:rsidRPr="00724635" w:rsidDel="003B4489">
                <w:rPr>
                  <w:rFonts w:ascii="Courier New" w:hAnsi="Courier New" w:cs="Courier New"/>
                  <w:sz w:val="20"/>
                  <w:szCs w:val="20"/>
                </w:rPr>
                <w:delText>0.00</w:delText>
              </w:r>
            </w:del>
          </w:p>
        </w:tc>
        <w:tc>
          <w:tcPr>
            <w:tcW w:w="1391" w:type="dxa"/>
          </w:tcPr>
          <w:p w14:paraId="0923942C" w14:textId="76E33668" w:rsidR="00724635" w:rsidRPr="00724635" w:rsidDel="003B4489" w:rsidRDefault="00724635" w:rsidP="00724635">
            <w:pPr>
              <w:rPr>
                <w:del w:id="1676" w:author="Bedekar, Vivek" w:date="2016-06-14T21:08:00Z"/>
                <w:rFonts w:ascii="Courier New" w:hAnsi="Courier New" w:cs="Courier New"/>
                <w:sz w:val="20"/>
                <w:szCs w:val="20"/>
              </w:rPr>
            </w:pPr>
            <w:del w:id="1677" w:author="Bedekar, Vivek" w:date="2016-06-14T21:08:00Z">
              <w:r w:rsidRPr="00724635" w:rsidDel="003B4489">
                <w:rPr>
                  <w:rFonts w:ascii="Courier New" w:hAnsi="Courier New" w:cs="Courier New"/>
                  <w:sz w:val="20"/>
                  <w:szCs w:val="20"/>
                </w:rPr>
                <w:delText>0.00</w:delText>
              </w:r>
            </w:del>
          </w:p>
        </w:tc>
        <w:tc>
          <w:tcPr>
            <w:tcW w:w="1483" w:type="dxa"/>
          </w:tcPr>
          <w:p w14:paraId="34F8203F" w14:textId="05AB32F0" w:rsidR="00724635" w:rsidRPr="00724635" w:rsidDel="003B4489" w:rsidRDefault="00724635" w:rsidP="00724635">
            <w:pPr>
              <w:rPr>
                <w:del w:id="1678" w:author="Bedekar, Vivek" w:date="2016-06-14T21:08:00Z"/>
                <w:rFonts w:ascii="Courier New" w:hAnsi="Courier New" w:cs="Courier New"/>
                <w:sz w:val="20"/>
                <w:szCs w:val="20"/>
              </w:rPr>
            </w:pPr>
            <w:del w:id="1679" w:author="Bedekar, Vivek" w:date="2016-06-14T21:08:00Z">
              <w:r w:rsidRPr="00724635" w:rsidDel="003B4489">
                <w:rPr>
                  <w:rFonts w:ascii="Courier New" w:hAnsi="Courier New" w:cs="Courier New"/>
                  <w:sz w:val="20"/>
                  <w:szCs w:val="20"/>
                </w:rPr>
                <w:delText>0.00</w:delText>
              </w:r>
            </w:del>
          </w:p>
        </w:tc>
      </w:tr>
      <w:tr w:rsidR="00724635" w:rsidDel="003B4489" w14:paraId="3D50DBC9" w14:textId="32E0BFA9" w:rsidTr="00724635">
        <w:trPr>
          <w:trHeight w:hRule="exact" w:val="216"/>
          <w:del w:id="1680" w:author="Bedekar, Vivek" w:date="2016-06-14T21:08:00Z"/>
        </w:trPr>
        <w:tc>
          <w:tcPr>
            <w:tcW w:w="1705" w:type="dxa"/>
          </w:tcPr>
          <w:p w14:paraId="64A97607" w14:textId="5BCE7F22" w:rsidR="00724635" w:rsidRPr="00724635" w:rsidDel="003B4489" w:rsidRDefault="00724635" w:rsidP="00724635">
            <w:pPr>
              <w:rPr>
                <w:del w:id="1681" w:author="Bedekar, Vivek" w:date="2016-06-14T21:08:00Z"/>
                <w:rFonts w:ascii="Courier New" w:hAnsi="Courier New" w:cs="Courier New"/>
                <w:sz w:val="20"/>
                <w:szCs w:val="20"/>
              </w:rPr>
            </w:pPr>
            <w:del w:id="1682" w:author="Bedekar, Vivek" w:date="2016-06-14T21:08:00Z">
              <w:r w:rsidRPr="00724635" w:rsidDel="003B4489">
                <w:rPr>
                  <w:rFonts w:ascii="Courier New" w:hAnsi="Courier New" w:cs="Courier New"/>
                  <w:sz w:val="20"/>
                  <w:szCs w:val="20"/>
                </w:rPr>
                <w:delText>Oxygen</w:delText>
              </w:r>
            </w:del>
          </w:p>
        </w:tc>
        <w:tc>
          <w:tcPr>
            <w:tcW w:w="1406" w:type="dxa"/>
          </w:tcPr>
          <w:p w14:paraId="5421E653" w14:textId="1BF02694" w:rsidR="00724635" w:rsidRPr="00724635" w:rsidDel="003B4489" w:rsidRDefault="00724635" w:rsidP="00724635">
            <w:pPr>
              <w:rPr>
                <w:del w:id="1683" w:author="Bedekar, Vivek" w:date="2016-06-14T21:08:00Z"/>
                <w:rFonts w:ascii="Courier New" w:hAnsi="Courier New" w:cs="Courier New"/>
                <w:sz w:val="20"/>
                <w:szCs w:val="20"/>
              </w:rPr>
            </w:pPr>
            <w:del w:id="1684" w:author="Bedekar, Vivek" w:date="2016-06-14T21:08:00Z">
              <w:r w:rsidRPr="00724635" w:rsidDel="003B4489">
                <w:rPr>
                  <w:rFonts w:ascii="Courier New" w:hAnsi="Courier New" w:cs="Courier New"/>
                  <w:sz w:val="20"/>
                  <w:szCs w:val="20"/>
                </w:rPr>
                <w:delText>3.10</w:delText>
              </w:r>
            </w:del>
          </w:p>
        </w:tc>
        <w:tc>
          <w:tcPr>
            <w:tcW w:w="1407" w:type="dxa"/>
          </w:tcPr>
          <w:p w14:paraId="338DDAB1" w14:textId="6704AC78" w:rsidR="00724635" w:rsidRPr="00724635" w:rsidDel="003B4489" w:rsidRDefault="00724635" w:rsidP="00724635">
            <w:pPr>
              <w:rPr>
                <w:del w:id="1685" w:author="Bedekar, Vivek" w:date="2016-06-14T21:08:00Z"/>
                <w:rFonts w:ascii="Courier New" w:hAnsi="Courier New" w:cs="Courier New"/>
                <w:sz w:val="20"/>
                <w:szCs w:val="20"/>
              </w:rPr>
            </w:pPr>
            <w:del w:id="1686" w:author="Bedekar, Vivek" w:date="2016-06-14T21:08:00Z">
              <w:r w:rsidRPr="00724635" w:rsidDel="003B4489">
                <w:rPr>
                  <w:rFonts w:ascii="Courier New" w:hAnsi="Courier New" w:cs="Courier New"/>
                  <w:sz w:val="20"/>
                  <w:szCs w:val="20"/>
                </w:rPr>
                <w:delText>3.10</w:delText>
              </w:r>
            </w:del>
          </w:p>
        </w:tc>
        <w:tc>
          <w:tcPr>
            <w:tcW w:w="1398" w:type="dxa"/>
          </w:tcPr>
          <w:p w14:paraId="640B784A" w14:textId="395953FB" w:rsidR="00724635" w:rsidRPr="00724635" w:rsidDel="003B4489" w:rsidRDefault="00724635" w:rsidP="00724635">
            <w:pPr>
              <w:rPr>
                <w:del w:id="1687" w:author="Bedekar, Vivek" w:date="2016-06-14T21:08:00Z"/>
                <w:rFonts w:ascii="Courier New" w:hAnsi="Courier New" w:cs="Courier New"/>
                <w:sz w:val="20"/>
                <w:szCs w:val="20"/>
              </w:rPr>
            </w:pPr>
            <w:del w:id="1688" w:author="Bedekar, Vivek" w:date="2016-06-14T21:08:00Z">
              <w:r w:rsidRPr="00724635" w:rsidDel="003B4489">
                <w:rPr>
                  <w:rFonts w:ascii="Courier New" w:hAnsi="Courier New" w:cs="Courier New"/>
                  <w:sz w:val="20"/>
                  <w:szCs w:val="20"/>
                </w:rPr>
                <w:delText>3.10</w:delText>
              </w:r>
            </w:del>
          </w:p>
        </w:tc>
        <w:tc>
          <w:tcPr>
            <w:tcW w:w="1395" w:type="dxa"/>
          </w:tcPr>
          <w:p w14:paraId="27128D5F" w14:textId="32F79C9A" w:rsidR="00724635" w:rsidRPr="00724635" w:rsidDel="003B4489" w:rsidRDefault="00724635" w:rsidP="00724635">
            <w:pPr>
              <w:rPr>
                <w:del w:id="1689" w:author="Bedekar, Vivek" w:date="2016-06-14T21:08:00Z"/>
                <w:rFonts w:ascii="Courier New" w:hAnsi="Courier New" w:cs="Courier New"/>
                <w:sz w:val="20"/>
                <w:szCs w:val="20"/>
              </w:rPr>
            </w:pPr>
            <w:del w:id="1690" w:author="Bedekar, Vivek" w:date="2016-06-14T21:08:00Z">
              <w:r w:rsidRPr="00724635" w:rsidDel="003B4489">
                <w:rPr>
                  <w:rFonts w:ascii="Courier New" w:hAnsi="Courier New" w:cs="Courier New"/>
                  <w:sz w:val="20"/>
                  <w:szCs w:val="20"/>
                </w:rPr>
                <w:delText>3.10</w:delText>
              </w:r>
            </w:del>
          </w:p>
        </w:tc>
        <w:tc>
          <w:tcPr>
            <w:tcW w:w="1391" w:type="dxa"/>
          </w:tcPr>
          <w:p w14:paraId="0DC62ADD" w14:textId="7F2A31A9" w:rsidR="00724635" w:rsidRPr="00724635" w:rsidDel="003B4489" w:rsidRDefault="00724635" w:rsidP="00724635">
            <w:pPr>
              <w:rPr>
                <w:del w:id="1691" w:author="Bedekar, Vivek" w:date="2016-06-14T21:08:00Z"/>
                <w:rFonts w:ascii="Courier New" w:hAnsi="Courier New" w:cs="Courier New"/>
                <w:sz w:val="20"/>
                <w:szCs w:val="20"/>
              </w:rPr>
            </w:pPr>
            <w:del w:id="1692" w:author="Bedekar, Vivek" w:date="2016-06-14T21:08:00Z">
              <w:r w:rsidRPr="00724635" w:rsidDel="003B4489">
                <w:rPr>
                  <w:rFonts w:ascii="Courier New" w:hAnsi="Courier New" w:cs="Courier New"/>
                  <w:sz w:val="20"/>
                  <w:szCs w:val="20"/>
                </w:rPr>
                <w:delText>3.10</w:delText>
              </w:r>
            </w:del>
          </w:p>
        </w:tc>
        <w:tc>
          <w:tcPr>
            <w:tcW w:w="1483" w:type="dxa"/>
          </w:tcPr>
          <w:p w14:paraId="0667205A" w14:textId="10C00DDE" w:rsidR="00724635" w:rsidRPr="00724635" w:rsidDel="003B4489" w:rsidRDefault="00724635" w:rsidP="00724635">
            <w:pPr>
              <w:rPr>
                <w:del w:id="1693" w:author="Bedekar, Vivek" w:date="2016-06-14T21:08:00Z"/>
                <w:rFonts w:ascii="Courier New" w:hAnsi="Courier New" w:cs="Courier New"/>
                <w:sz w:val="20"/>
                <w:szCs w:val="20"/>
              </w:rPr>
            </w:pPr>
            <w:del w:id="1694" w:author="Bedekar, Vivek" w:date="2016-06-14T21:08:00Z">
              <w:r w:rsidRPr="00724635" w:rsidDel="003B4489">
                <w:rPr>
                  <w:rFonts w:ascii="Courier New" w:hAnsi="Courier New" w:cs="Courier New"/>
                  <w:sz w:val="20"/>
                  <w:szCs w:val="20"/>
                </w:rPr>
                <w:delText>3.41</w:delText>
              </w:r>
            </w:del>
          </w:p>
        </w:tc>
      </w:tr>
      <w:tr w:rsidR="00724635" w:rsidDel="003B4489" w14:paraId="0F573C86" w14:textId="2A3DBF7C" w:rsidTr="00724635">
        <w:trPr>
          <w:trHeight w:hRule="exact" w:val="216"/>
          <w:del w:id="1695" w:author="Bedekar, Vivek" w:date="2016-06-14T21:08:00Z"/>
        </w:trPr>
        <w:tc>
          <w:tcPr>
            <w:tcW w:w="1705" w:type="dxa"/>
          </w:tcPr>
          <w:p w14:paraId="620C859C" w14:textId="73259134" w:rsidR="00724635" w:rsidRPr="00724635" w:rsidDel="003B4489" w:rsidRDefault="00724635" w:rsidP="00724635">
            <w:pPr>
              <w:rPr>
                <w:del w:id="1696" w:author="Bedekar, Vivek" w:date="2016-06-14T21:08:00Z"/>
                <w:rFonts w:ascii="Courier New" w:hAnsi="Courier New" w:cs="Courier New"/>
                <w:sz w:val="20"/>
                <w:szCs w:val="20"/>
              </w:rPr>
            </w:pPr>
            <w:del w:id="1697" w:author="Bedekar, Vivek" w:date="2016-06-14T21:08:00Z">
              <w:r w:rsidRPr="00724635" w:rsidDel="003B4489">
                <w:rPr>
                  <w:rFonts w:ascii="Courier New" w:hAnsi="Courier New" w:cs="Courier New"/>
                  <w:sz w:val="20"/>
                  <w:szCs w:val="20"/>
                </w:rPr>
                <w:delText>Nitrate</w:delText>
              </w:r>
            </w:del>
          </w:p>
        </w:tc>
        <w:tc>
          <w:tcPr>
            <w:tcW w:w="1406" w:type="dxa"/>
          </w:tcPr>
          <w:p w14:paraId="156E987A" w14:textId="03407DCB" w:rsidR="00724635" w:rsidRPr="00724635" w:rsidDel="003B4489" w:rsidRDefault="00724635" w:rsidP="00724635">
            <w:pPr>
              <w:rPr>
                <w:del w:id="1698" w:author="Bedekar, Vivek" w:date="2016-06-14T21:08:00Z"/>
                <w:rFonts w:ascii="Courier New" w:hAnsi="Courier New" w:cs="Courier New"/>
                <w:sz w:val="20"/>
                <w:szCs w:val="20"/>
              </w:rPr>
            </w:pPr>
            <w:del w:id="1699" w:author="Bedekar, Vivek" w:date="2016-06-14T21:08:00Z">
              <w:r w:rsidRPr="00724635" w:rsidDel="003B4489">
                <w:rPr>
                  <w:rFonts w:ascii="Courier New" w:hAnsi="Courier New" w:cs="Courier New"/>
                  <w:sz w:val="20"/>
                  <w:szCs w:val="20"/>
                </w:rPr>
                <w:delText>4.80</w:delText>
              </w:r>
            </w:del>
          </w:p>
        </w:tc>
        <w:tc>
          <w:tcPr>
            <w:tcW w:w="1407" w:type="dxa"/>
          </w:tcPr>
          <w:p w14:paraId="4EDC3BE3" w14:textId="5C2678A3" w:rsidR="00724635" w:rsidRPr="00724635" w:rsidDel="003B4489" w:rsidRDefault="00724635" w:rsidP="00724635">
            <w:pPr>
              <w:rPr>
                <w:del w:id="1700" w:author="Bedekar, Vivek" w:date="2016-06-14T21:08:00Z"/>
                <w:rFonts w:ascii="Courier New" w:hAnsi="Courier New" w:cs="Courier New"/>
                <w:sz w:val="20"/>
                <w:szCs w:val="20"/>
              </w:rPr>
            </w:pPr>
            <w:del w:id="1701" w:author="Bedekar, Vivek" w:date="2016-06-14T21:08:00Z">
              <w:r w:rsidRPr="00724635" w:rsidDel="003B4489">
                <w:rPr>
                  <w:rFonts w:ascii="Courier New" w:hAnsi="Courier New" w:cs="Courier New"/>
                  <w:sz w:val="20"/>
                  <w:szCs w:val="20"/>
                </w:rPr>
                <w:delText>4.80</w:delText>
              </w:r>
            </w:del>
          </w:p>
        </w:tc>
        <w:tc>
          <w:tcPr>
            <w:tcW w:w="1398" w:type="dxa"/>
          </w:tcPr>
          <w:p w14:paraId="71F25CD0" w14:textId="4AEEDF48" w:rsidR="00724635" w:rsidRPr="00724635" w:rsidDel="003B4489" w:rsidRDefault="00724635" w:rsidP="00724635">
            <w:pPr>
              <w:rPr>
                <w:del w:id="1702" w:author="Bedekar, Vivek" w:date="2016-06-14T21:08:00Z"/>
                <w:rFonts w:ascii="Courier New" w:hAnsi="Courier New" w:cs="Courier New"/>
                <w:sz w:val="20"/>
                <w:szCs w:val="20"/>
              </w:rPr>
            </w:pPr>
            <w:del w:id="1703" w:author="Bedekar, Vivek" w:date="2016-06-14T21:08:00Z">
              <w:r w:rsidRPr="00724635" w:rsidDel="003B4489">
                <w:rPr>
                  <w:rFonts w:ascii="Courier New" w:hAnsi="Courier New" w:cs="Courier New"/>
                  <w:sz w:val="20"/>
                  <w:szCs w:val="20"/>
                </w:rPr>
                <w:delText>5.00</w:delText>
              </w:r>
            </w:del>
          </w:p>
        </w:tc>
        <w:tc>
          <w:tcPr>
            <w:tcW w:w="1395" w:type="dxa"/>
          </w:tcPr>
          <w:p w14:paraId="79DF803C" w14:textId="48F8A45F" w:rsidR="00724635" w:rsidRPr="00724635" w:rsidDel="003B4489" w:rsidRDefault="00724635" w:rsidP="00724635">
            <w:pPr>
              <w:rPr>
                <w:del w:id="1704" w:author="Bedekar, Vivek" w:date="2016-06-14T21:08:00Z"/>
                <w:rFonts w:ascii="Courier New" w:hAnsi="Courier New" w:cs="Courier New"/>
                <w:sz w:val="20"/>
                <w:szCs w:val="20"/>
              </w:rPr>
            </w:pPr>
            <w:del w:id="1705" w:author="Bedekar, Vivek" w:date="2016-06-14T21:08:00Z">
              <w:r w:rsidRPr="00724635" w:rsidDel="003B4489">
                <w:rPr>
                  <w:rFonts w:ascii="Courier New" w:hAnsi="Courier New" w:cs="Courier New"/>
                  <w:sz w:val="20"/>
                  <w:szCs w:val="20"/>
                </w:rPr>
                <w:delText>3.40</w:delText>
              </w:r>
            </w:del>
          </w:p>
        </w:tc>
        <w:tc>
          <w:tcPr>
            <w:tcW w:w="1391" w:type="dxa"/>
          </w:tcPr>
          <w:p w14:paraId="0E477490" w14:textId="05C6BAD7" w:rsidR="00724635" w:rsidRPr="00724635" w:rsidDel="003B4489" w:rsidRDefault="00724635" w:rsidP="00724635">
            <w:pPr>
              <w:rPr>
                <w:del w:id="1706" w:author="Bedekar, Vivek" w:date="2016-06-14T21:08:00Z"/>
                <w:rFonts w:ascii="Courier New" w:hAnsi="Courier New" w:cs="Courier New"/>
                <w:sz w:val="20"/>
                <w:szCs w:val="20"/>
              </w:rPr>
            </w:pPr>
            <w:del w:id="1707" w:author="Bedekar, Vivek" w:date="2016-06-14T21:08:00Z">
              <w:r w:rsidRPr="00724635" w:rsidDel="003B4489">
                <w:rPr>
                  <w:rFonts w:ascii="Courier New" w:hAnsi="Courier New" w:cs="Courier New"/>
                  <w:sz w:val="20"/>
                  <w:szCs w:val="20"/>
                </w:rPr>
                <w:delText>4.40</w:delText>
              </w:r>
            </w:del>
          </w:p>
        </w:tc>
        <w:tc>
          <w:tcPr>
            <w:tcW w:w="1483" w:type="dxa"/>
          </w:tcPr>
          <w:p w14:paraId="664F680A" w14:textId="33FA73EB" w:rsidR="00724635" w:rsidRPr="00724635" w:rsidDel="003B4489" w:rsidRDefault="00724635" w:rsidP="00724635">
            <w:pPr>
              <w:rPr>
                <w:del w:id="1708" w:author="Bedekar, Vivek" w:date="2016-06-14T21:08:00Z"/>
                <w:rFonts w:ascii="Courier New" w:hAnsi="Courier New" w:cs="Courier New"/>
                <w:sz w:val="20"/>
                <w:szCs w:val="20"/>
              </w:rPr>
            </w:pPr>
            <w:del w:id="1709" w:author="Bedekar, Vivek" w:date="2016-06-14T21:08:00Z">
              <w:r w:rsidRPr="00724635" w:rsidDel="003B4489">
                <w:rPr>
                  <w:rFonts w:ascii="Courier New" w:hAnsi="Courier New" w:cs="Courier New"/>
                  <w:sz w:val="20"/>
                  <w:szCs w:val="20"/>
                </w:rPr>
                <w:delText>5.29</w:delText>
              </w:r>
            </w:del>
          </w:p>
        </w:tc>
      </w:tr>
      <w:tr w:rsidR="00724635" w:rsidDel="003B4489" w14:paraId="3D25F68A" w14:textId="7DAF654D" w:rsidTr="00724635">
        <w:trPr>
          <w:trHeight w:hRule="exact" w:val="216"/>
          <w:del w:id="1710" w:author="Bedekar, Vivek" w:date="2016-06-14T21:08:00Z"/>
        </w:trPr>
        <w:tc>
          <w:tcPr>
            <w:tcW w:w="1705" w:type="dxa"/>
          </w:tcPr>
          <w:p w14:paraId="20B9A1F2" w14:textId="1DE7CBF8" w:rsidR="00724635" w:rsidRPr="00724635" w:rsidDel="003B4489" w:rsidRDefault="00724635" w:rsidP="00724635">
            <w:pPr>
              <w:rPr>
                <w:del w:id="1711" w:author="Bedekar, Vivek" w:date="2016-06-14T21:08:00Z"/>
                <w:rFonts w:ascii="Courier New" w:hAnsi="Courier New" w:cs="Courier New"/>
                <w:sz w:val="20"/>
                <w:szCs w:val="20"/>
              </w:rPr>
            </w:pPr>
            <w:del w:id="1712" w:author="Bedekar, Vivek" w:date="2016-06-14T21:08:00Z">
              <w:r w:rsidRPr="00724635" w:rsidDel="003B4489">
                <w:rPr>
                  <w:rFonts w:ascii="Courier New" w:hAnsi="Courier New" w:cs="Courier New"/>
                  <w:sz w:val="20"/>
                  <w:szCs w:val="20"/>
                </w:rPr>
                <w:delText>Fe2</w:delText>
              </w:r>
            </w:del>
          </w:p>
        </w:tc>
        <w:tc>
          <w:tcPr>
            <w:tcW w:w="1406" w:type="dxa"/>
          </w:tcPr>
          <w:p w14:paraId="0C867C69" w14:textId="6088AD5A" w:rsidR="00724635" w:rsidRPr="00724635" w:rsidDel="003B4489" w:rsidRDefault="00724635" w:rsidP="00724635">
            <w:pPr>
              <w:rPr>
                <w:del w:id="1713" w:author="Bedekar, Vivek" w:date="2016-06-14T21:08:00Z"/>
                <w:rFonts w:ascii="Courier New" w:hAnsi="Courier New" w:cs="Courier New"/>
                <w:sz w:val="20"/>
                <w:szCs w:val="20"/>
              </w:rPr>
            </w:pPr>
            <w:del w:id="1714" w:author="Bedekar, Vivek" w:date="2016-06-14T21:08:00Z">
              <w:r w:rsidRPr="00724635" w:rsidDel="003B4489">
                <w:rPr>
                  <w:rFonts w:ascii="Courier New" w:hAnsi="Courier New" w:cs="Courier New"/>
                  <w:sz w:val="20"/>
                  <w:szCs w:val="20"/>
                </w:rPr>
                <w:delText>-21.50</w:delText>
              </w:r>
            </w:del>
          </w:p>
        </w:tc>
        <w:tc>
          <w:tcPr>
            <w:tcW w:w="1407" w:type="dxa"/>
          </w:tcPr>
          <w:p w14:paraId="1E5F842A" w14:textId="766F41BD" w:rsidR="00724635" w:rsidRPr="00724635" w:rsidDel="003B4489" w:rsidRDefault="00724635" w:rsidP="00724635">
            <w:pPr>
              <w:rPr>
                <w:del w:id="1715" w:author="Bedekar, Vivek" w:date="2016-06-14T21:08:00Z"/>
                <w:rFonts w:ascii="Courier New" w:hAnsi="Courier New" w:cs="Courier New"/>
                <w:sz w:val="20"/>
                <w:szCs w:val="20"/>
              </w:rPr>
            </w:pPr>
            <w:del w:id="1716" w:author="Bedekar, Vivek" w:date="2016-06-14T21:08:00Z">
              <w:r w:rsidRPr="00724635" w:rsidDel="003B4489">
                <w:rPr>
                  <w:rFonts w:ascii="Courier New" w:hAnsi="Courier New" w:cs="Courier New"/>
                  <w:sz w:val="20"/>
                  <w:szCs w:val="20"/>
                </w:rPr>
                <w:delText>-21.80</w:delText>
              </w:r>
            </w:del>
          </w:p>
        </w:tc>
        <w:tc>
          <w:tcPr>
            <w:tcW w:w="1398" w:type="dxa"/>
          </w:tcPr>
          <w:p w14:paraId="515E05B1" w14:textId="2539ED04" w:rsidR="00724635" w:rsidRPr="00724635" w:rsidDel="003B4489" w:rsidRDefault="00724635" w:rsidP="00724635">
            <w:pPr>
              <w:rPr>
                <w:del w:id="1717" w:author="Bedekar, Vivek" w:date="2016-06-14T21:08:00Z"/>
                <w:rFonts w:ascii="Courier New" w:hAnsi="Courier New" w:cs="Courier New"/>
                <w:sz w:val="20"/>
                <w:szCs w:val="20"/>
              </w:rPr>
            </w:pPr>
            <w:del w:id="1718" w:author="Bedekar, Vivek" w:date="2016-06-14T21:08:00Z">
              <w:r w:rsidRPr="00724635" w:rsidDel="003B4489">
                <w:rPr>
                  <w:rFonts w:ascii="Courier New" w:hAnsi="Courier New" w:cs="Courier New"/>
                  <w:sz w:val="20"/>
                  <w:szCs w:val="20"/>
                </w:rPr>
                <w:delText>-22.60</w:delText>
              </w:r>
            </w:del>
          </w:p>
        </w:tc>
        <w:tc>
          <w:tcPr>
            <w:tcW w:w="1395" w:type="dxa"/>
          </w:tcPr>
          <w:p w14:paraId="1F0D2740" w14:textId="3A4687F2" w:rsidR="00724635" w:rsidRPr="00724635" w:rsidDel="003B4489" w:rsidRDefault="00724635" w:rsidP="00724635">
            <w:pPr>
              <w:rPr>
                <w:del w:id="1719" w:author="Bedekar, Vivek" w:date="2016-06-14T21:08:00Z"/>
                <w:rFonts w:ascii="Courier New" w:hAnsi="Courier New" w:cs="Courier New"/>
                <w:sz w:val="20"/>
                <w:szCs w:val="20"/>
              </w:rPr>
            </w:pPr>
            <w:del w:id="1720" w:author="Bedekar, Vivek" w:date="2016-06-14T21:08:00Z">
              <w:r w:rsidRPr="00724635" w:rsidDel="003B4489">
                <w:rPr>
                  <w:rFonts w:ascii="Courier New" w:hAnsi="Courier New" w:cs="Courier New"/>
                  <w:sz w:val="20"/>
                  <w:szCs w:val="20"/>
                </w:rPr>
                <w:delText>-15.20</w:delText>
              </w:r>
            </w:del>
          </w:p>
        </w:tc>
        <w:tc>
          <w:tcPr>
            <w:tcW w:w="1391" w:type="dxa"/>
          </w:tcPr>
          <w:p w14:paraId="56A794D2" w14:textId="3EDA326B" w:rsidR="00724635" w:rsidRPr="00724635" w:rsidDel="003B4489" w:rsidRDefault="00724635" w:rsidP="00724635">
            <w:pPr>
              <w:rPr>
                <w:del w:id="1721" w:author="Bedekar, Vivek" w:date="2016-06-14T21:08:00Z"/>
                <w:rFonts w:ascii="Courier New" w:hAnsi="Courier New" w:cs="Courier New"/>
                <w:sz w:val="20"/>
                <w:szCs w:val="20"/>
              </w:rPr>
            </w:pPr>
            <w:del w:id="1722" w:author="Bedekar, Vivek" w:date="2016-06-14T21:08:00Z">
              <w:r w:rsidRPr="00724635" w:rsidDel="003B4489">
                <w:rPr>
                  <w:rFonts w:ascii="Courier New" w:hAnsi="Courier New" w:cs="Courier New"/>
                  <w:sz w:val="20"/>
                  <w:szCs w:val="20"/>
                </w:rPr>
                <w:delText>-19.70</w:delText>
              </w:r>
            </w:del>
          </w:p>
        </w:tc>
        <w:tc>
          <w:tcPr>
            <w:tcW w:w="1483" w:type="dxa"/>
          </w:tcPr>
          <w:p w14:paraId="76051C92" w14:textId="53CD151A" w:rsidR="00724635" w:rsidRPr="00724635" w:rsidDel="003B4489" w:rsidRDefault="00724635" w:rsidP="00724635">
            <w:pPr>
              <w:rPr>
                <w:del w:id="1723" w:author="Bedekar, Vivek" w:date="2016-06-14T21:08:00Z"/>
                <w:rFonts w:ascii="Courier New" w:hAnsi="Courier New" w:cs="Courier New"/>
                <w:sz w:val="20"/>
                <w:szCs w:val="20"/>
              </w:rPr>
            </w:pPr>
            <w:del w:id="1724" w:author="Bedekar, Vivek" w:date="2016-06-14T21:08:00Z">
              <w:r w:rsidRPr="00724635" w:rsidDel="003B4489">
                <w:rPr>
                  <w:rFonts w:ascii="Courier New" w:hAnsi="Courier New" w:cs="Courier New"/>
                  <w:sz w:val="20"/>
                  <w:szCs w:val="20"/>
                </w:rPr>
                <w:delText>-23.77</w:delText>
              </w:r>
            </w:del>
          </w:p>
        </w:tc>
      </w:tr>
      <w:tr w:rsidR="00724635" w:rsidDel="003B4489" w14:paraId="4A101FBC" w14:textId="0FEF68E9" w:rsidTr="00724635">
        <w:trPr>
          <w:trHeight w:hRule="exact" w:val="216"/>
          <w:del w:id="1725" w:author="Bedekar, Vivek" w:date="2016-06-14T21:08:00Z"/>
        </w:trPr>
        <w:tc>
          <w:tcPr>
            <w:tcW w:w="1705" w:type="dxa"/>
          </w:tcPr>
          <w:p w14:paraId="746FDC61" w14:textId="4CCE3987" w:rsidR="00724635" w:rsidRPr="00724635" w:rsidDel="003B4489" w:rsidRDefault="00724635" w:rsidP="00724635">
            <w:pPr>
              <w:rPr>
                <w:del w:id="1726" w:author="Bedekar, Vivek" w:date="2016-06-14T21:08:00Z"/>
                <w:rFonts w:ascii="Courier New" w:hAnsi="Courier New" w:cs="Courier New"/>
                <w:sz w:val="20"/>
                <w:szCs w:val="20"/>
              </w:rPr>
            </w:pPr>
            <w:del w:id="1727" w:author="Bedekar, Vivek" w:date="2016-06-14T21:08:00Z">
              <w:r w:rsidRPr="00724635" w:rsidDel="003B4489">
                <w:rPr>
                  <w:rFonts w:ascii="Courier New" w:hAnsi="Courier New" w:cs="Courier New"/>
                  <w:sz w:val="20"/>
                  <w:szCs w:val="20"/>
                </w:rPr>
                <w:delText>Sulfate</w:delText>
              </w:r>
            </w:del>
          </w:p>
        </w:tc>
        <w:tc>
          <w:tcPr>
            <w:tcW w:w="1406" w:type="dxa"/>
          </w:tcPr>
          <w:p w14:paraId="026663B0" w14:textId="1E81C1F1" w:rsidR="00724635" w:rsidRPr="00724635" w:rsidDel="003B4489" w:rsidRDefault="00724635" w:rsidP="00724635">
            <w:pPr>
              <w:rPr>
                <w:del w:id="1728" w:author="Bedekar, Vivek" w:date="2016-06-14T21:08:00Z"/>
                <w:rFonts w:ascii="Courier New" w:hAnsi="Courier New" w:cs="Courier New"/>
                <w:sz w:val="20"/>
                <w:szCs w:val="20"/>
              </w:rPr>
            </w:pPr>
            <w:del w:id="1729" w:author="Bedekar, Vivek" w:date="2016-06-14T21:08:00Z">
              <w:r w:rsidRPr="00724635" w:rsidDel="003B4489">
                <w:rPr>
                  <w:rFonts w:ascii="Courier New" w:hAnsi="Courier New" w:cs="Courier New"/>
                  <w:sz w:val="20"/>
                  <w:szCs w:val="20"/>
                </w:rPr>
                <w:delText>4.60</w:delText>
              </w:r>
            </w:del>
          </w:p>
        </w:tc>
        <w:tc>
          <w:tcPr>
            <w:tcW w:w="1407" w:type="dxa"/>
          </w:tcPr>
          <w:p w14:paraId="2D0B0086" w14:textId="72FA027B" w:rsidR="00724635" w:rsidRPr="00724635" w:rsidDel="003B4489" w:rsidRDefault="00724635" w:rsidP="00724635">
            <w:pPr>
              <w:rPr>
                <w:del w:id="1730" w:author="Bedekar, Vivek" w:date="2016-06-14T21:08:00Z"/>
                <w:rFonts w:ascii="Courier New" w:hAnsi="Courier New" w:cs="Courier New"/>
                <w:sz w:val="20"/>
                <w:szCs w:val="20"/>
              </w:rPr>
            </w:pPr>
            <w:del w:id="1731" w:author="Bedekar, Vivek" w:date="2016-06-14T21:08:00Z">
              <w:r w:rsidRPr="00724635" w:rsidDel="003B4489">
                <w:rPr>
                  <w:rFonts w:ascii="Courier New" w:hAnsi="Courier New" w:cs="Courier New"/>
                  <w:sz w:val="20"/>
                  <w:szCs w:val="20"/>
                </w:rPr>
                <w:delText>4.70</w:delText>
              </w:r>
            </w:del>
          </w:p>
        </w:tc>
        <w:tc>
          <w:tcPr>
            <w:tcW w:w="1398" w:type="dxa"/>
          </w:tcPr>
          <w:p w14:paraId="1A1FE741" w14:textId="7C3E10E8" w:rsidR="00724635" w:rsidRPr="00724635" w:rsidDel="003B4489" w:rsidRDefault="00724635" w:rsidP="00724635">
            <w:pPr>
              <w:rPr>
                <w:del w:id="1732" w:author="Bedekar, Vivek" w:date="2016-06-14T21:08:00Z"/>
                <w:rFonts w:ascii="Courier New" w:hAnsi="Courier New" w:cs="Courier New"/>
                <w:sz w:val="20"/>
                <w:szCs w:val="20"/>
              </w:rPr>
            </w:pPr>
            <w:del w:id="1733" w:author="Bedekar, Vivek" w:date="2016-06-14T21:08:00Z">
              <w:r w:rsidRPr="00724635" w:rsidDel="003B4489">
                <w:rPr>
                  <w:rFonts w:ascii="Courier New" w:hAnsi="Courier New" w:cs="Courier New"/>
                  <w:sz w:val="20"/>
                  <w:szCs w:val="20"/>
                </w:rPr>
                <w:delText>4.90</w:delText>
              </w:r>
            </w:del>
          </w:p>
        </w:tc>
        <w:tc>
          <w:tcPr>
            <w:tcW w:w="1395" w:type="dxa"/>
          </w:tcPr>
          <w:p w14:paraId="54F77989" w14:textId="741B8798" w:rsidR="00724635" w:rsidRPr="00724635" w:rsidDel="003B4489" w:rsidRDefault="00724635" w:rsidP="00724635">
            <w:pPr>
              <w:rPr>
                <w:del w:id="1734" w:author="Bedekar, Vivek" w:date="2016-06-14T21:08:00Z"/>
                <w:rFonts w:ascii="Courier New" w:hAnsi="Courier New" w:cs="Courier New"/>
                <w:sz w:val="20"/>
                <w:szCs w:val="20"/>
              </w:rPr>
            </w:pPr>
            <w:del w:id="1735" w:author="Bedekar, Vivek" w:date="2016-06-14T21:08:00Z">
              <w:r w:rsidRPr="00724635" w:rsidDel="003B4489">
                <w:rPr>
                  <w:rFonts w:ascii="Courier New" w:hAnsi="Courier New" w:cs="Courier New"/>
                  <w:sz w:val="20"/>
                  <w:szCs w:val="20"/>
                </w:rPr>
                <w:delText>3.30</w:delText>
              </w:r>
            </w:del>
          </w:p>
        </w:tc>
        <w:tc>
          <w:tcPr>
            <w:tcW w:w="1391" w:type="dxa"/>
          </w:tcPr>
          <w:p w14:paraId="34FE5D34" w14:textId="5F2DC109" w:rsidR="00724635" w:rsidRPr="00724635" w:rsidDel="003B4489" w:rsidRDefault="00724635" w:rsidP="00724635">
            <w:pPr>
              <w:rPr>
                <w:del w:id="1736" w:author="Bedekar, Vivek" w:date="2016-06-14T21:08:00Z"/>
                <w:rFonts w:ascii="Courier New" w:hAnsi="Courier New" w:cs="Courier New"/>
                <w:sz w:val="20"/>
                <w:szCs w:val="20"/>
              </w:rPr>
            </w:pPr>
            <w:del w:id="1737" w:author="Bedekar, Vivek" w:date="2016-06-14T21:08:00Z">
              <w:r w:rsidRPr="00724635" w:rsidDel="003B4489">
                <w:rPr>
                  <w:rFonts w:ascii="Courier New" w:hAnsi="Courier New" w:cs="Courier New"/>
                  <w:sz w:val="20"/>
                  <w:szCs w:val="20"/>
                </w:rPr>
                <w:delText>4.20</w:delText>
              </w:r>
            </w:del>
          </w:p>
        </w:tc>
        <w:tc>
          <w:tcPr>
            <w:tcW w:w="1483" w:type="dxa"/>
          </w:tcPr>
          <w:p w14:paraId="1D4A64F7" w14:textId="795368FB" w:rsidR="00724635" w:rsidRPr="00724635" w:rsidDel="003B4489" w:rsidRDefault="00724635" w:rsidP="00724635">
            <w:pPr>
              <w:rPr>
                <w:del w:id="1738" w:author="Bedekar, Vivek" w:date="2016-06-14T21:08:00Z"/>
                <w:rFonts w:ascii="Courier New" w:hAnsi="Courier New" w:cs="Courier New"/>
                <w:sz w:val="20"/>
                <w:szCs w:val="20"/>
              </w:rPr>
            </w:pPr>
            <w:del w:id="1739" w:author="Bedekar, Vivek" w:date="2016-06-14T21:08:00Z">
              <w:r w:rsidRPr="00724635" w:rsidDel="003B4489">
                <w:rPr>
                  <w:rFonts w:ascii="Courier New" w:hAnsi="Courier New" w:cs="Courier New"/>
                  <w:sz w:val="20"/>
                  <w:szCs w:val="20"/>
                </w:rPr>
                <w:delText>5.11</w:delText>
              </w:r>
            </w:del>
          </w:p>
        </w:tc>
      </w:tr>
      <w:tr w:rsidR="00724635" w:rsidDel="003B4489" w14:paraId="6F717D5C" w14:textId="4D8A1FEB" w:rsidTr="00724635">
        <w:trPr>
          <w:trHeight w:hRule="exact" w:val="216"/>
          <w:del w:id="1740" w:author="Bedekar, Vivek" w:date="2016-06-14T21:08:00Z"/>
        </w:trPr>
        <w:tc>
          <w:tcPr>
            <w:tcW w:w="1705" w:type="dxa"/>
          </w:tcPr>
          <w:p w14:paraId="679E5E7D" w14:textId="6E9872B5" w:rsidR="00724635" w:rsidRPr="00724635" w:rsidDel="003B4489" w:rsidRDefault="00724635" w:rsidP="00724635">
            <w:pPr>
              <w:rPr>
                <w:del w:id="1741" w:author="Bedekar, Vivek" w:date="2016-06-14T21:08:00Z"/>
                <w:rFonts w:ascii="Courier New" w:hAnsi="Courier New" w:cs="Courier New"/>
                <w:sz w:val="20"/>
                <w:szCs w:val="20"/>
              </w:rPr>
            </w:pPr>
            <w:del w:id="1742" w:author="Bedekar, Vivek" w:date="2016-06-14T21:08:00Z">
              <w:r w:rsidRPr="00724635" w:rsidDel="003B4489">
                <w:rPr>
                  <w:rFonts w:ascii="Courier New" w:hAnsi="Courier New" w:cs="Courier New"/>
                  <w:sz w:val="20"/>
                  <w:szCs w:val="20"/>
                </w:rPr>
                <w:delText>CH4</w:delText>
              </w:r>
            </w:del>
          </w:p>
        </w:tc>
        <w:tc>
          <w:tcPr>
            <w:tcW w:w="1406" w:type="dxa"/>
          </w:tcPr>
          <w:p w14:paraId="419BD087" w14:textId="69756F34" w:rsidR="00724635" w:rsidRPr="00724635" w:rsidDel="003B4489" w:rsidRDefault="00724635" w:rsidP="00724635">
            <w:pPr>
              <w:rPr>
                <w:del w:id="1743" w:author="Bedekar, Vivek" w:date="2016-06-14T21:08:00Z"/>
                <w:rFonts w:ascii="Courier New" w:hAnsi="Courier New" w:cs="Courier New"/>
                <w:sz w:val="20"/>
                <w:szCs w:val="20"/>
              </w:rPr>
            </w:pPr>
            <w:del w:id="1744" w:author="Bedekar, Vivek" w:date="2016-06-14T21:08:00Z">
              <w:r w:rsidRPr="00724635" w:rsidDel="003B4489">
                <w:rPr>
                  <w:rFonts w:ascii="Courier New" w:hAnsi="Courier New" w:cs="Courier New"/>
                  <w:sz w:val="20"/>
                  <w:szCs w:val="20"/>
                </w:rPr>
                <w:delText>-0.77</w:delText>
              </w:r>
            </w:del>
          </w:p>
        </w:tc>
        <w:tc>
          <w:tcPr>
            <w:tcW w:w="1407" w:type="dxa"/>
          </w:tcPr>
          <w:p w14:paraId="119BB332" w14:textId="59381BFE" w:rsidR="00724635" w:rsidRPr="00724635" w:rsidDel="003B4489" w:rsidRDefault="00724635" w:rsidP="00724635">
            <w:pPr>
              <w:rPr>
                <w:del w:id="1745" w:author="Bedekar, Vivek" w:date="2016-06-14T21:08:00Z"/>
                <w:rFonts w:ascii="Courier New" w:hAnsi="Courier New" w:cs="Courier New"/>
                <w:sz w:val="20"/>
                <w:szCs w:val="20"/>
              </w:rPr>
            </w:pPr>
            <w:del w:id="1746" w:author="Bedekar, Vivek" w:date="2016-06-14T21:08:00Z">
              <w:r w:rsidRPr="00724635" w:rsidDel="003B4489">
                <w:rPr>
                  <w:rFonts w:ascii="Courier New" w:hAnsi="Courier New" w:cs="Courier New"/>
                  <w:sz w:val="20"/>
                  <w:szCs w:val="20"/>
                </w:rPr>
                <w:delText>-0.78</w:delText>
              </w:r>
            </w:del>
          </w:p>
        </w:tc>
        <w:tc>
          <w:tcPr>
            <w:tcW w:w="1398" w:type="dxa"/>
          </w:tcPr>
          <w:p w14:paraId="1D364B13" w14:textId="5896D403" w:rsidR="00724635" w:rsidRPr="00724635" w:rsidDel="003B4489" w:rsidRDefault="00724635" w:rsidP="00724635">
            <w:pPr>
              <w:rPr>
                <w:del w:id="1747" w:author="Bedekar, Vivek" w:date="2016-06-14T21:08:00Z"/>
                <w:rFonts w:ascii="Courier New" w:hAnsi="Courier New" w:cs="Courier New"/>
                <w:sz w:val="20"/>
                <w:szCs w:val="20"/>
              </w:rPr>
            </w:pPr>
            <w:del w:id="1748" w:author="Bedekar, Vivek" w:date="2016-06-14T21:08:00Z">
              <w:r w:rsidRPr="00724635" w:rsidDel="003B4489">
                <w:rPr>
                  <w:rFonts w:ascii="Courier New" w:hAnsi="Courier New" w:cs="Courier New"/>
                  <w:sz w:val="20"/>
                  <w:szCs w:val="20"/>
                </w:rPr>
                <w:delText>-0.81</w:delText>
              </w:r>
            </w:del>
          </w:p>
        </w:tc>
        <w:tc>
          <w:tcPr>
            <w:tcW w:w="1395" w:type="dxa"/>
          </w:tcPr>
          <w:p w14:paraId="46EADD70" w14:textId="2D5050C8" w:rsidR="00724635" w:rsidRPr="00724635" w:rsidDel="003B4489" w:rsidRDefault="00724635" w:rsidP="00724635">
            <w:pPr>
              <w:rPr>
                <w:del w:id="1749" w:author="Bedekar, Vivek" w:date="2016-06-14T21:08:00Z"/>
                <w:rFonts w:ascii="Courier New" w:hAnsi="Courier New" w:cs="Courier New"/>
                <w:sz w:val="20"/>
                <w:szCs w:val="20"/>
              </w:rPr>
            </w:pPr>
            <w:del w:id="1750" w:author="Bedekar, Vivek" w:date="2016-06-14T21:08:00Z">
              <w:r w:rsidRPr="00724635" w:rsidDel="003B4489">
                <w:rPr>
                  <w:rFonts w:ascii="Courier New" w:hAnsi="Courier New" w:cs="Courier New"/>
                  <w:sz w:val="20"/>
                  <w:szCs w:val="20"/>
                </w:rPr>
                <w:delText>-0.54</w:delText>
              </w:r>
            </w:del>
          </w:p>
        </w:tc>
        <w:tc>
          <w:tcPr>
            <w:tcW w:w="1391" w:type="dxa"/>
          </w:tcPr>
          <w:p w14:paraId="3B3DDABE" w14:textId="7D37CC63" w:rsidR="00724635" w:rsidRPr="00724635" w:rsidDel="003B4489" w:rsidRDefault="00724635" w:rsidP="00724635">
            <w:pPr>
              <w:rPr>
                <w:del w:id="1751" w:author="Bedekar, Vivek" w:date="2016-06-14T21:08:00Z"/>
                <w:rFonts w:ascii="Courier New" w:hAnsi="Courier New" w:cs="Courier New"/>
                <w:sz w:val="20"/>
                <w:szCs w:val="20"/>
              </w:rPr>
            </w:pPr>
            <w:del w:id="1752" w:author="Bedekar, Vivek" w:date="2016-06-14T21:08:00Z">
              <w:r w:rsidRPr="00724635" w:rsidDel="003B4489">
                <w:rPr>
                  <w:rFonts w:ascii="Courier New" w:hAnsi="Courier New" w:cs="Courier New"/>
                  <w:sz w:val="20"/>
                  <w:szCs w:val="20"/>
                </w:rPr>
                <w:delText>-0.71</w:delText>
              </w:r>
            </w:del>
          </w:p>
        </w:tc>
        <w:tc>
          <w:tcPr>
            <w:tcW w:w="1483" w:type="dxa"/>
          </w:tcPr>
          <w:p w14:paraId="4EFD88AF" w14:textId="60A8F9F5" w:rsidR="00724635" w:rsidRPr="00724635" w:rsidDel="003B4489" w:rsidRDefault="00724635" w:rsidP="00724635">
            <w:pPr>
              <w:rPr>
                <w:del w:id="1753" w:author="Bedekar, Vivek" w:date="2016-06-14T21:08:00Z"/>
                <w:rFonts w:ascii="Courier New" w:hAnsi="Courier New" w:cs="Courier New"/>
                <w:sz w:val="20"/>
                <w:szCs w:val="20"/>
              </w:rPr>
            </w:pPr>
            <w:del w:id="1754" w:author="Bedekar, Vivek" w:date="2016-06-14T21:08:00Z">
              <w:r w:rsidRPr="00724635" w:rsidDel="003B4489">
                <w:rPr>
                  <w:rFonts w:ascii="Courier New" w:hAnsi="Courier New" w:cs="Courier New"/>
                  <w:sz w:val="20"/>
                  <w:szCs w:val="20"/>
                </w:rPr>
                <w:delText>-0.85</w:delText>
              </w:r>
            </w:del>
          </w:p>
        </w:tc>
      </w:tr>
    </w:tbl>
    <w:p w14:paraId="6FE31FD1" w14:textId="46F75423" w:rsidR="00724635" w:rsidDel="003B4489" w:rsidRDefault="00724635" w:rsidP="00724635">
      <w:pPr>
        <w:rPr>
          <w:del w:id="1755" w:author="Bedekar, Vivek" w:date="2016-06-14T21:08:00Z"/>
        </w:rPr>
      </w:pPr>
    </w:p>
    <w:p w14:paraId="77487641" w14:textId="723E7C8E" w:rsidR="00724635" w:rsidDel="003B4489" w:rsidRDefault="00724635" w:rsidP="00AC5D85">
      <w:pPr>
        <w:pStyle w:val="FigureCaption"/>
        <w:numPr>
          <w:ilvl w:val="0"/>
          <w:numId w:val="45"/>
        </w:numPr>
        <w:rPr>
          <w:del w:id="1756" w:author="Bedekar, Vivek" w:date="2016-06-14T21:08:00Z"/>
        </w:rPr>
      </w:pPr>
      <w:bookmarkStart w:id="1757" w:name="_Toc395246526"/>
      <w:del w:id="1758" w:author="Bedekar, Vivek" w:date="2016-06-14T21:08:00Z">
        <w:r w:rsidDel="003B4489">
          <w:delText>Example contents of</w:delText>
        </w:r>
        <w:r w:rsidRPr="00D115B9" w:rsidDel="003B4489">
          <w:delText xml:space="preserve"> the additional </w:delText>
        </w:r>
        <w:r w:rsidDel="003B4489">
          <w:delText>“</w:delText>
        </w:r>
        <w:r w:rsidRPr="00D115B9" w:rsidDel="003B4489">
          <w:delText>Reaction_EA_ED.dat</w:delText>
        </w:r>
        <w:r w:rsidDel="003B4489">
          <w:delText>” file</w:delText>
        </w:r>
        <w:r w:rsidRPr="00D115B9" w:rsidDel="003B4489">
          <w:delText xml:space="preserve"> required </w:delText>
        </w:r>
        <w:r w:rsidDel="003B4489">
          <w:delText>with</w:delText>
        </w:r>
        <w:r w:rsidRPr="00D115B9" w:rsidDel="003B4489">
          <w:delText xml:space="preserve"> the </w:delText>
        </w:r>
        <w:r w:rsidDel="003B4489">
          <w:delText>enhanced</w:delText>
        </w:r>
        <w:r w:rsidRPr="00D115B9" w:rsidDel="003B4489">
          <w:delText xml:space="preserve"> MT3D-USGS R</w:delText>
        </w:r>
        <w:r w:rsidDel="003B4489">
          <w:delText>CT</w:delText>
        </w:r>
        <w:r w:rsidRPr="00D115B9" w:rsidDel="003B4489">
          <w:delText>Package</w:delText>
        </w:r>
        <w:r w:rsidDel="003B4489">
          <w:delText>.  This example corresponds to the 2D multiple EA/ED problem described in the benchmark simulations</w:delText>
        </w:r>
        <w:bookmarkEnd w:id="1757"/>
        <w:r w:rsidR="008C025C" w:rsidDel="003B4489">
          <w:delText>.</w:delText>
        </w:r>
      </w:del>
    </w:p>
    <w:p w14:paraId="31ED9A05" w14:textId="6429308C" w:rsidR="00724635" w:rsidRPr="001A1340" w:rsidDel="003B4489" w:rsidRDefault="00724635" w:rsidP="00724635">
      <w:pPr>
        <w:pStyle w:val="TOC1"/>
        <w:rPr>
          <w:del w:id="1759" w:author="Bedekar, Vivek" w:date="2016-06-14T21:08:00Z"/>
        </w:rPr>
      </w:pPr>
      <w:del w:id="1760" w:author="Bedekar, Vivek" w:date="2016-06-14T21:08:00Z">
        <w:r w:rsidDel="003B4489">
          <w:delText>Contents of the MT3D-USGS reaction (RCT) file.</w:delText>
        </w:r>
      </w:del>
    </w:p>
    <w:tbl>
      <w:tblPr>
        <w:tblStyle w:val="TableGrid"/>
        <w:tblW w:w="5680" w:type="dxa"/>
        <w:tblBorders>
          <w:insideH w:val="none" w:sz="0" w:space="0" w:color="auto"/>
          <w:insideV w:val="none" w:sz="0" w:space="0" w:color="auto"/>
        </w:tblBorders>
        <w:tblLayout w:type="fixed"/>
        <w:tblLook w:val="04A0" w:firstRow="1" w:lastRow="0" w:firstColumn="1" w:lastColumn="0" w:noHBand="0" w:noVBand="1"/>
      </w:tblPr>
      <w:tblGrid>
        <w:gridCol w:w="985"/>
        <w:gridCol w:w="990"/>
        <w:gridCol w:w="540"/>
        <w:gridCol w:w="1645"/>
        <w:gridCol w:w="605"/>
        <w:gridCol w:w="679"/>
        <w:gridCol w:w="236"/>
      </w:tblGrid>
      <w:tr w:rsidR="00724635" w:rsidDel="003B4489" w14:paraId="3FD782EC" w14:textId="7336F652" w:rsidTr="00724635">
        <w:trPr>
          <w:trHeight w:hRule="exact" w:val="216"/>
          <w:del w:id="1761" w:author="Bedekar, Vivek" w:date="2016-06-14T21:08:00Z"/>
        </w:trPr>
        <w:tc>
          <w:tcPr>
            <w:tcW w:w="985" w:type="dxa"/>
          </w:tcPr>
          <w:p w14:paraId="033A75C8" w14:textId="1B38521D" w:rsidR="00724635" w:rsidRPr="00724635" w:rsidDel="003B4489" w:rsidRDefault="00724635" w:rsidP="00724635">
            <w:pPr>
              <w:rPr>
                <w:del w:id="1762" w:author="Bedekar, Vivek" w:date="2016-06-14T21:08:00Z"/>
                <w:rFonts w:ascii="Courier New" w:hAnsi="Courier New" w:cs="Courier New"/>
                <w:sz w:val="20"/>
                <w:szCs w:val="20"/>
              </w:rPr>
            </w:pPr>
            <w:del w:id="1763" w:author="Bedekar, Vivek" w:date="2016-06-14T21:08:00Z">
              <w:r w:rsidRPr="00724635" w:rsidDel="003B4489">
                <w:rPr>
                  <w:rFonts w:ascii="Courier New" w:hAnsi="Courier New" w:cs="Courier New"/>
                  <w:sz w:val="20"/>
                  <w:szCs w:val="20"/>
                </w:rPr>
                <w:delText>#</w:delText>
              </w:r>
            </w:del>
          </w:p>
        </w:tc>
        <w:tc>
          <w:tcPr>
            <w:tcW w:w="990" w:type="dxa"/>
          </w:tcPr>
          <w:p w14:paraId="74C52377" w14:textId="5AB2E18C" w:rsidR="00724635" w:rsidRPr="00724635" w:rsidDel="003B4489" w:rsidRDefault="00724635" w:rsidP="00724635">
            <w:pPr>
              <w:rPr>
                <w:del w:id="1764" w:author="Bedekar, Vivek" w:date="2016-06-14T21:08:00Z"/>
                <w:rFonts w:ascii="Courier New" w:hAnsi="Courier New" w:cs="Courier New"/>
                <w:sz w:val="20"/>
                <w:szCs w:val="20"/>
              </w:rPr>
            </w:pPr>
          </w:p>
        </w:tc>
        <w:tc>
          <w:tcPr>
            <w:tcW w:w="540" w:type="dxa"/>
          </w:tcPr>
          <w:p w14:paraId="49EE73B5" w14:textId="1B83AED9" w:rsidR="00724635" w:rsidRPr="00724635" w:rsidDel="003B4489" w:rsidRDefault="00724635" w:rsidP="00724635">
            <w:pPr>
              <w:rPr>
                <w:del w:id="1765" w:author="Bedekar, Vivek" w:date="2016-06-14T21:08:00Z"/>
                <w:rFonts w:ascii="Courier New" w:hAnsi="Courier New" w:cs="Courier New"/>
                <w:sz w:val="20"/>
                <w:szCs w:val="20"/>
              </w:rPr>
            </w:pPr>
          </w:p>
        </w:tc>
        <w:tc>
          <w:tcPr>
            <w:tcW w:w="1645" w:type="dxa"/>
          </w:tcPr>
          <w:p w14:paraId="5BD9D1AD" w14:textId="25D77F65" w:rsidR="00724635" w:rsidRPr="00724635" w:rsidDel="003B4489" w:rsidRDefault="00724635" w:rsidP="00724635">
            <w:pPr>
              <w:rPr>
                <w:del w:id="1766" w:author="Bedekar, Vivek" w:date="2016-06-14T21:08:00Z"/>
                <w:rFonts w:ascii="Courier New" w:hAnsi="Courier New" w:cs="Courier New"/>
                <w:sz w:val="20"/>
                <w:szCs w:val="20"/>
              </w:rPr>
            </w:pPr>
          </w:p>
        </w:tc>
        <w:tc>
          <w:tcPr>
            <w:tcW w:w="605" w:type="dxa"/>
          </w:tcPr>
          <w:p w14:paraId="4E4DBB67" w14:textId="573F00E2" w:rsidR="00724635" w:rsidRPr="00724635" w:rsidDel="003B4489" w:rsidRDefault="00724635" w:rsidP="00724635">
            <w:pPr>
              <w:rPr>
                <w:del w:id="1767" w:author="Bedekar, Vivek" w:date="2016-06-14T21:08:00Z"/>
                <w:rFonts w:ascii="Courier New" w:hAnsi="Courier New" w:cs="Courier New"/>
                <w:sz w:val="20"/>
                <w:szCs w:val="20"/>
              </w:rPr>
            </w:pPr>
          </w:p>
        </w:tc>
        <w:tc>
          <w:tcPr>
            <w:tcW w:w="679" w:type="dxa"/>
          </w:tcPr>
          <w:p w14:paraId="171B4B4B" w14:textId="2711CAF9" w:rsidR="00724635" w:rsidRPr="00724635" w:rsidDel="003B4489" w:rsidRDefault="00724635" w:rsidP="00724635">
            <w:pPr>
              <w:rPr>
                <w:del w:id="1768" w:author="Bedekar, Vivek" w:date="2016-06-14T21:08:00Z"/>
                <w:rFonts w:ascii="Courier New" w:hAnsi="Courier New" w:cs="Courier New"/>
                <w:sz w:val="20"/>
                <w:szCs w:val="20"/>
              </w:rPr>
            </w:pPr>
          </w:p>
        </w:tc>
        <w:tc>
          <w:tcPr>
            <w:tcW w:w="236" w:type="dxa"/>
          </w:tcPr>
          <w:p w14:paraId="0D242CCE" w14:textId="70A4895F" w:rsidR="00724635" w:rsidDel="003B4489" w:rsidRDefault="00724635" w:rsidP="00724635">
            <w:pPr>
              <w:rPr>
                <w:del w:id="1769" w:author="Bedekar, Vivek" w:date="2016-06-14T21:08:00Z"/>
              </w:rPr>
            </w:pPr>
          </w:p>
        </w:tc>
      </w:tr>
      <w:tr w:rsidR="00724635" w:rsidDel="003B4489" w14:paraId="03E32741" w14:textId="5DB03C52" w:rsidTr="00724635">
        <w:trPr>
          <w:trHeight w:hRule="exact" w:val="216"/>
          <w:del w:id="1770" w:author="Bedekar, Vivek" w:date="2016-06-14T21:08:00Z"/>
        </w:trPr>
        <w:tc>
          <w:tcPr>
            <w:tcW w:w="985" w:type="dxa"/>
          </w:tcPr>
          <w:p w14:paraId="49C67864" w14:textId="1E94AEE3" w:rsidR="00724635" w:rsidRPr="00724635" w:rsidDel="003B4489" w:rsidRDefault="00724635" w:rsidP="00724635">
            <w:pPr>
              <w:rPr>
                <w:del w:id="1771" w:author="Bedekar, Vivek" w:date="2016-06-14T21:08:00Z"/>
                <w:rFonts w:ascii="Courier New" w:hAnsi="Courier New" w:cs="Courier New"/>
                <w:sz w:val="20"/>
                <w:szCs w:val="20"/>
              </w:rPr>
            </w:pPr>
            <w:del w:id="1772" w:author="Bedekar, Vivek" w:date="2016-06-14T21:08:00Z">
              <w:r w:rsidRPr="00724635" w:rsidDel="003B4489">
                <w:rPr>
                  <w:rFonts w:ascii="Courier New" w:hAnsi="Courier New" w:cs="Courier New"/>
                  <w:sz w:val="20"/>
                  <w:szCs w:val="20"/>
                </w:rPr>
                <w:delText>0</w:delText>
              </w:r>
            </w:del>
          </w:p>
        </w:tc>
        <w:tc>
          <w:tcPr>
            <w:tcW w:w="990" w:type="dxa"/>
          </w:tcPr>
          <w:p w14:paraId="5E057A4E" w14:textId="4906011F" w:rsidR="00724635" w:rsidRPr="00724635" w:rsidDel="003B4489" w:rsidRDefault="00724635" w:rsidP="00724635">
            <w:pPr>
              <w:rPr>
                <w:del w:id="1773" w:author="Bedekar, Vivek" w:date="2016-06-14T21:08:00Z"/>
                <w:rFonts w:ascii="Courier New" w:hAnsi="Courier New" w:cs="Courier New"/>
                <w:sz w:val="20"/>
                <w:szCs w:val="20"/>
              </w:rPr>
            </w:pPr>
            <w:del w:id="1774" w:author="Bedekar, Vivek" w:date="2016-06-14T21:08:00Z">
              <w:r w:rsidRPr="00724635" w:rsidDel="003B4489">
                <w:rPr>
                  <w:rFonts w:ascii="Courier New" w:hAnsi="Courier New" w:cs="Courier New"/>
                  <w:sz w:val="20"/>
                  <w:szCs w:val="20"/>
                </w:rPr>
                <w:delText>999</w:delText>
              </w:r>
            </w:del>
          </w:p>
        </w:tc>
        <w:tc>
          <w:tcPr>
            <w:tcW w:w="540" w:type="dxa"/>
          </w:tcPr>
          <w:p w14:paraId="1331E458" w14:textId="0665E71E" w:rsidR="00724635" w:rsidRPr="00724635" w:rsidDel="003B4489" w:rsidRDefault="00724635" w:rsidP="00724635">
            <w:pPr>
              <w:rPr>
                <w:del w:id="1775" w:author="Bedekar, Vivek" w:date="2016-06-14T21:08:00Z"/>
                <w:rFonts w:ascii="Courier New" w:hAnsi="Courier New" w:cs="Courier New"/>
                <w:sz w:val="20"/>
                <w:szCs w:val="20"/>
              </w:rPr>
            </w:pPr>
            <w:del w:id="1776" w:author="Bedekar, Vivek" w:date="2016-06-14T21:08:00Z">
              <w:r w:rsidRPr="00724635" w:rsidDel="003B4489">
                <w:rPr>
                  <w:rFonts w:ascii="Courier New" w:hAnsi="Courier New" w:cs="Courier New"/>
                  <w:sz w:val="20"/>
                  <w:szCs w:val="20"/>
                </w:rPr>
                <w:delText>2</w:delText>
              </w:r>
            </w:del>
          </w:p>
        </w:tc>
        <w:tc>
          <w:tcPr>
            <w:tcW w:w="1645" w:type="dxa"/>
          </w:tcPr>
          <w:p w14:paraId="7C11CDEB" w14:textId="0E60301C" w:rsidR="00724635" w:rsidRPr="00724635" w:rsidDel="003B4489" w:rsidRDefault="00724635" w:rsidP="00724635">
            <w:pPr>
              <w:rPr>
                <w:del w:id="1777" w:author="Bedekar, Vivek" w:date="2016-06-14T21:08:00Z"/>
                <w:rFonts w:ascii="Courier New" w:hAnsi="Courier New" w:cs="Courier New"/>
                <w:sz w:val="20"/>
                <w:szCs w:val="20"/>
              </w:rPr>
            </w:pPr>
            <w:del w:id="1778" w:author="Bedekar, Vivek" w:date="2016-06-14T21:08:00Z">
              <w:r w:rsidRPr="00724635" w:rsidDel="003B4489">
                <w:rPr>
                  <w:rFonts w:ascii="Courier New" w:hAnsi="Courier New" w:cs="Courier New"/>
                  <w:sz w:val="20"/>
                  <w:szCs w:val="20"/>
                </w:rPr>
                <w:delText>0</w:delText>
              </w:r>
            </w:del>
          </w:p>
        </w:tc>
        <w:tc>
          <w:tcPr>
            <w:tcW w:w="605" w:type="dxa"/>
          </w:tcPr>
          <w:p w14:paraId="5215BB4A" w14:textId="1B225D38" w:rsidR="00724635" w:rsidRPr="00724635" w:rsidDel="003B4489" w:rsidRDefault="00724635" w:rsidP="00724635">
            <w:pPr>
              <w:rPr>
                <w:del w:id="1779" w:author="Bedekar, Vivek" w:date="2016-06-14T21:08:00Z"/>
                <w:rFonts w:ascii="Courier New" w:hAnsi="Courier New" w:cs="Courier New"/>
                <w:sz w:val="20"/>
                <w:szCs w:val="20"/>
              </w:rPr>
            </w:pPr>
            <w:del w:id="1780" w:author="Bedekar, Vivek" w:date="2016-06-14T21:08:00Z">
              <w:r w:rsidRPr="00724635" w:rsidDel="003B4489">
                <w:rPr>
                  <w:rFonts w:ascii="Courier New" w:hAnsi="Courier New" w:cs="Courier New"/>
                  <w:sz w:val="20"/>
                  <w:szCs w:val="20"/>
                </w:rPr>
                <w:delText>1</w:delText>
              </w:r>
            </w:del>
          </w:p>
        </w:tc>
        <w:tc>
          <w:tcPr>
            <w:tcW w:w="679" w:type="dxa"/>
          </w:tcPr>
          <w:p w14:paraId="26BED6BB" w14:textId="105EE5EB" w:rsidR="00724635" w:rsidRPr="00724635" w:rsidDel="003B4489" w:rsidRDefault="00724635" w:rsidP="00724635">
            <w:pPr>
              <w:rPr>
                <w:del w:id="1781" w:author="Bedekar, Vivek" w:date="2016-06-14T21:08:00Z"/>
                <w:rFonts w:ascii="Courier New" w:hAnsi="Courier New" w:cs="Courier New"/>
                <w:sz w:val="20"/>
                <w:szCs w:val="20"/>
              </w:rPr>
            </w:pPr>
            <w:del w:id="1782" w:author="Bedekar, Vivek" w:date="2016-06-14T21:08:00Z">
              <w:r w:rsidRPr="00724635" w:rsidDel="003B4489">
                <w:rPr>
                  <w:rFonts w:ascii="Courier New" w:hAnsi="Courier New" w:cs="Courier New"/>
                  <w:sz w:val="20"/>
                  <w:szCs w:val="20"/>
                </w:rPr>
                <w:delText>0</w:delText>
              </w:r>
            </w:del>
          </w:p>
        </w:tc>
        <w:tc>
          <w:tcPr>
            <w:tcW w:w="236" w:type="dxa"/>
          </w:tcPr>
          <w:p w14:paraId="02409D67" w14:textId="23A7212B" w:rsidR="00724635" w:rsidDel="003B4489" w:rsidRDefault="00724635" w:rsidP="00724635">
            <w:pPr>
              <w:rPr>
                <w:del w:id="1783" w:author="Bedekar, Vivek" w:date="2016-06-14T21:08:00Z"/>
              </w:rPr>
            </w:pPr>
          </w:p>
        </w:tc>
      </w:tr>
      <w:tr w:rsidR="00724635" w:rsidDel="003B4489" w14:paraId="73696E49" w14:textId="274B5B42" w:rsidTr="00724635">
        <w:trPr>
          <w:trHeight w:hRule="exact" w:val="216"/>
          <w:del w:id="1784" w:author="Bedekar, Vivek" w:date="2016-06-14T21:08:00Z"/>
        </w:trPr>
        <w:tc>
          <w:tcPr>
            <w:tcW w:w="985" w:type="dxa"/>
          </w:tcPr>
          <w:p w14:paraId="3C6589E2" w14:textId="4D06FD7D" w:rsidR="00724635" w:rsidRPr="00724635" w:rsidDel="003B4489" w:rsidRDefault="00724635" w:rsidP="00724635">
            <w:pPr>
              <w:rPr>
                <w:del w:id="1785" w:author="Bedekar, Vivek" w:date="2016-06-14T21:08:00Z"/>
                <w:rFonts w:ascii="Courier New" w:hAnsi="Courier New" w:cs="Courier New"/>
                <w:sz w:val="20"/>
                <w:szCs w:val="20"/>
              </w:rPr>
            </w:pPr>
            <w:del w:id="1786" w:author="Bedekar, Vivek" w:date="2016-06-14T21:08:00Z">
              <w:r w:rsidRPr="00724635" w:rsidDel="003B4489">
                <w:rPr>
                  <w:rFonts w:ascii="Courier New" w:hAnsi="Courier New" w:cs="Courier New"/>
                  <w:sz w:val="20"/>
                  <w:szCs w:val="20"/>
                </w:rPr>
                <w:delText>0</w:delText>
              </w:r>
            </w:del>
          </w:p>
        </w:tc>
        <w:tc>
          <w:tcPr>
            <w:tcW w:w="990" w:type="dxa"/>
          </w:tcPr>
          <w:p w14:paraId="1E678673" w14:textId="20378D3D" w:rsidR="00724635" w:rsidRPr="00724635" w:rsidDel="003B4489" w:rsidRDefault="00724635" w:rsidP="00724635">
            <w:pPr>
              <w:rPr>
                <w:del w:id="1787" w:author="Bedekar, Vivek" w:date="2016-06-14T21:08:00Z"/>
                <w:rFonts w:ascii="Courier New" w:hAnsi="Courier New" w:cs="Courier New"/>
                <w:sz w:val="20"/>
                <w:szCs w:val="20"/>
              </w:rPr>
            </w:pPr>
            <w:del w:id="1788" w:author="Bedekar, Vivek" w:date="2016-06-14T21:08:00Z">
              <w:r w:rsidRPr="00724635" w:rsidDel="003B4489">
                <w:rPr>
                  <w:rFonts w:ascii="Courier New" w:hAnsi="Courier New" w:cs="Courier New"/>
                  <w:sz w:val="20"/>
                  <w:szCs w:val="20"/>
                </w:rPr>
                <w:delText>157.000</w:delText>
              </w:r>
            </w:del>
          </w:p>
        </w:tc>
        <w:tc>
          <w:tcPr>
            <w:tcW w:w="540" w:type="dxa"/>
          </w:tcPr>
          <w:p w14:paraId="049DAECA" w14:textId="0E32150F" w:rsidR="00724635" w:rsidRPr="00724635" w:rsidDel="003B4489" w:rsidRDefault="00724635" w:rsidP="00724635">
            <w:pPr>
              <w:rPr>
                <w:del w:id="1789" w:author="Bedekar, Vivek" w:date="2016-06-14T21:08:00Z"/>
                <w:rFonts w:ascii="Courier New" w:hAnsi="Courier New" w:cs="Courier New"/>
                <w:sz w:val="20"/>
                <w:szCs w:val="20"/>
              </w:rPr>
            </w:pPr>
            <w:del w:id="1790" w:author="Bedekar, Vivek" w:date="2016-06-14T21:08:00Z">
              <w:r w:rsidRPr="00724635" w:rsidDel="003B4489">
                <w:rPr>
                  <w:rFonts w:ascii="Courier New" w:hAnsi="Courier New" w:cs="Courier New"/>
                  <w:sz w:val="20"/>
                  <w:szCs w:val="20"/>
                </w:rPr>
                <w:delText>1</w:delText>
              </w:r>
            </w:del>
          </w:p>
        </w:tc>
        <w:tc>
          <w:tcPr>
            <w:tcW w:w="1645" w:type="dxa"/>
          </w:tcPr>
          <w:p w14:paraId="30473A06" w14:textId="325EA742" w:rsidR="00724635" w:rsidRPr="00724635" w:rsidDel="003B4489" w:rsidRDefault="00724635" w:rsidP="00724635">
            <w:pPr>
              <w:rPr>
                <w:del w:id="1791" w:author="Bedekar, Vivek" w:date="2016-06-14T21:08:00Z"/>
                <w:rFonts w:ascii="Courier New" w:hAnsi="Courier New" w:cs="Courier New"/>
                <w:sz w:val="20"/>
                <w:szCs w:val="20"/>
              </w:rPr>
            </w:pPr>
            <w:del w:id="1792" w:author="Bedekar, Vivek" w:date="2016-06-14T21:08:00Z">
              <w:r w:rsidRPr="00724635" w:rsidDel="003B4489">
                <w:rPr>
                  <w:rFonts w:ascii="Courier New" w:hAnsi="Courier New" w:cs="Courier New"/>
                  <w:sz w:val="20"/>
                  <w:szCs w:val="20"/>
                </w:rPr>
                <w:delText>Density Layer 1</w:delText>
              </w:r>
            </w:del>
          </w:p>
        </w:tc>
        <w:tc>
          <w:tcPr>
            <w:tcW w:w="605" w:type="dxa"/>
          </w:tcPr>
          <w:p w14:paraId="3789CC53" w14:textId="74435B67" w:rsidR="00724635" w:rsidRPr="00724635" w:rsidDel="003B4489" w:rsidRDefault="00724635" w:rsidP="00724635">
            <w:pPr>
              <w:rPr>
                <w:del w:id="1793" w:author="Bedekar, Vivek" w:date="2016-06-14T21:08:00Z"/>
                <w:rFonts w:ascii="Courier New" w:hAnsi="Courier New" w:cs="Courier New"/>
                <w:sz w:val="20"/>
                <w:szCs w:val="20"/>
              </w:rPr>
            </w:pPr>
          </w:p>
        </w:tc>
        <w:tc>
          <w:tcPr>
            <w:tcW w:w="679" w:type="dxa"/>
          </w:tcPr>
          <w:p w14:paraId="3C706551" w14:textId="571662BF" w:rsidR="00724635" w:rsidRPr="00724635" w:rsidDel="003B4489" w:rsidRDefault="00724635" w:rsidP="00724635">
            <w:pPr>
              <w:rPr>
                <w:del w:id="1794" w:author="Bedekar, Vivek" w:date="2016-06-14T21:08:00Z"/>
                <w:rFonts w:ascii="Courier New" w:hAnsi="Courier New" w:cs="Courier New"/>
                <w:sz w:val="20"/>
                <w:szCs w:val="20"/>
              </w:rPr>
            </w:pPr>
          </w:p>
        </w:tc>
        <w:tc>
          <w:tcPr>
            <w:tcW w:w="236" w:type="dxa"/>
          </w:tcPr>
          <w:p w14:paraId="3EEBB41C" w14:textId="10D71B9F" w:rsidR="00724635" w:rsidDel="003B4489" w:rsidRDefault="00724635" w:rsidP="00724635">
            <w:pPr>
              <w:rPr>
                <w:del w:id="1795" w:author="Bedekar, Vivek" w:date="2016-06-14T21:08:00Z"/>
              </w:rPr>
            </w:pPr>
          </w:p>
        </w:tc>
      </w:tr>
      <w:tr w:rsidR="00724635" w:rsidDel="003B4489" w14:paraId="12A3D91E" w14:textId="73012C50" w:rsidTr="00724635">
        <w:trPr>
          <w:trHeight w:hRule="exact" w:val="216"/>
          <w:del w:id="1796" w:author="Bedekar, Vivek" w:date="2016-06-14T21:08:00Z"/>
        </w:trPr>
        <w:tc>
          <w:tcPr>
            <w:tcW w:w="985" w:type="dxa"/>
          </w:tcPr>
          <w:p w14:paraId="2EB8D7BD" w14:textId="10F8CB2C" w:rsidR="00724635" w:rsidRPr="00724635" w:rsidDel="003B4489" w:rsidRDefault="00724635" w:rsidP="00724635">
            <w:pPr>
              <w:rPr>
                <w:del w:id="1797" w:author="Bedekar, Vivek" w:date="2016-06-14T21:08:00Z"/>
                <w:rFonts w:ascii="Courier New" w:hAnsi="Courier New" w:cs="Courier New"/>
                <w:sz w:val="20"/>
                <w:szCs w:val="20"/>
              </w:rPr>
            </w:pPr>
            <w:del w:id="1798" w:author="Bedekar, Vivek" w:date="2016-06-14T21:08:00Z">
              <w:r w:rsidRPr="00724635" w:rsidDel="003B4489">
                <w:rPr>
                  <w:rFonts w:ascii="Courier New" w:hAnsi="Courier New" w:cs="Courier New"/>
                  <w:sz w:val="20"/>
                  <w:szCs w:val="20"/>
                </w:rPr>
                <w:lastRenderedPageBreak/>
                <w:delText>0</w:delText>
              </w:r>
            </w:del>
          </w:p>
        </w:tc>
        <w:tc>
          <w:tcPr>
            <w:tcW w:w="990" w:type="dxa"/>
          </w:tcPr>
          <w:p w14:paraId="043932D3" w14:textId="33970272" w:rsidR="00724635" w:rsidRPr="00724635" w:rsidDel="003B4489" w:rsidRDefault="00724635" w:rsidP="00724635">
            <w:pPr>
              <w:rPr>
                <w:del w:id="1799" w:author="Bedekar, Vivek" w:date="2016-06-14T21:08:00Z"/>
                <w:rFonts w:ascii="Courier New" w:hAnsi="Courier New" w:cs="Courier New"/>
                <w:sz w:val="20"/>
                <w:szCs w:val="20"/>
              </w:rPr>
            </w:pPr>
            <w:del w:id="1800" w:author="Bedekar, Vivek" w:date="2016-06-14T21:08:00Z">
              <w:r w:rsidRPr="00724635" w:rsidDel="003B4489">
                <w:rPr>
                  <w:rFonts w:ascii="Courier New" w:hAnsi="Courier New" w:cs="Courier New"/>
                  <w:sz w:val="20"/>
                  <w:szCs w:val="20"/>
                </w:rPr>
                <w:delText>157.000</w:delText>
              </w:r>
            </w:del>
          </w:p>
        </w:tc>
        <w:tc>
          <w:tcPr>
            <w:tcW w:w="540" w:type="dxa"/>
          </w:tcPr>
          <w:p w14:paraId="215F6EDE" w14:textId="43459061" w:rsidR="00724635" w:rsidRPr="00724635" w:rsidDel="003B4489" w:rsidRDefault="00724635" w:rsidP="00724635">
            <w:pPr>
              <w:rPr>
                <w:del w:id="1801" w:author="Bedekar, Vivek" w:date="2016-06-14T21:08:00Z"/>
                <w:rFonts w:ascii="Courier New" w:hAnsi="Courier New" w:cs="Courier New"/>
                <w:sz w:val="20"/>
                <w:szCs w:val="20"/>
              </w:rPr>
            </w:pPr>
            <w:del w:id="1802" w:author="Bedekar, Vivek" w:date="2016-06-14T21:08:00Z">
              <w:r w:rsidRPr="00724635" w:rsidDel="003B4489">
                <w:rPr>
                  <w:rFonts w:ascii="Courier New" w:hAnsi="Courier New" w:cs="Courier New"/>
                  <w:sz w:val="20"/>
                  <w:szCs w:val="20"/>
                </w:rPr>
                <w:delText>1</w:delText>
              </w:r>
            </w:del>
          </w:p>
        </w:tc>
        <w:tc>
          <w:tcPr>
            <w:tcW w:w="1645" w:type="dxa"/>
          </w:tcPr>
          <w:p w14:paraId="652D068D" w14:textId="1EA91A36" w:rsidR="00724635" w:rsidRPr="00724635" w:rsidDel="003B4489" w:rsidRDefault="00724635" w:rsidP="00724635">
            <w:pPr>
              <w:rPr>
                <w:del w:id="1803" w:author="Bedekar, Vivek" w:date="2016-06-14T21:08:00Z"/>
                <w:rFonts w:ascii="Courier New" w:hAnsi="Courier New" w:cs="Courier New"/>
                <w:sz w:val="20"/>
                <w:szCs w:val="20"/>
              </w:rPr>
            </w:pPr>
            <w:del w:id="1804" w:author="Bedekar, Vivek" w:date="2016-06-14T21:08:00Z">
              <w:r w:rsidRPr="00724635" w:rsidDel="003B4489">
                <w:rPr>
                  <w:rFonts w:ascii="Courier New" w:hAnsi="Courier New" w:cs="Courier New"/>
                  <w:sz w:val="20"/>
                  <w:szCs w:val="20"/>
                </w:rPr>
                <w:delText>Density Layer 2</w:delText>
              </w:r>
            </w:del>
          </w:p>
        </w:tc>
        <w:tc>
          <w:tcPr>
            <w:tcW w:w="605" w:type="dxa"/>
          </w:tcPr>
          <w:p w14:paraId="0B612924" w14:textId="585F4E8D" w:rsidR="00724635" w:rsidRPr="00724635" w:rsidDel="003B4489" w:rsidRDefault="00724635" w:rsidP="00724635">
            <w:pPr>
              <w:rPr>
                <w:del w:id="1805" w:author="Bedekar, Vivek" w:date="2016-06-14T21:08:00Z"/>
                <w:rFonts w:ascii="Courier New" w:hAnsi="Courier New" w:cs="Courier New"/>
                <w:sz w:val="20"/>
                <w:szCs w:val="20"/>
              </w:rPr>
            </w:pPr>
          </w:p>
        </w:tc>
        <w:tc>
          <w:tcPr>
            <w:tcW w:w="679" w:type="dxa"/>
          </w:tcPr>
          <w:p w14:paraId="2973FC5B" w14:textId="5B555542" w:rsidR="00724635" w:rsidRPr="00724635" w:rsidDel="003B4489" w:rsidRDefault="00724635" w:rsidP="00724635">
            <w:pPr>
              <w:rPr>
                <w:del w:id="1806" w:author="Bedekar, Vivek" w:date="2016-06-14T21:08:00Z"/>
                <w:rFonts w:ascii="Courier New" w:hAnsi="Courier New" w:cs="Courier New"/>
                <w:sz w:val="20"/>
                <w:szCs w:val="20"/>
              </w:rPr>
            </w:pPr>
          </w:p>
        </w:tc>
        <w:tc>
          <w:tcPr>
            <w:tcW w:w="236" w:type="dxa"/>
          </w:tcPr>
          <w:p w14:paraId="61A50453" w14:textId="73B49D3D" w:rsidR="00724635" w:rsidDel="003B4489" w:rsidRDefault="00724635" w:rsidP="00724635">
            <w:pPr>
              <w:rPr>
                <w:del w:id="1807" w:author="Bedekar, Vivek" w:date="2016-06-14T21:08:00Z"/>
              </w:rPr>
            </w:pPr>
          </w:p>
        </w:tc>
      </w:tr>
      <w:tr w:rsidR="00724635" w:rsidDel="003B4489" w14:paraId="0682B23C" w14:textId="6E430AD3" w:rsidTr="00724635">
        <w:trPr>
          <w:trHeight w:hRule="exact" w:val="216"/>
          <w:del w:id="1808" w:author="Bedekar, Vivek" w:date="2016-06-14T21:08:00Z"/>
        </w:trPr>
        <w:tc>
          <w:tcPr>
            <w:tcW w:w="985" w:type="dxa"/>
          </w:tcPr>
          <w:p w14:paraId="32CD1C21" w14:textId="0F0DDC59" w:rsidR="00724635" w:rsidRPr="00724635" w:rsidDel="003B4489" w:rsidRDefault="00724635" w:rsidP="00724635">
            <w:pPr>
              <w:rPr>
                <w:del w:id="1809" w:author="Bedekar, Vivek" w:date="2016-06-14T21:08:00Z"/>
                <w:rFonts w:ascii="Courier New" w:hAnsi="Courier New" w:cs="Courier New"/>
                <w:sz w:val="20"/>
                <w:szCs w:val="20"/>
              </w:rPr>
            </w:pPr>
            <w:del w:id="1810" w:author="Bedekar, Vivek" w:date="2016-06-14T21:08:00Z">
              <w:r w:rsidRPr="00724635" w:rsidDel="003B4489">
                <w:rPr>
                  <w:rFonts w:ascii="Courier New" w:hAnsi="Courier New" w:cs="Courier New"/>
                  <w:sz w:val="20"/>
                  <w:szCs w:val="20"/>
                </w:rPr>
                <w:delText>0</w:delText>
              </w:r>
            </w:del>
          </w:p>
        </w:tc>
        <w:tc>
          <w:tcPr>
            <w:tcW w:w="990" w:type="dxa"/>
          </w:tcPr>
          <w:p w14:paraId="01BCFBBA" w14:textId="21CAE95F" w:rsidR="00724635" w:rsidRPr="00724635" w:rsidDel="003B4489" w:rsidRDefault="00724635" w:rsidP="00724635">
            <w:pPr>
              <w:rPr>
                <w:del w:id="1811" w:author="Bedekar, Vivek" w:date="2016-06-14T21:08:00Z"/>
                <w:rFonts w:ascii="Courier New" w:hAnsi="Courier New" w:cs="Courier New"/>
                <w:sz w:val="20"/>
                <w:szCs w:val="20"/>
              </w:rPr>
            </w:pPr>
            <w:del w:id="1812" w:author="Bedekar, Vivek" w:date="2016-06-14T21:08:00Z">
              <w:r w:rsidRPr="00724635" w:rsidDel="003B4489">
                <w:rPr>
                  <w:rFonts w:ascii="Courier New" w:hAnsi="Courier New" w:cs="Courier New"/>
                  <w:sz w:val="20"/>
                  <w:szCs w:val="20"/>
                </w:rPr>
                <w:delText>157.000</w:delText>
              </w:r>
            </w:del>
          </w:p>
        </w:tc>
        <w:tc>
          <w:tcPr>
            <w:tcW w:w="540" w:type="dxa"/>
          </w:tcPr>
          <w:p w14:paraId="4A11CAF6" w14:textId="0067AD58" w:rsidR="00724635" w:rsidRPr="00724635" w:rsidDel="003B4489" w:rsidRDefault="00724635" w:rsidP="00724635">
            <w:pPr>
              <w:rPr>
                <w:del w:id="1813" w:author="Bedekar, Vivek" w:date="2016-06-14T21:08:00Z"/>
                <w:rFonts w:ascii="Courier New" w:hAnsi="Courier New" w:cs="Courier New"/>
                <w:sz w:val="20"/>
                <w:szCs w:val="20"/>
              </w:rPr>
            </w:pPr>
            <w:del w:id="1814" w:author="Bedekar, Vivek" w:date="2016-06-14T21:08:00Z">
              <w:r w:rsidRPr="00724635" w:rsidDel="003B4489">
                <w:rPr>
                  <w:rFonts w:ascii="Courier New" w:hAnsi="Courier New" w:cs="Courier New"/>
                  <w:sz w:val="20"/>
                  <w:szCs w:val="20"/>
                </w:rPr>
                <w:delText>1</w:delText>
              </w:r>
            </w:del>
          </w:p>
        </w:tc>
        <w:tc>
          <w:tcPr>
            <w:tcW w:w="1645" w:type="dxa"/>
          </w:tcPr>
          <w:p w14:paraId="27A428A5" w14:textId="2471B58E" w:rsidR="00724635" w:rsidRPr="00724635" w:rsidDel="003B4489" w:rsidRDefault="00724635" w:rsidP="00724635">
            <w:pPr>
              <w:rPr>
                <w:del w:id="1815" w:author="Bedekar, Vivek" w:date="2016-06-14T21:08:00Z"/>
                <w:rFonts w:ascii="Courier New" w:hAnsi="Courier New" w:cs="Courier New"/>
                <w:sz w:val="20"/>
                <w:szCs w:val="20"/>
              </w:rPr>
            </w:pPr>
            <w:del w:id="1816" w:author="Bedekar, Vivek" w:date="2016-06-14T21:08:00Z">
              <w:r w:rsidRPr="00724635" w:rsidDel="003B4489">
                <w:rPr>
                  <w:rFonts w:ascii="Courier New" w:hAnsi="Courier New" w:cs="Courier New"/>
                  <w:sz w:val="20"/>
                  <w:szCs w:val="20"/>
                </w:rPr>
                <w:delText>Density Layer 3</w:delText>
              </w:r>
            </w:del>
          </w:p>
        </w:tc>
        <w:tc>
          <w:tcPr>
            <w:tcW w:w="605" w:type="dxa"/>
          </w:tcPr>
          <w:p w14:paraId="5FB81449" w14:textId="394EBEFC" w:rsidR="00724635" w:rsidRPr="00724635" w:rsidDel="003B4489" w:rsidRDefault="00724635" w:rsidP="00724635">
            <w:pPr>
              <w:rPr>
                <w:del w:id="1817" w:author="Bedekar, Vivek" w:date="2016-06-14T21:08:00Z"/>
                <w:rFonts w:ascii="Courier New" w:hAnsi="Courier New" w:cs="Courier New"/>
                <w:sz w:val="20"/>
                <w:szCs w:val="20"/>
              </w:rPr>
            </w:pPr>
          </w:p>
        </w:tc>
        <w:tc>
          <w:tcPr>
            <w:tcW w:w="679" w:type="dxa"/>
          </w:tcPr>
          <w:p w14:paraId="33EF2643" w14:textId="1D01ACD4" w:rsidR="00724635" w:rsidRPr="00724635" w:rsidDel="003B4489" w:rsidRDefault="00724635" w:rsidP="00724635">
            <w:pPr>
              <w:rPr>
                <w:del w:id="1818" w:author="Bedekar, Vivek" w:date="2016-06-14T21:08:00Z"/>
                <w:rFonts w:ascii="Courier New" w:hAnsi="Courier New" w:cs="Courier New"/>
                <w:sz w:val="20"/>
                <w:szCs w:val="20"/>
              </w:rPr>
            </w:pPr>
          </w:p>
        </w:tc>
        <w:tc>
          <w:tcPr>
            <w:tcW w:w="236" w:type="dxa"/>
          </w:tcPr>
          <w:p w14:paraId="789BA7D6" w14:textId="64500E57" w:rsidR="00724635" w:rsidDel="003B4489" w:rsidRDefault="00724635" w:rsidP="00724635">
            <w:pPr>
              <w:rPr>
                <w:del w:id="1819" w:author="Bedekar, Vivek" w:date="2016-06-14T21:08:00Z"/>
              </w:rPr>
            </w:pPr>
          </w:p>
        </w:tc>
      </w:tr>
      <w:tr w:rsidR="00724635" w:rsidDel="003B4489" w14:paraId="37ED6B88" w14:textId="599D9686" w:rsidTr="00724635">
        <w:trPr>
          <w:trHeight w:hRule="exact" w:val="216"/>
          <w:del w:id="1820" w:author="Bedekar, Vivek" w:date="2016-06-14T21:08:00Z"/>
        </w:trPr>
        <w:tc>
          <w:tcPr>
            <w:tcW w:w="985" w:type="dxa"/>
          </w:tcPr>
          <w:p w14:paraId="5EFC5414" w14:textId="1D033E16" w:rsidR="00724635" w:rsidRPr="00724635" w:rsidDel="003B4489" w:rsidRDefault="00724635" w:rsidP="00724635">
            <w:pPr>
              <w:rPr>
                <w:del w:id="1821" w:author="Bedekar, Vivek" w:date="2016-06-14T21:08:00Z"/>
                <w:rFonts w:ascii="Courier New" w:hAnsi="Courier New" w:cs="Courier New"/>
                <w:sz w:val="20"/>
                <w:szCs w:val="20"/>
              </w:rPr>
            </w:pPr>
            <w:del w:id="1822" w:author="Bedekar, Vivek" w:date="2016-06-14T21:08:00Z">
              <w:r w:rsidRPr="00724635" w:rsidDel="003B4489">
                <w:rPr>
                  <w:rFonts w:ascii="Courier New" w:hAnsi="Courier New" w:cs="Courier New"/>
                  <w:sz w:val="20"/>
                  <w:szCs w:val="20"/>
                </w:rPr>
                <w:delText>0</w:delText>
              </w:r>
            </w:del>
          </w:p>
        </w:tc>
        <w:tc>
          <w:tcPr>
            <w:tcW w:w="990" w:type="dxa"/>
          </w:tcPr>
          <w:p w14:paraId="11326A85" w14:textId="2071882B" w:rsidR="00724635" w:rsidRPr="00724635" w:rsidDel="003B4489" w:rsidRDefault="00724635" w:rsidP="00724635">
            <w:pPr>
              <w:rPr>
                <w:del w:id="1823" w:author="Bedekar, Vivek" w:date="2016-06-14T21:08:00Z"/>
                <w:rFonts w:ascii="Courier New" w:hAnsi="Courier New" w:cs="Courier New"/>
                <w:sz w:val="20"/>
                <w:szCs w:val="20"/>
              </w:rPr>
            </w:pPr>
            <w:del w:id="1824" w:author="Bedekar, Vivek" w:date="2016-06-14T21:08:00Z">
              <w:r w:rsidRPr="00724635" w:rsidDel="003B4489">
                <w:rPr>
                  <w:rFonts w:ascii="Courier New" w:hAnsi="Courier New" w:cs="Courier New"/>
                  <w:sz w:val="20"/>
                  <w:szCs w:val="20"/>
                </w:rPr>
                <w:delText>157.000</w:delText>
              </w:r>
            </w:del>
          </w:p>
        </w:tc>
        <w:tc>
          <w:tcPr>
            <w:tcW w:w="540" w:type="dxa"/>
          </w:tcPr>
          <w:p w14:paraId="562D2F54" w14:textId="3E81999C" w:rsidR="00724635" w:rsidRPr="00724635" w:rsidDel="003B4489" w:rsidRDefault="00724635" w:rsidP="00724635">
            <w:pPr>
              <w:rPr>
                <w:del w:id="1825" w:author="Bedekar, Vivek" w:date="2016-06-14T21:08:00Z"/>
                <w:rFonts w:ascii="Courier New" w:hAnsi="Courier New" w:cs="Courier New"/>
                <w:sz w:val="20"/>
                <w:szCs w:val="20"/>
              </w:rPr>
            </w:pPr>
            <w:del w:id="1826" w:author="Bedekar, Vivek" w:date="2016-06-14T21:08:00Z">
              <w:r w:rsidRPr="00724635" w:rsidDel="003B4489">
                <w:rPr>
                  <w:rFonts w:ascii="Courier New" w:hAnsi="Courier New" w:cs="Courier New"/>
                  <w:sz w:val="20"/>
                  <w:szCs w:val="20"/>
                </w:rPr>
                <w:delText>1</w:delText>
              </w:r>
            </w:del>
          </w:p>
        </w:tc>
        <w:tc>
          <w:tcPr>
            <w:tcW w:w="1645" w:type="dxa"/>
          </w:tcPr>
          <w:p w14:paraId="1E7DA081" w14:textId="0CEED429" w:rsidR="00724635" w:rsidRPr="00724635" w:rsidDel="003B4489" w:rsidRDefault="00724635" w:rsidP="00724635">
            <w:pPr>
              <w:rPr>
                <w:del w:id="1827" w:author="Bedekar, Vivek" w:date="2016-06-14T21:08:00Z"/>
                <w:rFonts w:ascii="Courier New" w:hAnsi="Courier New" w:cs="Courier New"/>
                <w:sz w:val="20"/>
                <w:szCs w:val="20"/>
              </w:rPr>
            </w:pPr>
            <w:del w:id="1828" w:author="Bedekar, Vivek" w:date="2016-06-14T21:08:00Z">
              <w:r w:rsidRPr="00724635" w:rsidDel="003B4489">
                <w:rPr>
                  <w:rFonts w:ascii="Courier New" w:hAnsi="Courier New" w:cs="Courier New"/>
                  <w:sz w:val="20"/>
                  <w:szCs w:val="20"/>
                </w:rPr>
                <w:delText>Density Layer 4</w:delText>
              </w:r>
            </w:del>
          </w:p>
        </w:tc>
        <w:tc>
          <w:tcPr>
            <w:tcW w:w="605" w:type="dxa"/>
          </w:tcPr>
          <w:p w14:paraId="5483396C" w14:textId="414DDE3E" w:rsidR="00724635" w:rsidRPr="00724635" w:rsidDel="003B4489" w:rsidRDefault="00724635" w:rsidP="00724635">
            <w:pPr>
              <w:rPr>
                <w:del w:id="1829" w:author="Bedekar, Vivek" w:date="2016-06-14T21:08:00Z"/>
                <w:rFonts w:ascii="Courier New" w:hAnsi="Courier New" w:cs="Courier New"/>
                <w:sz w:val="20"/>
                <w:szCs w:val="20"/>
              </w:rPr>
            </w:pPr>
          </w:p>
        </w:tc>
        <w:tc>
          <w:tcPr>
            <w:tcW w:w="679" w:type="dxa"/>
          </w:tcPr>
          <w:p w14:paraId="493EC5CA" w14:textId="6353D6F3" w:rsidR="00724635" w:rsidRPr="00724635" w:rsidDel="003B4489" w:rsidRDefault="00724635" w:rsidP="00724635">
            <w:pPr>
              <w:rPr>
                <w:del w:id="1830" w:author="Bedekar, Vivek" w:date="2016-06-14T21:08:00Z"/>
                <w:rFonts w:ascii="Courier New" w:hAnsi="Courier New" w:cs="Courier New"/>
                <w:sz w:val="20"/>
                <w:szCs w:val="20"/>
              </w:rPr>
            </w:pPr>
          </w:p>
        </w:tc>
        <w:tc>
          <w:tcPr>
            <w:tcW w:w="236" w:type="dxa"/>
          </w:tcPr>
          <w:p w14:paraId="0836C342" w14:textId="226A0DBB" w:rsidR="00724635" w:rsidDel="003B4489" w:rsidRDefault="00724635" w:rsidP="00724635">
            <w:pPr>
              <w:rPr>
                <w:del w:id="1831" w:author="Bedekar, Vivek" w:date="2016-06-14T21:08:00Z"/>
              </w:rPr>
            </w:pPr>
          </w:p>
        </w:tc>
      </w:tr>
      <w:tr w:rsidR="00724635" w:rsidDel="003B4489" w14:paraId="2BBC24C4" w14:textId="68D07D88" w:rsidTr="00724635">
        <w:trPr>
          <w:trHeight w:hRule="exact" w:val="216"/>
          <w:del w:id="1832" w:author="Bedekar, Vivek" w:date="2016-06-14T21:08:00Z"/>
        </w:trPr>
        <w:tc>
          <w:tcPr>
            <w:tcW w:w="985" w:type="dxa"/>
          </w:tcPr>
          <w:p w14:paraId="2A430EDC" w14:textId="0DA4797C" w:rsidR="00724635" w:rsidRPr="00724635" w:rsidDel="003B4489" w:rsidRDefault="00724635" w:rsidP="00724635">
            <w:pPr>
              <w:rPr>
                <w:del w:id="1833" w:author="Bedekar, Vivek" w:date="2016-06-14T21:08:00Z"/>
                <w:rFonts w:ascii="Courier New" w:hAnsi="Courier New" w:cs="Courier New"/>
                <w:sz w:val="20"/>
                <w:szCs w:val="20"/>
              </w:rPr>
            </w:pPr>
            <w:del w:id="1834" w:author="Bedekar, Vivek" w:date="2016-06-14T21:08:00Z">
              <w:r w:rsidRPr="00724635" w:rsidDel="003B4489">
                <w:rPr>
                  <w:rFonts w:ascii="Courier New" w:hAnsi="Courier New" w:cs="Courier New"/>
                  <w:sz w:val="20"/>
                  <w:szCs w:val="20"/>
                </w:rPr>
                <w:delText>0</w:delText>
              </w:r>
            </w:del>
          </w:p>
        </w:tc>
        <w:tc>
          <w:tcPr>
            <w:tcW w:w="990" w:type="dxa"/>
          </w:tcPr>
          <w:p w14:paraId="699DC837" w14:textId="79D5459D" w:rsidR="00724635" w:rsidRPr="00724635" w:rsidDel="003B4489" w:rsidRDefault="00724635" w:rsidP="00724635">
            <w:pPr>
              <w:rPr>
                <w:del w:id="1835" w:author="Bedekar, Vivek" w:date="2016-06-14T21:08:00Z"/>
                <w:rFonts w:ascii="Courier New" w:hAnsi="Courier New" w:cs="Courier New"/>
                <w:sz w:val="20"/>
                <w:szCs w:val="20"/>
              </w:rPr>
            </w:pPr>
            <w:del w:id="1836" w:author="Bedekar, Vivek" w:date="2016-06-14T21:08:00Z">
              <w:r w:rsidRPr="00724635" w:rsidDel="003B4489">
                <w:rPr>
                  <w:rFonts w:ascii="Courier New" w:hAnsi="Courier New" w:cs="Courier New"/>
                  <w:sz w:val="20"/>
                  <w:szCs w:val="20"/>
                </w:rPr>
                <w:delText>157.000</w:delText>
              </w:r>
            </w:del>
          </w:p>
        </w:tc>
        <w:tc>
          <w:tcPr>
            <w:tcW w:w="540" w:type="dxa"/>
          </w:tcPr>
          <w:p w14:paraId="6516CBF5" w14:textId="05DC8163" w:rsidR="00724635" w:rsidRPr="00724635" w:rsidDel="003B4489" w:rsidRDefault="00724635" w:rsidP="00724635">
            <w:pPr>
              <w:rPr>
                <w:del w:id="1837" w:author="Bedekar, Vivek" w:date="2016-06-14T21:08:00Z"/>
                <w:rFonts w:ascii="Courier New" w:hAnsi="Courier New" w:cs="Courier New"/>
                <w:sz w:val="20"/>
                <w:szCs w:val="20"/>
              </w:rPr>
            </w:pPr>
            <w:del w:id="1838" w:author="Bedekar, Vivek" w:date="2016-06-14T21:08:00Z">
              <w:r w:rsidRPr="00724635" w:rsidDel="003B4489">
                <w:rPr>
                  <w:rFonts w:ascii="Courier New" w:hAnsi="Courier New" w:cs="Courier New"/>
                  <w:sz w:val="20"/>
                  <w:szCs w:val="20"/>
                </w:rPr>
                <w:delText>1</w:delText>
              </w:r>
            </w:del>
          </w:p>
        </w:tc>
        <w:tc>
          <w:tcPr>
            <w:tcW w:w="1645" w:type="dxa"/>
          </w:tcPr>
          <w:p w14:paraId="369B5803" w14:textId="775C756C" w:rsidR="00724635" w:rsidRPr="00724635" w:rsidDel="003B4489" w:rsidRDefault="00724635" w:rsidP="00724635">
            <w:pPr>
              <w:rPr>
                <w:del w:id="1839" w:author="Bedekar, Vivek" w:date="2016-06-14T21:08:00Z"/>
                <w:rFonts w:ascii="Courier New" w:hAnsi="Courier New" w:cs="Courier New"/>
                <w:sz w:val="20"/>
                <w:szCs w:val="20"/>
              </w:rPr>
            </w:pPr>
            <w:del w:id="1840" w:author="Bedekar, Vivek" w:date="2016-06-14T21:08:00Z">
              <w:r w:rsidRPr="00724635" w:rsidDel="003B4489">
                <w:rPr>
                  <w:rFonts w:ascii="Courier New" w:hAnsi="Courier New" w:cs="Courier New"/>
                  <w:sz w:val="20"/>
                  <w:szCs w:val="20"/>
                </w:rPr>
                <w:delText>Density Layer 5</w:delText>
              </w:r>
            </w:del>
          </w:p>
        </w:tc>
        <w:tc>
          <w:tcPr>
            <w:tcW w:w="605" w:type="dxa"/>
          </w:tcPr>
          <w:p w14:paraId="008C350C" w14:textId="3111B4DC" w:rsidR="00724635" w:rsidRPr="00724635" w:rsidDel="003B4489" w:rsidRDefault="00724635" w:rsidP="00724635">
            <w:pPr>
              <w:rPr>
                <w:del w:id="1841" w:author="Bedekar, Vivek" w:date="2016-06-14T21:08:00Z"/>
                <w:rFonts w:ascii="Courier New" w:hAnsi="Courier New" w:cs="Courier New"/>
                <w:sz w:val="20"/>
                <w:szCs w:val="20"/>
              </w:rPr>
            </w:pPr>
          </w:p>
        </w:tc>
        <w:tc>
          <w:tcPr>
            <w:tcW w:w="679" w:type="dxa"/>
          </w:tcPr>
          <w:p w14:paraId="1DDBCB8D" w14:textId="0F5422E2" w:rsidR="00724635" w:rsidRPr="00724635" w:rsidDel="003B4489" w:rsidRDefault="00724635" w:rsidP="00724635">
            <w:pPr>
              <w:rPr>
                <w:del w:id="1842" w:author="Bedekar, Vivek" w:date="2016-06-14T21:08:00Z"/>
                <w:rFonts w:ascii="Courier New" w:hAnsi="Courier New" w:cs="Courier New"/>
                <w:sz w:val="20"/>
                <w:szCs w:val="20"/>
              </w:rPr>
            </w:pPr>
          </w:p>
        </w:tc>
        <w:tc>
          <w:tcPr>
            <w:tcW w:w="236" w:type="dxa"/>
          </w:tcPr>
          <w:p w14:paraId="141CB0ED" w14:textId="29CAEC1A" w:rsidR="00724635" w:rsidDel="003B4489" w:rsidRDefault="00724635" w:rsidP="00724635">
            <w:pPr>
              <w:rPr>
                <w:del w:id="1843" w:author="Bedekar, Vivek" w:date="2016-06-14T21:08:00Z"/>
              </w:rPr>
            </w:pPr>
          </w:p>
        </w:tc>
      </w:tr>
      <w:tr w:rsidR="00724635" w:rsidDel="003B4489" w14:paraId="527627E8" w14:textId="4F71D36B" w:rsidTr="00724635">
        <w:trPr>
          <w:trHeight w:hRule="exact" w:val="216"/>
          <w:del w:id="1844" w:author="Bedekar, Vivek" w:date="2016-06-14T21:08:00Z"/>
        </w:trPr>
        <w:tc>
          <w:tcPr>
            <w:tcW w:w="985" w:type="dxa"/>
          </w:tcPr>
          <w:p w14:paraId="6BDB38EC" w14:textId="216CAD50" w:rsidR="00724635" w:rsidRPr="00724635" w:rsidDel="003B4489" w:rsidRDefault="00724635" w:rsidP="00724635">
            <w:pPr>
              <w:rPr>
                <w:del w:id="1845" w:author="Bedekar, Vivek" w:date="2016-06-14T21:08:00Z"/>
                <w:rFonts w:ascii="Courier New" w:hAnsi="Courier New" w:cs="Courier New"/>
                <w:sz w:val="20"/>
                <w:szCs w:val="20"/>
              </w:rPr>
            </w:pPr>
            <w:del w:id="1846" w:author="Bedekar, Vivek" w:date="2016-06-14T21:08:00Z">
              <w:r w:rsidRPr="00724635" w:rsidDel="003B4489">
                <w:rPr>
                  <w:rFonts w:ascii="Courier New" w:hAnsi="Courier New" w:cs="Courier New"/>
                  <w:sz w:val="20"/>
                  <w:szCs w:val="20"/>
                </w:rPr>
                <w:delText>0</w:delText>
              </w:r>
            </w:del>
          </w:p>
        </w:tc>
        <w:tc>
          <w:tcPr>
            <w:tcW w:w="990" w:type="dxa"/>
          </w:tcPr>
          <w:p w14:paraId="5423A364" w14:textId="6141A6E9" w:rsidR="00724635" w:rsidRPr="00724635" w:rsidDel="003B4489" w:rsidRDefault="00724635" w:rsidP="00724635">
            <w:pPr>
              <w:rPr>
                <w:del w:id="1847" w:author="Bedekar, Vivek" w:date="2016-06-14T21:08:00Z"/>
                <w:rFonts w:ascii="Courier New" w:hAnsi="Courier New" w:cs="Courier New"/>
                <w:sz w:val="20"/>
                <w:szCs w:val="20"/>
              </w:rPr>
            </w:pPr>
            <w:del w:id="1848" w:author="Bedekar, Vivek" w:date="2016-06-14T21:08:00Z">
              <w:r w:rsidRPr="00724635" w:rsidDel="003B4489">
                <w:rPr>
                  <w:rFonts w:ascii="Courier New" w:hAnsi="Courier New" w:cs="Courier New"/>
                  <w:sz w:val="20"/>
                  <w:szCs w:val="20"/>
                </w:rPr>
                <w:delText>157.000</w:delText>
              </w:r>
            </w:del>
          </w:p>
        </w:tc>
        <w:tc>
          <w:tcPr>
            <w:tcW w:w="540" w:type="dxa"/>
          </w:tcPr>
          <w:p w14:paraId="764019E7" w14:textId="2EAD121C" w:rsidR="00724635" w:rsidRPr="00724635" w:rsidDel="003B4489" w:rsidRDefault="00724635" w:rsidP="00724635">
            <w:pPr>
              <w:rPr>
                <w:del w:id="1849" w:author="Bedekar, Vivek" w:date="2016-06-14T21:08:00Z"/>
                <w:rFonts w:ascii="Courier New" w:hAnsi="Courier New" w:cs="Courier New"/>
                <w:sz w:val="20"/>
                <w:szCs w:val="20"/>
              </w:rPr>
            </w:pPr>
            <w:del w:id="1850" w:author="Bedekar, Vivek" w:date="2016-06-14T21:08:00Z">
              <w:r w:rsidRPr="00724635" w:rsidDel="003B4489">
                <w:rPr>
                  <w:rFonts w:ascii="Courier New" w:hAnsi="Courier New" w:cs="Courier New"/>
                  <w:sz w:val="20"/>
                  <w:szCs w:val="20"/>
                </w:rPr>
                <w:delText>1</w:delText>
              </w:r>
            </w:del>
          </w:p>
        </w:tc>
        <w:tc>
          <w:tcPr>
            <w:tcW w:w="1645" w:type="dxa"/>
          </w:tcPr>
          <w:p w14:paraId="142EA64F" w14:textId="409C915E" w:rsidR="00724635" w:rsidRPr="00724635" w:rsidDel="003B4489" w:rsidRDefault="00724635" w:rsidP="00724635">
            <w:pPr>
              <w:rPr>
                <w:del w:id="1851" w:author="Bedekar, Vivek" w:date="2016-06-14T21:08:00Z"/>
                <w:rFonts w:ascii="Courier New" w:hAnsi="Courier New" w:cs="Courier New"/>
                <w:sz w:val="20"/>
                <w:szCs w:val="20"/>
              </w:rPr>
            </w:pPr>
            <w:del w:id="1852" w:author="Bedekar, Vivek" w:date="2016-06-14T21:08:00Z">
              <w:r w:rsidRPr="00724635" w:rsidDel="003B4489">
                <w:rPr>
                  <w:rFonts w:ascii="Courier New" w:hAnsi="Courier New" w:cs="Courier New"/>
                  <w:sz w:val="20"/>
                  <w:szCs w:val="20"/>
                </w:rPr>
                <w:delText>Density Layer 6</w:delText>
              </w:r>
            </w:del>
          </w:p>
        </w:tc>
        <w:tc>
          <w:tcPr>
            <w:tcW w:w="605" w:type="dxa"/>
          </w:tcPr>
          <w:p w14:paraId="5CAEF40C" w14:textId="51818AC7" w:rsidR="00724635" w:rsidRPr="00724635" w:rsidDel="003B4489" w:rsidRDefault="00724635" w:rsidP="00724635">
            <w:pPr>
              <w:rPr>
                <w:del w:id="1853" w:author="Bedekar, Vivek" w:date="2016-06-14T21:08:00Z"/>
                <w:rFonts w:ascii="Courier New" w:hAnsi="Courier New" w:cs="Courier New"/>
                <w:sz w:val="20"/>
                <w:szCs w:val="20"/>
              </w:rPr>
            </w:pPr>
          </w:p>
        </w:tc>
        <w:tc>
          <w:tcPr>
            <w:tcW w:w="679" w:type="dxa"/>
          </w:tcPr>
          <w:p w14:paraId="3ED557E9" w14:textId="71B5E701" w:rsidR="00724635" w:rsidRPr="00724635" w:rsidDel="003B4489" w:rsidRDefault="00724635" w:rsidP="00724635">
            <w:pPr>
              <w:rPr>
                <w:del w:id="1854" w:author="Bedekar, Vivek" w:date="2016-06-14T21:08:00Z"/>
                <w:rFonts w:ascii="Courier New" w:hAnsi="Courier New" w:cs="Courier New"/>
                <w:sz w:val="20"/>
                <w:szCs w:val="20"/>
              </w:rPr>
            </w:pPr>
          </w:p>
        </w:tc>
        <w:tc>
          <w:tcPr>
            <w:tcW w:w="236" w:type="dxa"/>
          </w:tcPr>
          <w:p w14:paraId="199A6089" w14:textId="6A6C1516" w:rsidR="00724635" w:rsidDel="003B4489" w:rsidRDefault="00724635" w:rsidP="00724635">
            <w:pPr>
              <w:rPr>
                <w:del w:id="1855" w:author="Bedekar, Vivek" w:date="2016-06-14T21:08:00Z"/>
              </w:rPr>
            </w:pPr>
          </w:p>
        </w:tc>
      </w:tr>
      <w:tr w:rsidR="00724635" w:rsidDel="003B4489" w14:paraId="2089C2E1" w14:textId="4C60566B" w:rsidTr="00724635">
        <w:trPr>
          <w:trHeight w:hRule="exact" w:val="216"/>
          <w:del w:id="1856" w:author="Bedekar, Vivek" w:date="2016-06-14T21:08:00Z"/>
        </w:trPr>
        <w:tc>
          <w:tcPr>
            <w:tcW w:w="985" w:type="dxa"/>
          </w:tcPr>
          <w:p w14:paraId="19E5DBB5" w14:textId="5CC89553" w:rsidR="00724635" w:rsidRPr="00724635" w:rsidDel="003B4489" w:rsidRDefault="00724635" w:rsidP="00724635">
            <w:pPr>
              <w:rPr>
                <w:del w:id="1857" w:author="Bedekar, Vivek" w:date="2016-06-14T21:08:00Z"/>
                <w:rFonts w:ascii="Courier New" w:hAnsi="Courier New" w:cs="Courier New"/>
                <w:sz w:val="20"/>
                <w:szCs w:val="20"/>
              </w:rPr>
            </w:pPr>
            <w:del w:id="1858" w:author="Bedekar, Vivek" w:date="2016-06-14T21:08:00Z">
              <w:r w:rsidRPr="00724635" w:rsidDel="003B4489">
                <w:rPr>
                  <w:rFonts w:ascii="Courier New" w:hAnsi="Courier New" w:cs="Courier New"/>
                  <w:sz w:val="20"/>
                  <w:szCs w:val="20"/>
                </w:rPr>
                <w:delText>0</w:delText>
              </w:r>
            </w:del>
          </w:p>
        </w:tc>
        <w:tc>
          <w:tcPr>
            <w:tcW w:w="990" w:type="dxa"/>
          </w:tcPr>
          <w:p w14:paraId="222A5BDD" w14:textId="161568BF" w:rsidR="00724635" w:rsidRPr="00724635" w:rsidDel="003B4489" w:rsidRDefault="00724635" w:rsidP="00724635">
            <w:pPr>
              <w:rPr>
                <w:del w:id="1859" w:author="Bedekar, Vivek" w:date="2016-06-14T21:08:00Z"/>
                <w:rFonts w:ascii="Courier New" w:hAnsi="Courier New" w:cs="Courier New"/>
                <w:sz w:val="20"/>
                <w:szCs w:val="20"/>
              </w:rPr>
            </w:pPr>
            <w:del w:id="1860" w:author="Bedekar, Vivek" w:date="2016-06-14T21:08:00Z">
              <w:r w:rsidRPr="00724635" w:rsidDel="003B4489">
                <w:rPr>
                  <w:rFonts w:ascii="Courier New" w:hAnsi="Courier New" w:cs="Courier New"/>
                  <w:sz w:val="20"/>
                  <w:szCs w:val="20"/>
                </w:rPr>
                <w:delText>157.000</w:delText>
              </w:r>
            </w:del>
          </w:p>
        </w:tc>
        <w:tc>
          <w:tcPr>
            <w:tcW w:w="540" w:type="dxa"/>
          </w:tcPr>
          <w:p w14:paraId="4E12EE19" w14:textId="4E6027D3" w:rsidR="00724635" w:rsidRPr="00724635" w:rsidDel="003B4489" w:rsidRDefault="00724635" w:rsidP="00724635">
            <w:pPr>
              <w:rPr>
                <w:del w:id="1861" w:author="Bedekar, Vivek" w:date="2016-06-14T21:08:00Z"/>
                <w:rFonts w:ascii="Courier New" w:hAnsi="Courier New" w:cs="Courier New"/>
                <w:sz w:val="20"/>
                <w:szCs w:val="20"/>
              </w:rPr>
            </w:pPr>
            <w:del w:id="1862" w:author="Bedekar, Vivek" w:date="2016-06-14T21:08:00Z">
              <w:r w:rsidRPr="00724635" w:rsidDel="003B4489">
                <w:rPr>
                  <w:rFonts w:ascii="Courier New" w:hAnsi="Courier New" w:cs="Courier New"/>
                  <w:sz w:val="20"/>
                  <w:szCs w:val="20"/>
                </w:rPr>
                <w:delText>1</w:delText>
              </w:r>
            </w:del>
          </w:p>
        </w:tc>
        <w:tc>
          <w:tcPr>
            <w:tcW w:w="1645" w:type="dxa"/>
          </w:tcPr>
          <w:p w14:paraId="4745137E" w14:textId="59E4AB95" w:rsidR="00724635" w:rsidRPr="00724635" w:rsidDel="003B4489" w:rsidRDefault="00724635" w:rsidP="00724635">
            <w:pPr>
              <w:rPr>
                <w:del w:id="1863" w:author="Bedekar, Vivek" w:date="2016-06-14T21:08:00Z"/>
                <w:rFonts w:ascii="Courier New" w:hAnsi="Courier New" w:cs="Courier New"/>
                <w:sz w:val="20"/>
                <w:szCs w:val="20"/>
              </w:rPr>
            </w:pPr>
            <w:del w:id="1864" w:author="Bedekar, Vivek" w:date="2016-06-14T21:08:00Z">
              <w:r w:rsidRPr="00724635" w:rsidDel="003B4489">
                <w:rPr>
                  <w:rFonts w:ascii="Courier New" w:hAnsi="Courier New" w:cs="Courier New"/>
                  <w:sz w:val="20"/>
                  <w:szCs w:val="20"/>
                </w:rPr>
                <w:delText>Density Layer 7</w:delText>
              </w:r>
            </w:del>
          </w:p>
        </w:tc>
        <w:tc>
          <w:tcPr>
            <w:tcW w:w="605" w:type="dxa"/>
          </w:tcPr>
          <w:p w14:paraId="40099D85" w14:textId="34975C7B" w:rsidR="00724635" w:rsidRPr="00724635" w:rsidDel="003B4489" w:rsidRDefault="00724635" w:rsidP="00724635">
            <w:pPr>
              <w:rPr>
                <w:del w:id="1865" w:author="Bedekar, Vivek" w:date="2016-06-14T21:08:00Z"/>
                <w:rFonts w:ascii="Courier New" w:hAnsi="Courier New" w:cs="Courier New"/>
                <w:sz w:val="20"/>
                <w:szCs w:val="20"/>
              </w:rPr>
            </w:pPr>
          </w:p>
        </w:tc>
        <w:tc>
          <w:tcPr>
            <w:tcW w:w="679" w:type="dxa"/>
          </w:tcPr>
          <w:p w14:paraId="4BECBB80" w14:textId="2DC39CFF" w:rsidR="00724635" w:rsidRPr="00724635" w:rsidDel="003B4489" w:rsidRDefault="00724635" w:rsidP="00724635">
            <w:pPr>
              <w:rPr>
                <w:del w:id="1866" w:author="Bedekar, Vivek" w:date="2016-06-14T21:08:00Z"/>
                <w:rFonts w:ascii="Courier New" w:hAnsi="Courier New" w:cs="Courier New"/>
                <w:sz w:val="20"/>
                <w:szCs w:val="20"/>
              </w:rPr>
            </w:pPr>
          </w:p>
        </w:tc>
        <w:tc>
          <w:tcPr>
            <w:tcW w:w="236" w:type="dxa"/>
          </w:tcPr>
          <w:p w14:paraId="53E20294" w14:textId="446AB2F6" w:rsidR="00724635" w:rsidDel="003B4489" w:rsidRDefault="00724635" w:rsidP="00724635">
            <w:pPr>
              <w:rPr>
                <w:del w:id="1867" w:author="Bedekar, Vivek" w:date="2016-06-14T21:08:00Z"/>
              </w:rPr>
            </w:pPr>
          </w:p>
        </w:tc>
      </w:tr>
      <w:tr w:rsidR="00724635" w:rsidDel="003B4489" w14:paraId="52169178" w14:textId="4AD85BDE" w:rsidTr="00724635">
        <w:trPr>
          <w:trHeight w:hRule="exact" w:val="216"/>
          <w:del w:id="1868" w:author="Bedekar, Vivek" w:date="2016-06-14T21:08:00Z"/>
        </w:trPr>
        <w:tc>
          <w:tcPr>
            <w:tcW w:w="985" w:type="dxa"/>
          </w:tcPr>
          <w:p w14:paraId="600606C8" w14:textId="26E0128D" w:rsidR="00724635" w:rsidRPr="00724635" w:rsidDel="003B4489" w:rsidRDefault="00724635" w:rsidP="00724635">
            <w:pPr>
              <w:rPr>
                <w:del w:id="1869" w:author="Bedekar, Vivek" w:date="2016-06-14T21:08:00Z"/>
                <w:rFonts w:ascii="Courier New" w:hAnsi="Courier New" w:cs="Courier New"/>
                <w:sz w:val="20"/>
                <w:szCs w:val="20"/>
              </w:rPr>
            </w:pPr>
            <w:del w:id="1870" w:author="Bedekar, Vivek" w:date="2016-06-14T21:08:00Z">
              <w:r w:rsidRPr="00724635" w:rsidDel="003B4489">
                <w:rPr>
                  <w:rFonts w:ascii="Courier New" w:hAnsi="Courier New" w:cs="Courier New"/>
                  <w:sz w:val="20"/>
                  <w:szCs w:val="20"/>
                </w:rPr>
                <w:delText>Benzene</w:delText>
              </w:r>
            </w:del>
          </w:p>
        </w:tc>
        <w:tc>
          <w:tcPr>
            <w:tcW w:w="990" w:type="dxa"/>
          </w:tcPr>
          <w:p w14:paraId="623F06B6" w14:textId="7D34703A" w:rsidR="00724635" w:rsidRPr="00724635" w:rsidDel="003B4489" w:rsidRDefault="00724635" w:rsidP="00724635">
            <w:pPr>
              <w:rPr>
                <w:del w:id="1871" w:author="Bedekar, Vivek" w:date="2016-06-14T21:08:00Z"/>
                <w:rFonts w:ascii="Courier New" w:hAnsi="Courier New" w:cs="Courier New"/>
                <w:sz w:val="20"/>
                <w:szCs w:val="20"/>
              </w:rPr>
            </w:pPr>
            <w:del w:id="1872" w:author="Bedekar, Vivek" w:date="2016-06-14T21:08:00Z">
              <w:r w:rsidRPr="00724635" w:rsidDel="003B4489">
                <w:rPr>
                  <w:rFonts w:ascii="Courier New" w:hAnsi="Courier New" w:cs="Courier New"/>
                  <w:sz w:val="20"/>
                  <w:szCs w:val="20"/>
                </w:rPr>
                <w:delText>157.000</w:delText>
              </w:r>
            </w:del>
          </w:p>
        </w:tc>
        <w:tc>
          <w:tcPr>
            <w:tcW w:w="540" w:type="dxa"/>
          </w:tcPr>
          <w:p w14:paraId="26F16F14" w14:textId="5FC26C6F" w:rsidR="00724635" w:rsidRPr="00724635" w:rsidDel="003B4489" w:rsidRDefault="00724635" w:rsidP="00724635">
            <w:pPr>
              <w:rPr>
                <w:del w:id="1873" w:author="Bedekar, Vivek" w:date="2016-06-14T21:08:00Z"/>
                <w:rFonts w:ascii="Courier New" w:hAnsi="Courier New" w:cs="Courier New"/>
                <w:sz w:val="20"/>
                <w:szCs w:val="20"/>
              </w:rPr>
            </w:pPr>
            <w:del w:id="1874" w:author="Bedekar, Vivek" w:date="2016-06-14T21:08:00Z">
              <w:r w:rsidRPr="00724635" w:rsidDel="003B4489">
                <w:rPr>
                  <w:rFonts w:ascii="Courier New" w:hAnsi="Courier New" w:cs="Courier New"/>
                  <w:sz w:val="20"/>
                  <w:szCs w:val="20"/>
                </w:rPr>
                <w:delText>1</w:delText>
              </w:r>
            </w:del>
          </w:p>
        </w:tc>
        <w:tc>
          <w:tcPr>
            <w:tcW w:w="1645" w:type="dxa"/>
          </w:tcPr>
          <w:p w14:paraId="173F0884" w14:textId="40C6D8D5" w:rsidR="00724635" w:rsidRPr="00724635" w:rsidDel="003B4489" w:rsidRDefault="00724635" w:rsidP="00724635">
            <w:pPr>
              <w:rPr>
                <w:del w:id="1875" w:author="Bedekar, Vivek" w:date="2016-06-14T21:08:00Z"/>
                <w:rFonts w:ascii="Courier New" w:hAnsi="Courier New" w:cs="Courier New"/>
                <w:sz w:val="20"/>
                <w:szCs w:val="20"/>
              </w:rPr>
            </w:pPr>
            <w:del w:id="1876" w:author="Bedekar, Vivek" w:date="2016-06-14T21:08:00Z">
              <w:r w:rsidRPr="00724635" w:rsidDel="003B4489">
                <w:rPr>
                  <w:rFonts w:ascii="Courier New" w:hAnsi="Courier New" w:cs="Courier New"/>
                  <w:sz w:val="20"/>
                  <w:szCs w:val="20"/>
                </w:rPr>
                <w:delText>Density Layer 8</w:delText>
              </w:r>
            </w:del>
          </w:p>
        </w:tc>
        <w:tc>
          <w:tcPr>
            <w:tcW w:w="605" w:type="dxa"/>
          </w:tcPr>
          <w:p w14:paraId="683676E8" w14:textId="27793C8C" w:rsidR="00724635" w:rsidRPr="00724635" w:rsidDel="003B4489" w:rsidRDefault="00724635" w:rsidP="00724635">
            <w:pPr>
              <w:rPr>
                <w:del w:id="1877" w:author="Bedekar, Vivek" w:date="2016-06-14T21:08:00Z"/>
                <w:rFonts w:ascii="Courier New" w:hAnsi="Courier New" w:cs="Courier New"/>
                <w:sz w:val="20"/>
                <w:szCs w:val="20"/>
              </w:rPr>
            </w:pPr>
          </w:p>
        </w:tc>
        <w:tc>
          <w:tcPr>
            <w:tcW w:w="679" w:type="dxa"/>
          </w:tcPr>
          <w:p w14:paraId="0C7CA303" w14:textId="7114802D" w:rsidR="00724635" w:rsidRPr="00724635" w:rsidDel="003B4489" w:rsidRDefault="00724635" w:rsidP="00724635">
            <w:pPr>
              <w:rPr>
                <w:del w:id="1878" w:author="Bedekar, Vivek" w:date="2016-06-14T21:08:00Z"/>
                <w:rFonts w:ascii="Courier New" w:hAnsi="Courier New" w:cs="Courier New"/>
                <w:sz w:val="20"/>
                <w:szCs w:val="20"/>
              </w:rPr>
            </w:pPr>
          </w:p>
        </w:tc>
        <w:tc>
          <w:tcPr>
            <w:tcW w:w="236" w:type="dxa"/>
          </w:tcPr>
          <w:p w14:paraId="24865FD1" w14:textId="3A863CD4" w:rsidR="00724635" w:rsidDel="003B4489" w:rsidRDefault="00724635" w:rsidP="00724635">
            <w:pPr>
              <w:rPr>
                <w:del w:id="1879" w:author="Bedekar, Vivek" w:date="2016-06-14T21:08:00Z"/>
              </w:rPr>
            </w:pPr>
          </w:p>
        </w:tc>
      </w:tr>
      <w:tr w:rsidR="00724635" w:rsidDel="003B4489" w14:paraId="7A0AD27A" w14:textId="196B0C5F" w:rsidTr="00724635">
        <w:trPr>
          <w:trHeight w:hRule="exact" w:val="216"/>
          <w:del w:id="1880" w:author="Bedekar, Vivek" w:date="2016-06-14T21:08:00Z"/>
        </w:trPr>
        <w:tc>
          <w:tcPr>
            <w:tcW w:w="985" w:type="dxa"/>
          </w:tcPr>
          <w:p w14:paraId="46D77971" w14:textId="69493F18" w:rsidR="00724635" w:rsidRPr="00724635" w:rsidDel="003B4489" w:rsidRDefault="00724635" w:rsidP="00724635">
            <w:pPr>
              <w:rPr>
                <w:del w:id="1881" w:author="Bedekar, Vivek" w:date="2016-06-14T21:08:00Z"/>
                <w:rFonts w:ascii="Courier New" w:hAnsi="Courier New" w:cs="Courier New"/>
                <w:sz w:val="20"/>
                <w:szCs w:val="20"/>
              </w:rPr>
            </w:pPr>
            <w:del w:id="1882" w:author="Bedekar, Vivek" w:date="2016-06-14T21:08:00Z">
              <w:r w:rsidRPr="00724635" w:rsidDel="003B4489">
                <w:rPr>
                  <w:rFonts w:ascii="Courier New" w:hAnsi="Courier New" w:cs="Courier New"/>
                  <w:sz w:val="20"/>
                  <w:szCs w:val="20"/>
                </w:rPr>
                <w:delText>Toluene</w:delText>
              </w:r>
            </w:del>
          </w:p>
        </w:tc>
        <w:tc>
          <w:tcPr>
            <w:tcW w:w="990" w:type="dxa"/>
          </w:tcPr>
          <w:p w14:paraId="535ABD84" w14:textId="3A0667B1" w:rsidR="00724635" w:rsidRPr="00724635" w:rsidDel="003B4489" w:rsidRDefault="00724635" w:rsidP="00724635">
            <w:pPr>
              <w:rPr>
                <w:del w:id="1883" w:author="Bedekar, Vivek" w:date="2016-06-14T21:08:00Z"/>
                <w:rFonts w:ascii="Courier New" w:hAnsi="Courier New" w:cs="Courier New"/>
                <w:sz w:val="20"/>
                <w:szCs w:val="20"/>
              </w:rPr>
            </w:pPr>
            <w:del w:id="1884" w:author="Bedekar, Vivek" w:date="2016-06-14T21:08:00Z">
              <w:r w:rsidRPr="00724635" w:rsidDel="003B4489">
                <w:rPr>
                  <w:rFonts w:ascii="Courier New" w:hAnsi="Courier New" w:cs="Courier New"/>
                  <w:sz w:val="20"/>
                  <w:szCs w:val="20"/>
                </w:rPr>
                <w:delText>157.000</w:delText>
              </w:r>
            </w:del>
          </w:p>
        </w:tc>
        <w:tc>
          <w:tcPr>
            <w:tcW w:w="540" w:type="dxa"/>
          </w:tcPr>
          <w:p w14:paraId="5B254625" w14:textId="22C4C154" w:rsidR="00724635" w:rsidRPr="00724635" w:rsidDel="003B4489" w:rsidRDefault="00724635" w:rsidP="00724635">
            <w:pPr>
              <w:rPr>
                <w:del w:id="1885" w:author="Bedekar, Vivek" w:date="2016-06-14T21:08:00Z"/>
                <w:rFonts w:ascii="Courier New" w:hAnsi="Courier New" w:cs="Courier New"/>
                <w:sz w:val="20"/>
                <w:szCs w:val="20"/>
              </w:rPr>
            </w:pPr>
            <w:del w:id="1886" w:author="Bedekar, Vivek" w:date="2016-06-14T21:08:00Z">
              <w:r w:rsidRPr="00724635" w:rsidDel="003B4489">
                <w:rPr>
                  <w:rFonts w:ascii="Courier New" w:hAnsi="Courier New" w:cs="Courier New"/>
                  <w:sz w:val="20"/>
                  <w:szCs w:val="20"/>
                </w:rPr>
                <w:delText>1</w:delText>
              </w:r>
            </w:del>
          </w:p>
        </w:tc>
        <w:tc>
          <w:tcPr>
            <w:tcW w:w="1645" w:type="dxa"/>
          </w:tcPr>
          <w:p w14:paraId="4000E770" w14:textId="713966B0" w:rsidR="00724635" w:rsidRPr="00724635" w:rsidDel="003B4489" w:rsidRDefault="00724635" w:rsidP="00724635">
            <w:pPr>
              <w:rPr>
                <w:del w:id="1887" w:author="Bedekar, Vivek" w:date="2016-06-14T21:08:00Z"/>
                <w:rFonts w:ascii="Courier New" w:hAnsi="Courier New" w:cs="Courier New"/>
                <w:sz w:val="20"/>
                <w:szCs w:val="20"/>
              </w:rPr>
            </w:pPr>
            <w:del w:id="1888" w:author="Bedekar, Vivek" w:date="2016-06-14T21:08:00Z">
              <w:r w:rsidRPr="00724635" w:rsidDel="003B4489">
                <w:rPr>
                  <w:rFonts w:ascii="Courier New" w:hAnsi="Courier New" w:cs="Courier New"/>
                  <w:sz w:val="20"/>
                  <w:szCs w:val="20"/>
                </w:rPr>
                <w:delText>Density Layer 9</w:delText>
              </w:r>
            </w:del>
          </w:p>
        </w:tc>
        <w:tc>
          <w:tcPr>
            <w:tcW w:w="605" w:type="dxa"/>
          </w:tcPr>
          <w:p w14:paraId="7DBB8009" w14:textId="42257076" w:rsidR="00724635" w:rsidRPr="00724635" w:rsidDel="003B4489" w:rsidRDefault="00724635" w:rsidP="00724635">
            <w:pPr>
              <w:rPr>
                <w:del w:id="1889" w:author="Bedekar, Vivek" w:date="2016-06-14T21:08:00Z"/>
                <w:rFonts w:ascii="Courier New" w:hAnsi="Courier New" w:cs="Courier New"/>
                <w:sz w:val="20"/>
                <w:szCs w:val="20"/>
              </w:rPr>
            </w:pPr>
          </w:p>
        </w:tc>
        <w:tc>
          <w:tcPr>
            <w:tcW w:w="679" w:type="dxa"/>
          </w:tcPr>
          <w:p w14:paraId="1D2BDCFF" w14:textId="315848E4" w:rsidR="00724635" w:rsidRPr="00724635" w:rsidDel="003B4489" w:rsidRDefault="00724635" w:rsidP="00724635">
            <w:pPr>
              <w:rPr>
                <w:del w:id="1890" w:author="Bedekar, Vivek" w:date="2016-06-14T21:08:00Z"/>
                <w:rFonts w:ascii="Courier New" w:hAnsi="Courier New" w:cs="Courier New"/>
                <w:sz w:val="20"/>
                <w:szCs w:val="20"/>
              </w:rPr>
            </w:pPr>
          </w:p>
        </w:tc>
        <w:tc>
          <w:tcPr>
            <w:tcW w:w="236" w:type="dxa"/>
          </w:tcPr>
          <w:p w14:paraId="36C9E2B4" w14:textId="22F12D7E" w:rsidR="00724635" w:rsidDel="003B4489" w:rsidRDefault="00724635" w:rsidP="00724635">
            <w:pPr>
              <w:rPr>
                <w:del w:id="1891" w:author="Bedekar, Vivek" w:date="2016-06-14T21:08:00Z"/>
              </w:rPr>
            </w:pPr>
          </w:p>
        </w:tc>
      </w:tr>
      <w:tr w:rsidR="00724635" w:rsidDel="003B4489" w14:paraId="0A6B5911" w14:textId="1752986A" w:rsidTr="00724635">
        <w:trPr>
          <w:trHeight w:hRule="exact" w:val="216"/>
          <w:del w:id="1892" w:author="Bedekar, Vivek" w:date="2016-06-14T21:08:00Z"/>
        </w:trPr>
        <w:tc>
          <w:tcPr>
            <w:tcW w:w="985" w:type="dxa"/>
          </w:tcPr>
          <w:p w14:paraId="0C399047" w14:textId="3AC66AEF" w:rsidR="00724635" w:rsidRPr="00724635" w:rsidDel="003B4489" w:rsidRDefault="00724635" w:rsidP="00724635">
            <w:pPr>
              <w:rPr>
                <w:del w:id="1893" w:author="Bedekar, Vivek" w:date="2016-06-14T21:08:00Z"/>
                <w:rFonts w:ascii="Courier New" w:hAnsi="Courier New" w:cs="Courier New"/>
                <w:sz w:val="20"/>
                <w:szCs w:val="20"/>
              </w:rPr>
            </w:pPr>
            <w:del w:id="1894" w:author="Bedekar, Vivek" w:date="2016-06-14T21:08:00Z">
              <w:r w:rsidRPr="00724635" w:rsidDel="003B4489">
                <w:rPr>
                  <w:rFonts w:ascii="Courier New" w:hAnsi="Courier New" w:cs="Courier New"/>
                  <w:sz w:val="20"/>
                  <w:szCs w:val="20"/>
                </w:rPr>
                <w:delText>MTBE</w:delText>
              </w:r>
            </w:del>
          </w:p>
        </w:tc>
        <w:tc>
          <w:tcPr>
            <w:tcW w:w="990" w:type="dxa"/>
          </w:tcPr>
          <w:p w14:paraId="1760B44F" w14:textId="6BFBD45C" w:rsidR="00724635" w:rsidRPr="00724635" w:rsidDel="003B4489" w:rsidRDefault="00724635" w:rsidP="00724635">
            <w:pPr>
              <w:rPr>
                <w:del w:id="1895" w:author="Bedekar, Vivek" w:date="2016-06-14T21:08:00Z"/>
                <w:rFonts w:ascii="Courier New" w:hAnsi="Courier New" w:cs="Courier New"/>
                <w:sz w:val="20"/>
                <w:szCs w:val="20"/>
              </w:rPr>
            </w:pPr>
            <w:del w:id="1896" w:author="Bedekar, Vivek" w:date="2016-06-14T21:08:00Z">
              <w:r w:rsidRPr="00724635" w:rsidDel="003B4489">
                <w:rPr>
                  <w:rFonts w:ascii="Courier New" w:hAnsi="Courier New" w:cs="Courier New"/>
                  <w:sz w:val="20"/>
                  <w:szCs w:val="20"/>
                </w:rPr>
                <w:delText>157.000</w:delText>
              </w:r>
            </w:del>
          </w:p>
        </w:tc>
        <w:tc>
          <w:tcPr>
            <w:tcW w:w="540" w:type="dxa"/>
          </w:tcPr>
          <w:p w14:paraId="73F1FD3C" w14:textId="370EC349" w:rsidR="00724635" w:rsidRPr="00724635" w:rsidDel="003B4489" w:rsidRDefault="00724635" w:rsidP="00724635">
            <w:pPr>
              <w:rPr>
                <w:del w:id="1897" w:author="Bedekar, Vivek" w:date="2016-06-14T21:08:00Z"/>
                <w:rFonts w:ascii="Courier New" w:hAnsi="Courier New" w:cs="Courier New"/>
                <w:sz w:val="20"/>
                <w:szCs w:val="20"/>
              </w:rPr>
            </w:pPr>
            <w:del w:id="1898" w:author="Bedekar, Vivek" w:date="2016-06-14T21:08:00Z">
              <w:r w:rsidRPr="00724635" w:rsidDel="003B4489">
                <w:rPr>
                  <w:rFonts w:ascii="Courier New" w:hAnsi="Courier New" w:cs="Courier New"/>
                  <w:sz w:val="20"/>
                  <w:szCs w:val="20"/>
                </w:rPr>
                <w:delText>1</w:delText>
              </w:r>
            </w:del>
          </w:p>
        </w:tc>
        <w:tc>
          <w:tcPr>
            <w:tcW w:w="1645" w:type="dxa"/>
          </w:tcPr>
          <w:p w14:paraId="258CCC07" w14:textId="4C6696B8" w:rsidR="00724635" w:rsidRPr="00724635" w:rsidDel="003B4489" w:rsidRDefault="00724635" w:rsidP="00724635">
            <w:pPr>
              <w:rPr>
                <w:del w:id="1899" w:author="Bedekar, Vivek" w:date="2016-06-14T21:08:00Z"/>
                <w:rFonts w:ascii="Courier New" w:hAnsi="Courier New" w:cs="Courier New"/>
                <w:sz w:val="20"/>
                <w:szCs w:val="20"/>
              </w:rPr>
            </w:pPr>
            <w:del w:id="1900" w:author="Bedekar, Vivek" w:date="2016-06-14T21:08:00Z">
              <w:r w:rsidRPr="00724635" w:rsidDel="003B4489">
                <w:rPr>
                  <w:rFonts w:ascii="Courier New" w:hAnsi="Courier New" w:cs="Courier New"/>
                  <w:sz w:val="20"/>
                  <w:szCs w:val="20"/>
                </w:rPr>
                <w:delText>Density Layer 10</w:delText>
              </w:r>
            </w:del>
          </w:p>
        </w:tc>
        <w:tc>
          <w:tcPr>
            <w:tcW w:w="605" w:type="dxa"/>
          </w:tcPr>
          <w:p w14:paraId="257BEB4E" w14:textId="16B0EA76" w:rsidR="00724635" w:rsidRPr="00724635" w:rsidDel="003B4489" w:rsidRDefault="00724635" w:rsidP="00724635">
            <w:pPr>
              <w:rPr>
                <w:del w:id="1901" w:author="Bedekar, Vivek" w:date="2016-06-14T21:08:00Z"/>
                <w:rFonts w:ascii="Courier New" w:hAnsi="Courier New" w:cs="Courier New"/>
                <w:sz w:val="20"/>
                <w:szCs w:val="20"/>
              </w:rPr>
            </w:pPr>
          </w:p>
        </w:tc>
        <w:tc>
          <w:tcPr>
            <w:tcW w:w="679" w:type="dxa"/>
          </w:tcPr>
          <w:p w14:paraId="1DFEE31C" w14:textId="1C1F6DA3" w:rsidR="00724635" w:rsidRPr="00724635" w:rsidDel="003B4489" w:rsidRDefault="00724635" w:rsidP="00724635">
            <w:pPr>
              <w:rPr>
                <w:del w:id="1902" w:author="Bedekar, Vivek" w:date="2016-06-14T21:08:00Z"/>
                <w:rFonts w:ascii="Courier New" w:hAnsi="Courier New" w:cs="Courier New"/>
                <w:sz w:val="20"/>
                <w:szCs w:val="20"/>
              </w:rPr>
            </w:pPr>
          </w:p>
        </w:tc>
        <w:tc>
          <w:tcPr>
            <w:tcW w:w="236" w:type="dxa"/>
          </w:tcPr>
          <w:p w14:paraId="565B5F7E" w14:textId="7CBDC59A" w:rsidR="00724635" w:rsidDel="003B4489" w:rsidRDefault="00724635" w:rsidP="00724635">
            <w:pPr>
              <w:rPr>
                <w:del w:id="1903" w:author="Bedekar, Vivek" w:date="2016-06-14T21:08:00Z"/>
              </w:rPr>
            </w:pPr>
          </w:p>
        </w:tc>
      </w:tr>
      <w:tr w:rsidR="00724635" w:rsidDel="003B4489" w14:paraId="57FF7BCC" w14:textId="7C9024C2" w:rsidTr="00724635">
        <w:trPr>
          <w:trHeight w:hRule="exact" w:val="216"/>
          <w:del w:id="1904" w:author="Bedekar, Vivek" w:date="2016-06-14T21:08:00Z"/>
        </w:trPr>
        <w:tc>
          <w:tcPr>
            <w:tcW w:w="985" w:type="dxa"/>
          </w:tcPr>
          <w:p w14:paraId="5344910E" w14:textId="56ADCA89" w:rsidR="00724635" w:rsidRPr="00724635" w:rsidDel="003B4489" w:rsidRDefault="00724635" w:rsidP="00724635">
            <w:pPr>
              <w:rPr>
                <w:del w:id="1905" w:author="Bedekar, Vivek" w:date="2016-06-14T21:08:00Z"/>
                <w:rFonts w:ascii="Courier New" w:hAnsi="Courier New" w:cs="Courier New"/>
                <w:sz w:val="20"/>
                <w:szCs w:val="20"/>
              </w:rPr>
            </w:pPr>
            <w:del w:id="1906" w:author="Bedekar, Vivek" w:date="2016-06-14T21:08:00Z">
              <w:r w:rsidRPr="00724635" w:rsidDel="003B4489">
                <w:rPr>
                  <w:rFonts w:ascii="Courier New" w:hAnsi="Courier New" w:cs="Courier New"/>
                  <w:sz w:val="20"/>
                  <w:szCs w:val="20"/>
                </w:rPr>
                <w:delText>TAME</w:delText>
              </w:r>
            </w:del>
          </w:p>
        </w:tc>
        <w:tc>
          <w:tcPr>
            <w:tcW w:w="990" w:type="dxa"/>
          </w:tcPr>
          <w:p w14:paraId="087DA28D" w14:textId="643FD42A" w:rsidR="00724635" w:rsidRPr="00724635" w:rsidDel="003B4489" w:rsidRDefault="00724635" w:rsidP="00724635">
            <w:pPr>
              <w:rPr>
                <w:del w:id="1907" w:author="Bedekar, Vivek" w:date="2016-06-14T21:08:00Z"/>
                <w:rFonts w:ascii="Courier New" w:hAnsi="Courier New" w:cs="Courier New"/>
                <w:sz w:val="20"/>
                <w:szCs w:val="20"/>
              </w:rPr>
            </w:pPr>
            <w:del w:id="1908" w:author="Bedekar, Vivek" w:date="2016-06-14T21:08:00Z">
              <w:r w:rsidRPr="00724635" w:rsidDel="003B4489">
                <w:rPr>
                  <w:rFonts w:ascii="Courier New" w:hAnsi="Courier New" w:cs="Courier New"/>
                  <w:sz w:val="20"/>
                  <w:szCs w:val="20"/>
                </w:rPr>
                <w:delText>157.000</w:delText>
              </w:r>
            </w:del>
          </w:p>
        </w:tc>
        <w:tc>
          <w:tcPr>
            <w:tcW w:w="540" w:type="dxa"/>
          </w:tcPr>
          <w:p w14:paraId="56D1B43E" w14:textId="7FBB4CC2" w:rsidR="00724635" w:rsidRPr="00724635" w:rsidDel="003B4489" w:rsidRDefault="00724635" w:rsidP="00724635">
            <w:pPr>
              <w:rPr>
                <w:del w:id="1909" w:author="Bedekar, Vivek" w:date="2016-06-14T21:08:00Z"/>
                <w:rFonts w:ascii="Courier New" w:hAnsi="Courier New" w:cs="Courier New"/>
                <w:sz w:val="20"/>
                <w:szCs w:val="20"/>
              </w:rPr>
            </w:pPr>
            <w:del w:id="1910" w:author="Bedekar, Vivek" w:date="2016-06-14T21:08:00Z">
              <w:r w:rsidRPr="00724635" w:rsidDel="003B4489">
                <w:rPr>
                  <w:rFonts w:ascii="Courier New" w:hAnsi="Courier New" w:cs="Courier New"/>
                  <w:sz w:val="20"/>
                  <w:szCs w:val="20"/>
                </w:rPr>
                <w:delText>1</w:delText>
              </w:r>
            </w:del>
          </w:p>
        </w:tc>
        <w:tc>
          <w:tcPr>
            <w:tcW w:w="1645" w:type="dxa"/>
          </w:tcPr>
          <w:p w14:paraId="45FC9121" w14:textId="4F7CB832" w:rsidR="00724635" w:rsidRPr="00724635" w:rsidDel="003B4489" w:rsidRDefault="00724635" w:rsidP="00724635">
            <w:pPr>
              <w:rPr>
                <w:del w:id="1911" w:author="Bedekar, Vivek" w:date="2016-06-14T21:08:00Z"/>
                <w:rFonts w:ascii="Courier New" w:hAnsi="Courier New" w:cs="Courier New"/>
                <w:sz w:val="20"/>
                <w:szCs w:val="20"/>
              </w:rPr>
            </w:pPr>
            <w:del w:id="1912" w:author="Bedekar, Vivek" w:date="2016-06-14T21:08:00Z">
              <w:r w:rsidRPr="00724635" w:rsidDel="003B4489">
                <w:rPr>
                  <w:rFonts w:ascii="Courier New" w:hAnsi="Courier New" w:cs="Courier New"/>
                  <w:sz w:val="20"/>
                  <w:szCs w:val="20"/>
                </w:rPr>
                <w:delText>Density Layer 11</w:delText>
              </w:r>
            </w:del>
          </w:p>
        </w:tc>
        <w:tc>
          <w:tcPr>
            <w:tcW w:w="605" w:type="dxa"/>
          </w:tcPr>
          <w:p w14:paraId="05587A54" w14:textId="7EB32A9B" w:rsidR="00724635" w:rsidRPr="00724635" w:rsidDel="003B4489" w:rsidRDefault="00724635" w:rsidP="00724635">
            <w:pPr>
              <w:rPr>
                <w:del w:id="1913" w:author="Bedekar, Vivek" w:date="2016-06-14T21:08:00Z"/>
                <w:rFonts w:ascii="Courier New" w:hAnsi="Courier New" w:cs="Courier New"/>
                <w:sz w:val="20"/>
                <w:szCs w:val="20"/>
              </w:rPr>
            </w:pPr>
          </w:p>
        </w:tc>
        <w:tc>
          <w:tcPr>
            <w:tcW w:w="679" w:type="dxa"/>
          </w:tcPr>
          <w:p w14:paraId="2E59AC1A" w14:textId="3A767159" w:rsidR="00724635" w:rsidRPr="00724635" w:rsidDel="003B4489" w:rsidRDefault="00724635" w:rsidP="00724635">
            <w:pPr>
              <w:rPr>
                <w:del w:id="1914" w:author="Bedekar, Vivek" w:date="2016-06-14T21:08:00Z"/>
                <w:rFonts w:ascii="Courier New" w:hAnsi="Courier New" w:cs="Courier New"/>
                <w:sz w:val="20"/>
                <w:szCs w:val="20"/>
              </w:rPr>
            </w:pPr>
          </w:p>
        </w:tc>
        <w:tc>
          <w:tcPr>
            <w:tcW w:w="236" w:type="dxa"/>
          </w:tcPr>
          <w:p w14:paraId="412C3524" w14:textId="6CE732AE" w:rsidR="00724635" w:rsidDel="003B4489" w:rsidRDefault="00724635" w:rsidP="00724635">
            <w:pPr>
              <w:rPr>
                <w:del w:id="1915" w:author="Bedekar, Vivek" w:date="2016-06-14T21:08:00Z"/>
              </w:rPr>
            </w:pPr>
          </w:p>
        </w:tc>
      </w:tr>
      <w:tr w:rsidR="00724635" w:rsidDel="003B4489" w14:paraId="6FC2B8A6" w14:textId="0B23749E" w:rsidTr="00724635">
        <w:trPr>
          <w:trHeight w:hRule="exact" w:val="216"/>
          <w:del w:id="1916" w:author="Bedekar, Vivek" w:date="2016-06-14T21:08:00Z"/>
        </w:trPr>
        <w:tc>
          <w:tcPr>
            <w:tcW w:w="1975" w:type="dxa"/>
            <w:gridSpan w:val="2"/>
          </w:tcPr>
          <w:p w14:paraId="7F3D1327" w14:textId="40DF27E1" w:rsidR="00724635" w:rsidRPr="00724635" w:rsidDel="003B4489" w:rsidRDefault="00724635" w:rsidP="00724635">
            <w:pPr>
              <w:rPr>
                <w:del w:id="1917" w:author="Bedekar, Vivek" w:date="2016-06-14T21:08:00Z"/>
                <w:rFonts w:ascii="Courier New" w:hAnsi="Courier New" w:cs="Courier New"/>
                <w:sz w:val="20"/>
                <w:szCs w:val="20"/>
              </w:rPr>
            </w:pPr>
            <w:del w:id="1918" w:author="Bedekar, Vivek" w:date="2016-06-14T21:08:00Z">
              <w:r w:rsidRPr="00724635" w:rsidDel="003B4489">
                <w:rPr>
                  <w:rFonts w:ascii="Courier New" w:hAnsi="Courier New" w:cs="Courier New"/>
                  <w:sz w:val="20"/>
                  <w:szCs w:val="20"/>
                </w:rPr>
                <w:delText>Reaction_EA_ED.dat</w:delText>
              </w:r>
            </w:del>
          </w:p>
        </w:tc>
        <w:tc>
          <w:tcPr>
            <w:tcW w:w="540" w:type="dxa"/>
          </w:tcPr>
          <w:p w14:paraId="6514BB66" w14:textId="4C09B0E3" w:rsidR="00724635" w:rsidRPr="00724635" w:rsidDel="003B4489" w:rsidRDefault="00724635" w:rsidP="00724635">
            <w:pPr>
              <w:rPr>
                <w:del w:id="1919" w:author="Bedekar, Vivek" w:date="2016-06-14T21:08:00Z"/>
                <w:rFonts w:ascii="Courier New" w:hAnsi="Courier New" w:cs="Courier New"/>
                <w:sz w:val="20"/>
                <w:szCs w:val="20"/>
              </w:rPr>
            </w:pPr>
          </w:p>
        </w:tc>
        <w:tc>
          <w:tcPr>
            <w:tcW w:w="1645" w:type="dxa"/>
          </w:tcPr>
          <w:p w14:paraId="67661830" w14:textId="2AD3DF9D" w:rsidR="00724635" w:rsidRPr="00724635" w:rsidDel="003B4489" w:rsidRDefault="00724635" w:rsidP="00724635">
            <w:pPr>
              <w:rPr>
                <w:del w:id="1920" w:author="Bedekar, Vivek" w:date="2016-06-14T21:08:00Z"/>
                <w:rFonts w:ascii="Courier New" w:hAnsi="Courier New" w:cs="Courier New"/>
                <w:sz w:val="20"/>
                <w:szCs w:val="20"/>
              </w:rPr>
            </w:pPr>
          </w:p>
        </w:tc>
        <w:tc>
          <w:tcPr>
            <w:tcW w:w="605" w:type="dxa"/>
          </w:tcPr>
          <w:p w14:paraId="52BAC500" w14:textId="1D365A23" w:rsidR="00724635" w:rsidRPr="00724635" w:rsidDel="003B4489" w:rsidRDefault="00724635" w:rsidP="00724635">
            <w:pPr>
              <w:rPr>
                <w:del w:id="1921" w:author="Bedekar, Vivek" w:date="2016-06-14T21:08:00Z"/>
                <w:rFonts w:ascii="Courier New" w:hAnsi="Courier New" w:cs="Courier New"/>
                <w:sz w:val="20"/>
                <w:szCs w:val="20"/>
              </w:rPr>
            </w:pPr>
          </w:p>
        </w:tc>
        <w:tc>
          <w:tcPr>
            <w:tcW w:w="679" w:type="dxa"/>
          </w:tcPr>
          <w:p w14:paraId="6224697D" w14:textId="492CAADC" w:rsidR="00724635" w:rsidRPr="00724635" w:rsidDel="003B4489" w:rsidRDefault="00724635" w:rsidP="00724635">
            <w:pPr>
              <w:rPr>
                <w:del w:id="1922" w:author="Bedekar, Vivek" w:date="2016-06-14T21:08:00Z"/>
                <w:rFonts w:ascii="Courier New" w:hAnsi="Courier New" w:cs="Courier New"/>
                <w:sz w:val="20"/>
                <w:szCs w:val="20"/>
              </w:rPr>
            </w:pPr>
          </w:p>
        </w:tc>
        <w:tc>
          <w:tcPr>
            <w:tcW w:w="236" w:type="dxa"/>
          </w:tcPr>
          <w:p w14:paraId="29EFCE1B" w14:textId="51A391F6" w:rsidR="00724635" w:rsidDel="003B4489" w:rsidRDefault="00724635" w:rsidP="00724635">
            <w:pPr>
              <w:rPr>
                <w:del w:id="1923" w:author="Bedekar, Vivek" w:date="2016-06-14T21:08:00Z"/>
              </w:rPr>
            </w:pPr>
          </w:p>
        </w:tc>
      </w:tr>
    </w:tbl>
    <w:p w14:paraId="1C32A627" w14:textId="6A3D9A9A" w:rsidR="00724635" w:rsidDel="003B4489" w:rsidRDefault="00724635" w:rsidP="00724635">
      <w:pPr>
        <w:pStyle w:val="FigureCaption"/>
        <w:rPr>
          <w:del w:id="1924" w:author="Bedekar, Vivek" w:date="2016-06-14T21:08:00Z"/>
        </w:rPr>
      </w:pPr>
      <w:bookmarkStart w:id="1925" w:name="_Toc395246527"/>
      <w:del w:id="1926" w:author="Bedekar, Vivek" w:date="2016-06-14T21:08:00Z">
        <w:r w:rsidDel="003B4489">
          <w:delText>Example contents of the MT3D-USGS RCT file corresponding to the 2D multiple EA/ED problem described in the benchmark problem section.</w:delText>
        </w:r>
        <w:bookmarkEnd w:id="1925"/>
      </w:del>
    </w:p>
    <w:p w14:paraId="5E1CE4BB" w14:textId="7DACAEE9" w:rsidR="00724635" w:rsidRPr="007425C5" w:rsidDel="003B4489" w:rsidRDefault="00724635" w:rsidP="00724635">
      <w:pPr>
        <w:pStyle w:val="BodyNoIndent"/>
        <w:rPr>
          <w:del w:id="1927" w:author="Bedekar, Vivek" w:date="2016-06-14T21:08:00Z"/>
        </w:rPr>
      </w:pPr>
    </w:p>
    <w:p w14:paraId="157FCD7A" w14:textId="77777777" w:rsidR="00724635" w:rsidRDefault="00724635" w:rsidP="00413203">
      <w:pPr>
        <w:spacing w:after="0" w:line="240" w:lineRule="auto"/>
        <w:jc w:val="both"/>
      </w:pPr>
    </w:p>
    <w:sectPr w:rsidR="00724635" w:rsidSect="00CE5E60">
      <w:footerReference w:type="first" r:id="rId19"/>
      <w:pgSz w:w="12240" w:h="15840"/>
      <w:pgMar w:top="1440" w:right="1800" w:bottom="1440" w:left="180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28" w:author="Morway, Eric" w:date="2014-09-02T10:40:00Z" w:initials="ME">
    <w:p w14:paraId="26BA9841" w14:textId="77777777" w:rsidR="00C1432F" w:rsidRDefault="00C1432F">
      <w:pPr>
        <w:pStyle w:val="CommentText"/>
      </w:pPr>
      <w:r>
        <w:rPr>
          <w:rStyle w:val="CommentReference"/>
        </w:rPr>
        <w:annotationRef/>
      </w:r>
      <w:r>
        <w:t xml:space="preserve">This material was in the MT3D-USGS report but didn’t fit.  Dropping it here for now and will deal with it later.  </w:t>
      </w:r>
    </w:p>
  </w:comment>
  <w:comment w:id="638" w:author="Bedekar, Vivek" w:date="2014-09-01T00:51:00Z" w:initials="BV">
    <w:p w14:paraId="5F6FC602" w14:textId="0E9B9491" w:rsidR="00C1432F" w:rsidRDefault="00C1432F" w:rsidP="00724635">
      <w:pPr>
        <w:pStyle w:val="CommentText"/>
      </w:pPr>
      <w:r>
        <w:rPr>
          <w:rStyle w:val="CommentReference"/>
        </w:rPr>
        <w:annotationRef/>
      </w:r>
      <w:r>
        <w:t>Eric, Matt – I have checked this and it is correct that there is an entry in the output file budget summary termed “DECAY AND BIODEGRADATION”.</w:t>
      </w:r>
    </w:p>
  </w:comment>
  <w:comment w:id="895" w:author="Bedekar, Vivek" w:date="2016-06-14T20:36:00Z" w:initials="BV">
    <w:p w14:paraId="174E068A" w14:textId="293C0404" w:rsidR="00720B95" w:rsidRDefault="00720B95">
      <w:pPr>
        <w:pStyle w:val="CommentText"/>
      </w:pPr>
      <w:r>
        <w:rPr>
          <w:rStyle w:val="CommentReference"/>
        </w:rPr>
        <w:annotationRef/>
      </w:r>
      <w:r>
        <w:t xml:space="preserve">Eric – please check with Chris. I haven’t used it so I don’t feel strongly about it, but in general, for completeness sake we probably should include input instructions for this. </w:t>
      </w:r>
    </w:p>
  </w:comment>
  <w:comment w:id="1007" w:author="Morway, Eric" w:date="2014-09-02T10:39:00Z" w:initials="ME">
    <w:p w14:paraId="5E0C371B" w14:textId="77777777" w:rsidR="00C1432F" w:rsidRDefault="00C1432F">
      <w:pPr>
        <w:pStyle w:val="CommentText"/>
      </w:pPr>
      <w:r>
        <w:rPr>
          <w:rStyle w:val="CommentReference"/>
        </w:rPr>
        <w:annotationRef/>
      </w:r>
      <w:r>
        <w:t xml:space="preserve">This was in the MT3D-USGS report but didn’t fit.  Dropping it here for now and will deal with it later.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BA9841" w15:done="0"/>
  <w15:commentEx w15:paraId="5F6FC602" w15:done="0"/>
  <w15:commentEx w15:paraId="174E068A" w15:done="0"/>
  <w15:commentEx w15:paraId="5E0C371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25184" w14:textId="77777777" w:rsidR="00A2578A" w:rsidRDefault="00A2578A" w:rsidP="00BA48E4">
      <w:pPr>
        <w:spacing w:after="0" w:line="240" w:lineRule="auto"/>
      </w:pPr>
      <w:r>
        <w:separator/>
      </w:r>
    </w:p>
  </w:endnote>
  <w:endnote w:type="continuationSeparator" w:id="0">
    <w:p w14:paraId="1FC1B0A8" w14:textId="77777777" w:rsidR="00A2578A" w:rsidRDefault="00A2578A"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8">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319643"/>
      <w:docPartObj>
        <w:docPartGallery w:val="Page Numbers (Bottom of Page)"/>
        <w:docPartUnique/>
      </w:docPartObj>
    </w:sdtPr>
    <w:sdtEndPr/>
    <w:sdtContent>
      <w:p w14:paraId="624B0549" w14:textId="77777777" w:rsidR="00C1432F" w:rsidRDefault="00C1432F">
        <w:pPr>
          <w:pStyle w:val="Footer"/>
          <w:jc w:val="center"/>
        </w:pPr>
        <w:r>
          <w:fldChar w:fldCharType="begin"/>
        </w:r>
        <w:r>
          <w:instrText xml:space="preserve"> PAGE   \* MERGEFORMAT </w:instrText>
        </w:r>
        <w:r>
          <w:fldChar w:fldCharType="separate"/>
        </w:r>
        <w:r w:rsidR="00CF38F9">
          <w:rPr>
            <w:noProof/>
          </w:rPr>
          <w:t>1</w:t>
        </w:r>
        <w:r>
          <w:rPr>
            <w:noProof/>
          </w:rPr>
          <w:fldChar w:fldCharType="end"/>
        </w:r>
      </w:p>
    </w:sdtContent>
  </w:sdt>
  <w:p w14:paraId="7316B116" w14:textId="77777777" w:rsidR="00C1432F" w:rsidRDefault="00C14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3459F" w14:textId="77777777" w:rsidR="00A2578A" w:rsidRDefault="00A2578A" w:rsidP="00BA48E4">
      <w:pPr>
        <w:spacing w:after="0" w:line="240" w:lineRule="auto"/>
      </w:pPr>
      <w:r>
        <w:separator/>
      </w:r>
    </w:p>
  </w:footnote>
  <w:footnote w:type="continuationSeparator" w:id="0">
    <w:p w14:paraId="15628C36" w14:textId="77777777" w:rsidR="00A2578A" w:rsidRDefault="00A2578A" w:rsidP="00BA48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55398"/>
    <w:multiLevelType w:val="hybridMultilevel"/>
    <w:tmpl w:val="16B2EB1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0A6645B"/>
    <w:multiLevelType w:val="hybridMultilevel"/>
    <w:tmpl w:val="D67CFC60"/>
    <w:lvl w:ilvl="0" w:tplc="71C6499A">
      <w:start w:val="1"/>
      <w:numFmt w:val="decimal"/>
      <w:pStyle w:val="FigureCaption"/>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0"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4"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27"/>
  </w:num>
  <w:num w:numId="4">
    <w:abstractNumId w:val="42"/>
  </w:num>
  <w:num w:numId="5">
    <w:abstractNumId w:val="32"/>
  </w:num>
  <w:num w:numId="6">
    <w:abstractNumId w:val="11"/>
  </w:num>
  <w:num w:numId="7">
    <w:abstractNumId w:val="39"/>
  </w:num>
  <w:num w:numId="8">
    <w:abstractNumId w:val="4"/>
  </w:num>
  <w:num w:numId="9">
    <w:abstractNumId w:val="2"/>
  </w:num>
  <w:num w:numId="10">
    <w:abstractNumId w:val="28"/>
  </w:num>
  <w:num w:numId="11">
    <w:abstractNumId w:val="10"/>
  </w:num>
  <w:num w:numId="12">
    <w:abstractNumId w:val="22"/>
  </w:num>
  <w:num w:numId="13">
    <w:abstractNumId w:val="21"/>
  </w:num>
  <w:num w:numId="14">
    <w:abstractNumId w:val="14"/>
  </w:num>
  <w:num w:numId="15">
    <w:abstractNumId w:val="1"/>
  </w:num>
  <w:num w:numId="16">
    <w:abstractNumId w:val="30"/>
  </w:num>
  <w:num w:numId="17">
    <w:abstractNumId w:val="43"/>
  </w:num>
  <w:num w:numId="18">
    <w:abstractNumId w:val="40"/>
  </w:num>
  <w:num w:numId="19">
    <w:abstractNumId w:val="35"/>
  </w:num>
  <w:num w:numId="20">
    <w:abstractNumId w:val="8"/>
  </w:num>
  <w:num w:numId="21">
    <w:abstractNumId w:val="15"/>
  </w:num>
  <w:num w:numId="22">
    <w:abstractNumId w:val="7"/>
  </w:num>
  <w:num w:numId="23">
    <w:abstractNumId w:val="16"/>
  </w:num>
  <w:num w:numId="24">
    <w:abstractNumId w:val="34"/>
  </w:num>
  <w:num w:numId="25">
    <w:abstractNumId w:val="20"/>
  </w:num>
  <w:num w:numId="26">
    <w:abstractNumId w:val="31"/>
  </w:num>
  <w:num w:numId="27">
    <w:abstractNumId w:val="18"/>
  </w:num>
  <w:num w:numId="28">
    <w:abstractNumId w:val="45"/>
  </w:num>
  <w:num w:numId="29">
    <w:abstractNumId w:val="12"/>
  </w:num>
  <w:num w:numId="30">
    <w:abstractNumId w:val="29"/>
  </w:num>
  <w:num w:numId="31">
    <w:abstractNumId w:val="3"/>
  </w:num>
  <w:num w:numId="32">
    <w:abstractNumId w:val="44"/>
  </w:num>
  <w:num w:numId="33">
    <w:abstractNumId w:val="46"/>
  </w:num>
  <w:num w:numId="34">
    <w:abstractNumId w:val="38"/>
  </w:num>
  <w:num w:numId="35">
    <w:abstractNumId w:val="41"/>
  </w:num>
  <w:num w:numId="36">
    <w:abstractNumId w:val="33"/>
  </w:num>
  <w:num w:numId="37">
    <w:abstractNumId w:val="23"/>
  </w:num>
  <w:num w:numId="38">
    <w:abstractNumId w:val="37"/>
  </w:num>
  <w:num w:numId="39">
    <w:abstractNumId w:val="13"/>
  </w:num>
  <w:num w:numId="40">
    <w:abstractNumId w:val="6"/>
  </w:num>
  <w:num w:numId="41">
    <w:abstractNumId w:val="0"/>
  </w:num>
  <w:num w:numId="42">
    <w:abstractNumId w:val="24"/>
  </w:num>
  <w:num w:numId="43">
    <w:abstractNumId w:val="26"/>
  </w:num>
  <w:num w:numId="44">
    <w:abstractNumId w:val="26"/>
    <w:lvlOverride w:ilvl="0">
      <w:startOverride w:val="1"/>
    </w:lvlOverride>
  </w:num>
  <w:num w:numId="45">
    <w:abstractNumId w:val="24"/>
    <w:lvlOverride w:ilvl="0">
      <w:startOverride w:val="1"/>
    </w:lvlOverride>
  </w:num>
  <w:num w:numId="46">
    <w:abstractNumId w:val="5"/>
  </w:num>
  <w:num w:numId="47">
    <w:abstractNumId w:val="19"/>
  </w:num>
  <w:num w:numId="48">
    <w:abstractNumId w:val="36"/>
  </w:num>
  <w:num w:numId="49">
    <w:abstractNumId w:val="2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dekar, Vivek">
    <w15:presenceInfo w15:providerId="AD" w15:userId="S-1-5-21-267324557-2965300929-1401989696-1350"/>
  </w15:person>
  <w15:person w15:author="Morway, Eric">
    <w15:presenceInfo w15:providerId="AD" w15:userId="S-1-5-21-3697291689-1161744426-439199626-161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C8A"/>
    <w:rsid w:val="00005FF8"/>
    <w:rsid w:val="00007CC3"/>
    <w:rsid w:val="00012A23"/>
    <w:rsid w:val="00012B00"/>
    <w:rsid w:val="000172A2"/>
    <w:rsid w:val="00021AEA"/>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FB"/>
    <w:rsid w:val="00086D49"/>
    <w:rsid w:val="000872DB"/>
    <w:rsid w:val="00087C94"/>
    <w:rsid w:val="00087FCA"/>
    <w:rsid w:val="00091CBA"/>
    <w:rsid w:val="0009209A"/>
    <w:rsid w:val="000940E3"/>
    <w:rsid w:val="000969E1"/>
    <w:rsid w:val="00097850"/>
    <w:rsid w:val="000A14E7"/>
    <w:rsid w:val="000A1D98"/>
    <w:rsid w:val="000A305D"/>
    <w:rsid w:val="000A469D"/>
    <w:rsid w:val="000A4755"/>
    <w:rsid w:val="000A4D6A"/>
    <w:rsid w:val="000A5401"/>
    <w:rsid w:val="000B094B"/>
    <w:rsid w:val="000B1F09"/>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7CFC"/>
    <w:rsid w:val="000F1359"/>
    <w:rsid w:val="000F1CF1"/>
    <w:rsid w:val="000F407C"/>
    <w:rsid w:val="000F471D"/>
    <w:rsid w:val="000F65AC"/>
    <w:rsid w:val="000F7F5F"/>
    <w:rsid w:val="001013DA"/>
    <w:rsid w:val="001015F1"/>
    <w:rsid w:val="00101CC6"/>
    <w:rsid w:val="00103FE7"/>
    <w:rsid w:val="0010457D"/>
    <w:rsid w:val="001060C1"/>
    <w:rsid w:val="00106920"/>
    <w:rsid w:val="0011184C"/>
    <w:rsid w:val="00111B5F"/>
    <w:rsid w:val="001124BC"/>
    <w:rsid w:val="00114CCD"/>
    <w:rsid w:val="00114F24"/>
    <w:rsid w:val="00120B43"/>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8D5"/>
    <w:rsid w:val="001A63FB"/>
    <w:rsid w:val="001A73CD"/>
    <w:rsid w:val="001B4AA2"/>
    <w:rsid w:val="001B4CB2"/>
    <w:rsid w:val="001B67C1"/>
    <w:rsid w:val="001B69B2"/>
    <w:rsid w:val="001C0894"/>
    <w:rsid w:val="001C1630"/>
    <w:rsid w:val="001C2180"/>
    <w:rsid w:val="001C671F"/>
    <w:rsid w:val="001C69A0"/>
    <w:rsid w:val="001D056A"/>
    <w:rsid w:val="001D0B58"/>
    <w:rsid w:val="001D1063"/>
    <w:rsid w:val="001D1707"/>
    <w:rsid w:val="001D1B71"/>
    <w:rsid w:val="001D1BEC"/>
    <w:rsid w:val="001D2D7F"/>
    <w:rsid w:val="001D37D3"/>
    <w:rsid w:val="001D5953"/>
    <w:rsid w:val="001D6521"/>
    <w:rsid w:val="001E3489"/>
    <w:rsid w:val="001E57ED"/>
    <w:rsid w:val="001E5C63"/>
    <w:rsid w:val="001E7890"/>
    <w:rsid w:val="001F6534"/>
    <w:rsid w:val="001F6B22"/>
    <w:rsid w:val="00201E6C"/>
    <w:rsid w:val="0020267A"/>
    <w:rsid w:val="00203351"/>
    <w:rsid w:val="00203739"/>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26AA"/>
    <w:rsid w:val="002D335E"/>
    <w:rsid w:val="002D3B59"/>
    <w:rsid w:val="002D439F"/>
    <w:rsid w:val="002D6A8E"/>
    <w:rsid w:val="002E4662"/>
    <w:rsid w:val="002E5576"/>
    <w:rsid w:val="002F17D8"/>
    <w:rsid w:val="002F395A"/>
    <w:rsid w:val="002F3CB7"/>
    <w:rsid w:val="002F6B14"/>
    <w:rsid w:val="002F6C4C"/>
    <w:rsid w:val="003007A9"/>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5688"/>
    <w:rsid w:val="003769DD"/>
    <w:rsid w:val="00381714"/>
    <w:rsid w:val="00382255"/>
    <w:rsid w:val="00383415"/>
    <w:rsid w:val="00387EB4"/>
    <w:rsid w:val="00390843"/>
    <w:rsid w:val="00391042"/>
    <w:rsid w:val="00394FA0"/>
    <w:rsid w:val="0039714F"/>
    <w:rsid w:val="00397280"/>
    <w:rsid w:val="003A0C82"/>
    <w:rsid w:val="003A3DEB"/>
    <w:rsid w:val="003A5BF1"/>
    <w:rsid w:val="003A6688"/>
    <w:rsid w:val="003A7E61"/>
    <w:rsid w:val="003B07D1"/>
    <w:rsid w:val="003B282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731C"/>
    <w:rsid w:val="003E0A02"/>
    <w:rsid w:val="003E2CE8"/>
    <w:rsid w:val="003E4C3E"/>
    <w:rsid w:val="003E697F"/>
    <w:rsid w:val="003F19AC"/>
    <w:rsid w:val="003F53F1"/>
    <w:rsid w:val="003F66EA"/>
    <w:rsid w:val="00401338"/>
    <w:rsid w:val="0040506F"/>
    <w:rsid w:val="0040777B"/>
    <w:rsid w:val="0041308C"/>
    <w:rsid w:val="00413203"/>
    <w:rsid w:val="00417B9E"/>
    <w:rsid w:val="0042081D"/>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F26"/>
    <w:rsid w:val="00473684"/>
    <w:rsid w:val="004741E3"/>
    <w:rsid w:val="004748AA"/>
    <w:rsid w:val="004753E6"/>
    <w:rsid w:val="0047764A"/>
    <w:rsid w:val="00480B02"/>
    <w:rsid w:val="00481235"/>
    <w:rsid w:val="00485184"/>
    <w:rsid w:val="00486932"/>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6625"/>
    <w:rsid w:val="004C0521"/>
    <w:rsid w:val="004C07EC"/>
    <w:rsid w:val="004C1485"/>
    <w:rsid w:val="004C1631"/>
    <w:rsid w:val="004C1740"/>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C23"/>
    <w:rsid w:val="00503C0F"/>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7C67"/>
    <w:rsid w:val="00661506"/>
    <w:rsid w:val="00663208"/>
    <w:rsid w:val="0066368B"/>
    <w:rsid w:val="00664A2B"/>
    <w:rsid w:val="00664AF3"/>
    <w:rsid w:val="006670B4"/>
    <w:rsid w:val="00667B41"/>
    <w:rsid w:val="00670DAD"/>
    <w:rsid w:val="00671A48"/>
    <w:rsid w:val="00673616"/>
    <w:rsid w:val="0067534B"/>
    <w:rsid w:val="006803C2"/>
    <w:rsid w:val="006812A1"/>
    <w:rsid w:val="006819C2"/>
    <w:rsid w:val="006837DA"/>
    <w:rsid w:val="006841BB"/>
    <w:rsid w:val="0068551F"/>
    <w:rsid w:val="00685B01"/>
    <w:rsid w:val="00687288"/>
    <w:rsid w:val="006904B2"/>
    <w:rsid w:val="006910E6"/>
    <w:rsid w:val="006939C8"/>
    <w:rsid w:val="00694A7F"/>
    <w:rsid w:val="006978D5"/>
    <w:rsid w:val="006A0E02"/>
    <w:rsid w:val="006A2845"/>
    <w:rsid w:val="006A2E35"/>
    <w:rsid w:val="006A3B01"/>
    <w:rsid w:val="006A42C2"/>
    <w:rsid w:val="006A5636"/>
    <w:rsid w:val="006A6E35"/>
    <w:rsid w:val="006B0256"/>
    <w:rsid w:val="006B0602"/>
    <w:rsid w:val="006B09E5"/>
    <w:rsid w:val="006B2BF3"/>
    <w:rsid w:val="006B3CFD"/>
    <w:rsid w:val="006B46C4"/>
    <w:rsid w:val="006B493C"/>
    <w:rsid w:val="006B646B"/>
    <w:rsid w:val="006B6DB2"/>
    <w:rsid w:val="006C32CA"/>
    <w:rsid w:val="006C3ADB"/>
    <w:rsid w:val="006C3F4D"/>
    <w:rsid w:val="006C69B2"/>
    <w:rsid w:val="006D2BC1"/>
    <w:rsid w:val="006D33F4"/>
    <w:rsid w:val="006D5212"/>
    <w:rsid w:val="006D60C6"/>
    <w:rsid w:val="006E21A1"/>
    <w:rsid w:val="006E2C4A"/>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5198B"/>
    <w:rsid w:val="00754B74"/>
    <w:rsid w:val="00757025"/>
    <w:rsid w:val="007602B5"/>
    <w:rsid w:val="00761857"/>
    <w:rsid w:val="00762E48"/>
    <w:rsid w:val="00763A16"/>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6F28"/>
    <w:rsid w:val="00A13A87"/>
    <w:rsid w:val="00A23665"/>
    <w:rsid w:val="00A2578A"/>
    <w:rsid w:val="00A25E39"/>
    <w:rsid w:val="00A2690B"/>
    <w:rsid w:val="00A26EA3"/>
    <w:rsid w:val="00A2787A"/>
    <w:rsid w:val="00A33115"/>
    <w:rsid w:val="00A349D5"/>
    <w:rsid w:val="00A35957"/>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2E26"/>
    <w:rsid w:val="00AA355C"/>
    <w:rsid w:val="00AA3D3A"/>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61CC"/>
    <w:rsid w:val="00AE7710"/>
    <w:rsid w:val="00AE7C8F"/>
    <w:rsid w:val="00AF1636"/>
    <w:rsid w:val="00AF2F8B"/>
    <w:rsid w:val="00AF4687"/>
    <w:rsid w:val="00AF484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B022B"/>
    <w:rsid w:val="00BB0F8E"/>
    <w:rsid w:val="00BB2E91"/>
    <w:rsid w:val="00BB3FFF"/>
    <w:rsid w:val="00BB464C"/>
    <w:rsid w:val="00BB5D6D"/>
    <w:rsid w:val="00BB6BFD"/>
    <w:rsid w:val="00BB7ACC"/>
    <w:rsid w:val="00BC4AD8"/>
    <w:rsid w:val="00BC5D66"/>
    <w:rsid w:val="00BC67CD"/>
    <w:rsid w:val="00BC6C8D"/>
    <w:rsid w:val="00BD03FD"/>
    <w:rsid w:val="00BD122E"/>
    <w:rsid w:val="00BD4B02"/>
    <w:rsid w:val="00BD4E0F"/>
    <w:rsid w:val="00BD6158"/>
    <w:rsid w:val="00BD69FE"/>
    <w:rsid w:val="00BE0760"/>
    <w:rsid w:val="00BE1032"/>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C1BC9"/>
    <w:rsid w:val="00CC1BD9"/>
    <w:rsid w:val="00CC1F5D"/>
    <w:rsid w:val="00CC3B8B"/>
    <w:rsid w:val="00CD07A0"/>
    <w:rsid w:val="00CD250B"/>
    <w:rsid w:val="00CD5D49"/>
    <w:rsid w:val="00CD7551"/>
    <w:rsid w:val="00CD7825"/>
    <w:rsid w:val="00CE091F"/>
    <w:rsid w:val="00CE20AD"/>
    <w:rsid w:val="00CE5E60"/>
    <w:rsid w:val="00CE71BB"/>
    <w:rsid w:val="00CF12AC"/>
    <w:rsid w:val="00CF21B8"/>
    <w:rsid w:val="00CF38F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3C08"/>
    <w:rsid w:val="00D3593A"/>
    <w:rsid w:val="00D41F0F"/>
    <w:rsid w:val="00D42261"/>
    <w:rsid w:val="00D4263F"/>
    <w:rsid w:val="00D42C37"/>
    <w:rsid w:val="00D43F16"/>
    <w:rsid w:val="00D44142"/>
    <w:rsid w:val="00D469C9"/>
    <w:rsid w:val="00D47BD0"/>
    <w:rsid w:val="00D5105E"/>
    <w:rsid w:val="00D5286C"/>
    <w:rsid w:val="00D55F37"/>
    <w:rsid w:val="00D57D62"/>
    <w:rsid w:val="00D6015F"/>
    <w:rsid w:val="00D60D48"/>
    <w:rsid w:val="00D61A86"/>
    <w:rsid w:val="00D623A2"/>
    <w:rsid w:val="00D63618"/>
    <w:rsid w:val="00D675CE"/>
    <w:rsid w:val="00D70D44"/>
    <w:rsid w:val="00D71152"/>
    <w:rsid w:val="00D71FA4"/>
    <w:rsid w:val="00D72075"/>
    <w:rsid w:val="00D72A73"/>
    <w:rsid w:val="00D734C0"/>
    <w:rsid w:val="00D74A87"/>
    <w:rsid w:val="00D75A39"/>
    <w:rsid w:val="00D77120"/>
    <w:rsid w:val="00D773D9"/>
    <w:rsid w:val="00D7792E"/>
    <w:rsid w:val="00D82D6C"/>
    <w:rsid w:val="00D871D4"/>
    <w:rsid w:val="00D872E5"/>
    <w:rsid w:val="00D925D4"/>
    <w:rsid w:val="00D9504B"/>
    <w:rsid w:val="00D959AC"/>
    <w:rsid w:val="00DA28E0"/>
    <w:rsid w:val="00DA33B8"/>
    <w:rsid w:val="00DA40F1"/>
    <w:rsid w:val="00DA4CEE"/>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DDB"/>
    <w:rsid w:val="00E1070C"/>
    <w:rsid w:val="00E11BA6"/>
    <w:rsid w:val="00E14655"/>
    <w:rsid w:val="00E1473E"/>
    <w:rsid w:val="00E23247"/>
    <w:rsid w:val="00E23AA2"/>
    <w:rsid w:val="00E23AB9"/>
    <w:rsid w:val="00E266CE"/>
    <w:rsid w:val="00E26AE2"/>
    <w:rsid w:val="00E3201E"/>
    <w:rsid w:val="00E35F0B"/>
    <w:rsid w:val="00E36452"/>
    <w:rsid w:val="00E36E03"/>
    <w:rsid w:val="00E4580B"/>
    <w:rsid w:val="00E47A98"/>
    <w:rsid w:val="00E5384F"/>
    <w:rsid w:val="00E56B4A"/>
    <w:rsid w:val="00E63211"/>
    <w:rsid w:val="00E63215"/>
    <w:rsid w:val="00E6461E"/>
    <w:rsid w:val="00E6582E"/>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B0036"/>
    <w:rsid w:val="00EB0A5F"/>
    <w:rsid w:val="00EB1698"/>
    <w:rsid w:val="00EB3E73"/>
    <w:rsid w:val="00EB4C2A"/>
    <w:rsid w:val="00EB5C18"/>
    <w:rsid w:val="00EB61F5"/>
    <w:rsid w:val="00EB6465"/>
    <w:rsid w:val="00EB6DF2"/>
    <w:rsid w:val="00EC1CC9"/>
    <w:rsid w:val="00ED1505"/>
    <w:rsid w:val="00ED1CB9"/>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2062"/>
    <w:rsid w:val="00F52CCE"/>
    <w:rsid w:val="00F532D8"/>
    <w:rsid w:val="00F54DF8"/>
    <w:rsid w:val="00F553AF"/>
    <w:rsid w:val="00F55C01"/>
    <w:rsid w:val="00F578B2"/>
    <w:rsid w:val="00F62FE8"/>
    <w:rsid w:val="00F64815"/>
    <w:rsid w:val="00F66441"/>
    <w:rsid w:val="00F67131"/>
    <w:rsid w:val="00F67271"/>
    <w:rsid w:val="00F70419"/>
    <w:rsid w:val="00F757B4"/>
    <w:rsid w:val="00F76760"/>
    <w:rsid w:val="00F8058D"/>
    <w:rsid w:val="00F81E49"/>
    <w:rsid w:val="00F827BE"/>
    <w:rsid w:val="00F830B7"/>
    <w:rsid w:val="00F85A8B"/>
    <w:rsid w:val="00F869A4"/>
    <w:rsid w:val="00F86E0B"/>
    <w:rsid w:val="00F86F8D"/>
    <w:rsid w:val="00F872ED"/>
    <w:rsid w:val="00F90D6B"/>
    <w:rsid w:val="00F927CB"/>
    <w:rsid w:val="00F93B3E"/>
    <w:rsid w:val="00F951FB"/>
    <w:rsid w:val="00F9526C"/>
    <w:rsid w:val="00F96A8F"/>
    <w:rsid w:val="00FA2EC4"/>
    <w:rsid w:val="00FA5586"/>
    <w:rsid w:val="00FA565E"/>
    <w:rsid w:val="00FB4BBF"/>
    <w:rsid w:val="00FB5DA3"/>
    <w:rsid w:val="00FB6C17"/>
    <w:rsid w:val="00FC0CE2"/>
    <w:rsid w:val="00FC1490"/>
    <w:rsid w:val="00FC192F"/>
    <w:rsid w:val="00FC1E54"/>
    <w:rsid w:val="00FC4BB5"/>
    <w:rsid w:val="00FC5C97"/>
    <w:rsid w:val="00FD2489"/>
    <w:rsid w:val="00FD24AC"/>
    <w:rsid w:val="00FE182A"/>
    <w:rsid w:val="00FE2221"/>
    <w:rsid w:val="00FE4C0F"/>
    <w:rsid w:val="00FE4C44"/>
    <w:rsid w:val="00FE54C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21C69"/>
  <w15:docId w15:val="{103E0992-54C9-4683-ADCB-C52298B2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724635"/>
    <w:pPr>
      <w:numPr>
        <w:numId w:val="42"/>
      </w:numPr>
      <w:spacing w:before="240" w:after="240" w:line="480" w:lineRule="auto"/>
      <w:ind w:left="270"/>
    </w:pPr>
    <w:rPr>
      <w:rFonts w:ascii="Arial Narrow" w:hAnsi="Arial Narrow"/>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991D2-CEC1-4B94-B359-1CFF13A9B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24335</TotalTime>
  <Pages>51</Pages>
  <Words>16012</Words>
  <Characters>91275</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Bedekar, Vivek</cp:lastModifiedBy>
  <cp:revision>141</cp:revision>
  <cp:lastPrinted>2012-10-10T19:14:00Z</cp:lastPrinted>
  <dcterms:created xsi:type="dcterms:W3CDTF">2014-05-27T19:04:00Z</dcterms:created>
  <dcterms:modified xsi:type="dcterms:W3CDTF">2016-06-16T20:02:00Z</dcterms:modified>
</cp:coreProperties>
</file>